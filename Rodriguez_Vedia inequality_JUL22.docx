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ommentsExtensible.xml" ContentType="application/vnd.openxmlformats-officedocument.wordprocessingml.commentsExtensible+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EE61" w14:textId="77777777" w:rsidR="006148EE" w:rsidRDefault="00720711">
      <w:pPr>
        <w:pStyle w:val="Papertitle"/>
        <w:spacing w:line="360" w:lineRule="auto"/>
        <w:jc w:val="center"/>
      </w:pPr>
      <w:bookmarkStart w:id="0" w:name="_Hlk108624713"/>
      <w:bookmarkEnd w:id="0"/>
      <w:commentRangeStart w:id="1"/>
      <w:r>
        <w:rPr>
          <w:szCs w:val="32"/>
        </w:rPr>
        <w:t>HOW can fiscal policies MiTIGATE inequalitY</w:t>
      </w:r>
      <w:commentRangeEnd w:id="1"/>
      <w:r>
        <w:commentReference w:id="1"/>
      </w:r>
      <w:r>
        <w:rPr>
          <w:szCs w:val="32"/>
        </w:rPr>
        <w:t>?</w:t>
      </w:r>
    </w:p>
    <w:p w14:paraId="576F1623" w14:textId="34399192" w:rsidR="00394BFC" w:rsidRDefault="00394BFC" w:rsidP="00394BFC">
      <w:pPr>
        <w:pStyle w:val="Authors"/>
        <w:spacing w:line="360" w:lineRule="auto"/>
        <w:jc w:val="center"/>
        <w:rPr>
          <w:moveTo w:id="2" w:author="dani" w:date="2022-07-01T16:09:00Z"/>
          <w:lang w:val="es-ES"/>
        </w:rPr>
      </w:pPr>
      <w:moveToRangeStart w:id="3" w:author="dani" w:date="2022-07-01T16:09:00Z" w:name="move107584175"/>
      <w:moveTo w:id="4" w:author="dani" w:date="2022-07-01T16:09:00Z">
        <w:r>
          <w:rPr>
            <w:caps w:val="0"/>
            <w:lang w:val="es-ES"/>
          </w:rPr>
          <w:t>Daniel H. Vedia-Jerez</w:t>
        </w:r>
      </w:moveTo>
      <w:ins w:id="5" w:author="dani" w:date="2022-07-01T16:09:00Z">
        <w:r>
          <w:rPr>
            <w:caps w:val="0"/>
            <w:lang w:val="es-ES"/>
          </w:rPr>
          <w:t xml:space="preserve"> &amp;</w:t>
        </w:r>
      </w:ins>
    </w:p>
    <w:moveToRangeEnd w:id="3"/>
    <w:p w14:paraId="0EA7BC4F" w14:textId="485FDEDD" w:rsidR="006148EE" w:rsidRDefault="00394BFC">
      <w:pPr>
        <w:pStyle w:val="Authors"/>
        <w:spacing w:line="360" w:lineRule="auto"/>
        <w:jc w:val="center"/>
        <w:rPr>
          <w:lang w:val="es-ES"/>
        </w:rPr>
      </w:pPr>
      <w:r>
        <w:rPr>
          <w:caps w:val="0"/>
          <w:lang w:val="es-ES"/>
        </w:rPr>
        <w:t xml:space="preserve">Marta Rodríguez-Vives </w:t>
      </w:r>
      <w:del w:id="6" w:author="dani" w:date="2022-07-01T16:09:00Z">
        <w:r w:rsidDel="00394BFC">
          <w:rPr>
            <w:caps w:val="0"/>
            <w:lang w:val="es-ES"/>
          </w:rPr>
          <w:delText xml:space="preserve">And </w:delText>
        </w:r>
      </w:del>
      <w:moveFromRangeStart w:id="7" w:author="dani" w:date="2022-07-01T16:09:00Z" w:name="move107584175"/>
      <w:moveFrom w:id="8" w:author="dani" w:date="2022-07-01T16:09:00Z">
        <w:del w:id="9" w:author="dani" w:date="2022-07-01T16:09:00Z">
          <w:r w:rsidDel="00394BFC">
            <w:rPr>
              <w:caps w:val="0"/>
              <w:lang w:val="es-ES"/>
            </w:rPr>
            <w:delText>Daniel H. Vedia-Jerez</w:delText>
          </w:r>
        </w:del>
      </w:moveFrom>
      <w:moveFromRangeEnd w:id="7"/>
    </w:p>
    <w:p w14:paraId="53EFD799" w14:textId="77777777" w:rsidR="006148EE" w:rsidRPr="00394BFC" w:rsidRDefault="00720711">
      <w:pPr>
        <w:pStyle w:val="Heading1"/>
        <w:spacing w:line="480" w:lineRule="auto"/>
        <w:jc w:val="center"/>
        <w:rPr>
          <w:rFonts w:ascii="Times New Roman" w:hAnsi="Times New Roman"/>
          <w:sz w:val="36"/>
        </w:rPr>
      </w:pPr>
      <w:r>
        <w:rPr>
          <w:rFonts w:ascii="Times New Roman" w:hAnsi="Times New Roman"/>
          <w:sz w:val="36"/>
        </w:rPr>
        <w:t xml:space="preserve">Abstract </w:t>
      </w:r>
    </w:p>
    <w:p w14:paraId="332EEB90" w14:textId="59EDD534" w:rsidR="006148EE" w:rsidRDefault="00720711">
      <w:pPr>
        <w:spacing w:after="360" w:line="312" w:lineRule="auto"/>
        <w:jc w:val="both"/>
        <w:rPr>
          <w:i/>
        </w:rPr>
      </w:pPr>
      <w:r>
        <w:rPr>
          <w:i/>
          <w:spacing w:val="-1"/>
        </w:rPr>
        <w:t>How effective are the different fiscal instruments in mitigating inequality? Higher levels of market inequality have renewed the debate about whether fiscal policies could smooth the distribution of income. To address this question, we use a</w:t>
      </w:r>
      <w:r>
        <w:rPr>
          <w:i/>
        </w:rPr>
        <w:t xml:space="preserve"> </w:t>
      </w:r>
      <w:del w:id="10" w:author="dani" w:date="2022-02-07T16:25:00Z">
        <w:r w:rsidRPr="008E0C3F" w:rsidDel="008E0C3F">
          <w:rPr>
            <w:i/>
          </w:rPr>
          <w:delText>Panel VAR</w:delText>
        </w:r>
      </w:del>
      <w:ins w:id="11" w:author="dani" w:date="2022-02-07T16:25:00Z">
        <w:r w:rsidR="008E0C3F">
          <w:rPr>
            <w:i/>
          </w:rPr>
          <w:t>Local Projection</w:t>
        </w:r>
      </w:ins>
      <w:r>
        <w:rPr>
          <w:i/>
        </w:rPr>
        <w:t xml:space="preserve"> approach to assess the dynamic effects of growth</w:t>
      </w:r>
      <w:ins w:id="12" w:author="dani" w:date="2022-07-01T16:12:00Z">
        <w:r w:rsidR="00394BFC">
          <w:rPr>
            <w:i/>
          </w:rPr>
          <w:t>,</w:t>
        </w:r>
      </w:ins>
      <w:r>
        <w:rPr>
          <w:i/>
        </w:rPr>
        <w:t xml:space="preserve"> </w:t>
      </w:r>
      <w:del w:id="13" w:author="dani" w:date="2022-07-01T16:12:00Z">
        <w:r w:rsidDel="00394BFC">
          <w:rPr>
            <w:i/>
          </w:rPr>
          <w:delText xml:space="preserve">and </w:delText>
        </w:r>
      </w:del>
      <w:r>
        <w:rPr>
          <w:i/>
        </w:rPr>
        <w:t xml:space="preserve">fiscal </w:t>
      </w:r>
      <w:ins w:id="14" w:author="dani" w:date="2022-07-01T16:12:00Z">
        <w:r w:rsidR="00394BFC">
          <w:rPr>
            <w:i/>
          </w:rPr>
          <w:t xml:space="preserve">and taxing </w:t>
        </w:r>
      </w:ins>
      <w:r>
        <w:rPr>
          <w:i/>
        </w:rPr>
        <w:t>policies on net income inequality</w:t>
      </w:r>
      <w:del w:id="15" w:author="dani" w:date="2022-07-01T16:12:00Z">
        <w:r w:rsidDel="00394BFC">
          <w:rPr>
            <w:i/>
            <w:spacing w:val="-1"/>
          </w:rPr>
          <w:delText xml:space="preserve"> </w:delText>
        </w:r>
        <w:r w:rsidDel="00394BFC">
          <w:rPr>
            <w:i/>
            <w:spacing w:val="-7"/>
          </w:rPr>
          <w:delText>(after redistribution)</w:delText>
        </w:r>
      </w:del>
      <w:r>
        <w:rPr>
          <w:i/>
          <w:spacing w:val="-7"/>
        </w:rPr>
        <w:t xml:space="preserve"> </w:t>
      </w:r>
      <w:r>
        <w:rPr>
          <w:i/>
          <w:spacing w:val="2"/>
        </w:rPr>
        <w:t>f</w:t>
      </w:r>
      <w:r>
        <w:rPr>
          <w:i/>
        </w:rPr>
        <w:t>or</w:t>
      </w:r>
      <w:r>
        <w:rPr>
          <w:i/>
          <w:spacing w:val="-7"/>
        </w:rPr>
        <w:t xml:space="preserve"> </w:t>
      </w:r>
      <w:r>
        <w:rPr>
          <w:i/>
        </w:rPr>
        <w:t>23</w:t>
      </w:r>
      <w:r>
        <w:rPr>
          <w:i/>
          <w:spacing w:val="-6"/>
        </w:rPr>
        <w:t xml:space="preserve"> </w:t>
      </w:r>
      <w:r>
        <w:rPr>
          <w:i/>
        </w:rPr>
        <w:t>ad</w:t>
      </w:r>
      <w:r>
        <w:rPr>
          <w:i/>
          <w:spacing w:val="-1"/>
        </w:rPr>
        <w:t>v</w:t>
      </w:r>
      <w:r>
        <w:rPr>
          <w:i/>
        </w:rPr>
        <w:t>an</w:t>
      </w:r>
      <w:r>
        <w:rPr>
          <w:i/>
          <w:spacing w:val="1"/>
        </w:rPr>
        <w:t>c</w:t>
      </w:r>
      <w:r>
        <w:rPr>
          <w:i/>
        </w:rPr>
        <w:t>ed</w:t>
      </w:r>
      <w:r>
        <w:rPr>
          <w:i/>
          <w:spacing w:val="-3"/>
        </w:rPr>
        <w:t xml:space="preserve"> </w:t>
      </w:r>
      <w:r>
        <w:rPr>
          <w:i/>
        </w:rPr>
        <w:t>e</w:t>
      </w:r>
      <w:r>
        <w:rPr>
          <w:i/>
          <w:spacing w:val="1"/>
        </w:rPr>
        <w:t>c</w:t>
      </w:r>
      <w:r>
        <w:rPr>
          <w:i/>
        </w:rPr>
        <w:t>ono</w:t>
      </w:r>
      <w:r>
        <w:rPr>
          <w:i/>
          <w:spacing w:val="-2"/>
        </w:rPr>
        <w:t>m</w:t>
      </w:r>
      <w:r>
        <w:rPr>
          <w:i/>
        </w:rPr>
        <w:t>ies</w:t>
      </w:r>
      <w:r>
        <w:rPr>
          <w:i/>
          <w:spacing w:val="-5"/>
        </w:rPr>
        <w:t xml:space="preserve"> </w:t>
      </w:r>
      <w:r>
        <w:rPr>
          <w:i/>
          <w:spacing w:val="4"/>
        </w:rPr>
        <w:t>d</w:t>
      </w:r>
      <w:r>
        <w:rPr>
          <w:i/>
        </w:rPr>
        <w:t>uring</w:t>
      </w:r>
      <w:r>
        <w:rPr>
          <w:i/>
          <w:w w:val="99"/>
        </w:rPr>
        <w:t xml:space="preserve"> </w:t>
      </w:r>
      <w:r>
        <w:rPr>
          <w:i/>
        </w:rPr>
        <w:t>the</w:t>
      </w:r>
      <w:r>
        <w:rPr>
          <w:i/>
          <w:spacing w:val="-7"/>
        </w:rPr>
        <w:t xml:space="preserve"> </w:t>
      </w:r>
      <w:r>
        <w:rPr>
          <w:i/>
        </w:rPr>
        <w:t>period</w:t>
      </w:r>
      <w:r>
        <w:rPr>
          <w:i/>
          <w:spacing w:val="-6"/>
        </w:rPr>
        <w:t xml:space="preserve"> </w:t>
      </w:r>
      <w:r>
        <w:rPr>
          <w:i/>
        </w:rPr>
        <w:t>1990</w:t>
      </w:r>
      <w:r>
        <w:rPr>
          <w:rFonts w:cs="Arial"/>
          <w:i/>
        </w:rPr>
        <w:t>–</w:t>
      </w:r>
      <w:r>
        <w:rPr>
          <w:i/>
        </w:rPr>
        <w:t>201</w:t>
      </w:r>
      <w:ins w:id="16" w:author="dani" w:date="2021-12-20T16:16:00Z">
        <w:r>
          <w:rPr>
            <w:i/>
          </w:rPr>
          <w:t>8</w:t>
        </w:r>
      </w:ins>
      <w:del w:id="17" w:author="dani" w:date="2021-12-20T16:16:00Z">
        <w:r>
          <w:rPr>
            <w:i/>
          </w:rPr>
          <w:delText>5</w:delText>
        </w:r>
      </w:del>
      <w:r>
        <w:rPr>
          <w:i/>
        </w:rPr>
        <w:t xml:space="preserve">. </w:t>
      </w:r>
      <w:r>
        <w:rPr>
          <w:i/>
          <w:spacing w:val="-1"/>
        </w:rPr>
        <w:t>We find that</w:t>
      </w:r>
      <w:r>
        <w:rPr>
          <w:i/>
        </w:rPr>
        <w:t xml:space="preserve"> government expenditure is more helpful in mitigating inequality than </w:t>
      </w:r>
      <w:r>
        <w:rPr>
          <w:i/>
          <w:spacing w:val="2"/>
        </w:rPr>
        <w:t>p</w:t>
      </w:r>
      <w:r>
        <w:rPr>
          <w:i/>
        </w:rPr>
        <w:t>ersonal</w:t>
      </w:r>
      <w:r>
        <w:rPr>
          <w:i/>
          <w:spacing w:val="-5"/>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 xml:space="preserve">ation. </w:t>
      </w:r>
      <w:r>
        <w:rPr>
          <w:i/>
          <w:spacing w:val="-2"/>
        </w:rPr>
        <w:t xml:space="preserve">In particular, transfers in cash seem to be more efficient in reducing </w:t>
      </w:r>
      <w:r>
        <w:rPr>
          <w:i/>
        </w:rPr>
        <w:t>inequalities</w:t>
      </w:r>
      <w:ins w:id="18" w:author="dani" w:date="2022-07-01T16:13:00Z">
        <w:r w:rsidR="00394BFC">
          <w:rPr>
            <w:i/>
          </w:rPr>
          <w:t xml:space="preserve"> than in-kind </w:t>
        </w:r>
      </w:ins>
      <w:ins w:id="19" w:author="dani" w:date="2022-07-01T16:34:00Z">
        <w:r w:rsidR="00D2058B">
          <w:rPr>
            <w:i/>
          </w:rPr>
          <w:t>social spending</w:t>
        </w:r>
      </w:ins>
      <w:r>
        <w:rPr>
          <w:i/>
        </w:rPr>
        <w:t xml:space="preserve">. This translates into the particular </w:t>
      </w:r>
      <w:del w:id="20" w:author="dani" w:date="2022-07-01T16:14:00Z">
        <w:r w:rsidDel="00394BFC">
          <w:rPr>
            <w:i/>
          </w:rPr>
          <w:delText xml:space="preserve">relevance of pensions particularly for </w:delText>
        </w:r>
      </w:del>
      <w:r>
        <w:rPr>
          <w:i/>
        </w:rPr>
        <w:t>countries that were hit by recession.</w:t>
      </w:r>
      <w:r>
        <w:rPr>
          <w:i/>
          <w:spacing w:val="-6"/>
        </w:rPr>
        <w:t xml:space="preserve"> Country-group estimates document no further significant differences, except that</w:t>
      </w:r>
      <w:r>
        <w:rPr>
          <w:i/>
        </w:rPr>
        <w:t xml:space="preserve"> the person</w:t>
      </w:r>
      <w:r>
        <w:rPr>
          <w:i/>
          <w:spacing w:val="-2"/>
        </w:rPr>
        <w:t>a</w:t>
      </w:r>
      <w:r>
        <w:rPr>
          <w:i/>
        </w:rPr>
        <w:t>l</w:t>
      </w:r>
      <w:r>
        <w:rPr>
          <w:i/>
          <w:spacing w:val="-7"/>
        </w:rPr>
        <w:t xml:space="preserve"> </w:t>
      </w:r>
      <w:r>
        <w:rPr>
          <w:i/>
        </w:rPr>
        <w:t>in</w:t>
      </w:r>
      <w:r>
        <w:rPr>
          <w:i/>
          <w:spacing w:val="1"/>
        </w:rPr>
        <w:t>c</w:t>
      </w:r>
      <w:r>
        <w:rPr>
          <w:i/>
        </w:rPr>
        <w:t>o</w:t>
      </w:r>
      <w:r>
        <w:rPr>
          <w:i/>
          <w:spacing w:val="-2"/>
        </w:rPr>
        <w:t>m</w:t>
      </w:r>
      <w:r>
        <w:rPr>
          <w:i/>
        </w:rPr>
        <w:t>e</w:t>
      </w:r>
      <w:r>
        <w:rPr>
          <w:i/>
          <w:spacing w:val="-7"/>
        </w:rPr>
        <w:t xml:space="preserve"> </w:t>
      </w:r>
      <w:r>
        <w:rPr>
          <w:i/>
        </w:rPr>
        <w:t>ta</w:t>
      </w:r>
      <w:r>
        <w:rPr>
          <w:i/>
          <w:spacing w:val="1"/>
        </w:rPr>
        <w:t>x</w:t>
      </w:r>
      <w:r>
        <w:rPr>
          <w:i/>
        </w:rPr>
        <w:t>ation effects on reducing inequality</w:t>
      </w:r>
      <w:r>
        <w:rPr>
          <w:i/>
          <w:spacing w:val="-5"/>
        </w:rPr>
        <w:t xml:space="preserve"> </w:t>
      </w:r>
      <w:r>
        <w:rPr>
          <w:i/>
          <w:spacing w:val="1"/>
        </w:rPr>
        <w:t>s</w:t>
      </w:r>
      <w:r>
        <w:rPr>
          <w:i/>
        </w:rPr>
        <w:t>ee</w:t>
      </w:r>
      <w:r>
        <w:rPr>
          <w:i/>
          <w:spacing w:val="-2"/>
        </w:rPr>
        <w:t>m</w:t>
      </w:r>
      <w:r>
        <w:rPr>
          <w:i/>
          <w:w w:val="99"/>
        </w:rPr>
        <w:t xml:space="preserve"> </w:t>
      </w:r>
      <w:r>
        <w:rPr>
          <w:i/>
        </w:rPr>
        <w:t>to</w:t>
      </w:r>
      <w:r>
        <w:rPr>
          <w:i/>
          <w:spacing w:val="-5"/>
        </w:rPr>
        <w:t xml:space="preserve"> </w:t>
      </w:r>
      <w:r>
        <w:rPr>
          <w:i/>
        </w:rPr>
        <w:t>be more</w:t>
      </w:r>
      <w:r>
        <w:rPr>
          <w:i/>
          <w:spacing w:val="-5"/>
        </w:rPr>
        <w:t xml:space="preserve"> significant in </w:t>
      </w:r>
      <w:r>
        <w:rPr>
          <w:i/>
        </w:rPr>
        <w:t>e</w:t>
      </w:r>
      <w:r>
        <w:rPr>
          <w:i/>
          <w:spacing w:val="1"/>
        </w:rPr>
        <w:t>c</w:t>
      </w:r>
      <w:r>
        <w:rPr>
          <w:i/>
        </w:rPr>
        <w:t>on</w:t>
      </w:r>
      <w:r>
        <w:rPr>
          <w:i/>
          <w:spacing w:val="2"/>
        </w:rPr>
        <w:t>o</w:t>
      </w:r>
      <w:r>
        <w:rPr>
          <w:i/>
          <w:spacing w:val="-2"/>
        </w:rPr>
        <w:t>m</w:t>
      </w:r>
      <w:r>
        <w:rPr>
          <w:i/>
        </w:rPr>
        <w:t>ies</w:t>
      </w:r>
      <w:r>
        <w:rPr>
          <w:i/>
          <w:spacing w:val="-4"/>
        </w:rPr>
        <w:t xml:space="preserve"> </w:t>
      </w:r>
      <w:r>
        <w:rPr>
          <w:i/>
        </w:rPr>
        <w:t>under</w:t>
      </w:r>
      <w:r>
        <w:rPr>
          <w:i/>
          <w:spacing w:val="-6"/>
        </w:rPr>
        <w:t xml:space="preserve"> </w:t>
      </w:r>
      <w:r>
        <w:rPr>
          <w:i/>
          <w:spacing w:val="-2"/>
        </w:rPr>
        <w:t>r</w:t>
      </w:r>
      <w:r>
        <w:rPr>
          <w:i/>
        </w:rPr>
        <w:t>e</w:t>
      </w:r>
      <w:r>
        <w:rPr>
          <w:i/>
          <w:spacing w:val="1"/>
        </w:rPr>
        <w:t>c</w:t>
      </w:r>
      <w:r>
        <w:rPr>
          <w:i/>
        </w:rPr>
        <w:t>e</w:t>
      </w:r>
      <w:r>
        <w:rPr>
          <w:i/>
          <w:spacing w:val="1"/>
        </w:rPr>
        <w:t>s</w:t>
      </w:r>
      <w:r>
        <w:rPr>
          <w:i/>
        </w:rPr>
        <w:t>sion</w:t>
      </w:r>
      <w:del w:id="21" w:author="dani" w:date="2022-07-01T16:15:00Z">
        <w:r w:rsidDel="00394BFC">
          <w:rPr>
            <w:i/>
          </w:rPr>
          <w:delText xml:space="preserve"> and highly indebted countries</w:delText>
        </w:r>
      </w:del>
      <w:r>
        <w:rPr>
          <w:i/>
        </w:rPr>
        <w:t xml:space="preserve">. </w:t>
      </w:r>
      <w:del w:id="22" w:author="dani" w:date="2022-01-23T18:04:00Z">
        <w:r>
          <w:rPr>
            <w:i/>
          </w:rPr>
          <w:delText>Finally</w:delText>
        </w:r>
      </w:del>
      <w:del w:id="23" w:author="dani" w:date="2021-12-20T16:16:00Z">
        <w:r>
          <w:rPr>
            <w:i/>
          </w:rPr>
          <w:delText>, our results suggest that a high employment protection contribute to reduce income inequality but only in countries with lower inequality and not constrained by high debt.</w:delText>
        </w:r>
      </w:del>
    </w:p>
    <w:p w14:paraId="2A0FCB21" w14:textId="77777777" w:rsidR="006148EE" w:rsidRDefault="006148EE">
      <w:pPr>
        <w:pStyle w:val="BodyText"/>
        <w:spacing w:line="307" w:lineRule="auto"/>
        <w:ind w:right="108"/>
        <w:jc w:val="both"/>
        <w:rPr>
          <w:i/>
        </w:rPr>
      </w:pPr>
    </w:p>
    <w:p w14:paraId="3AF08655" w14:textId="77777777" w:rsidR="006148EE" w:rsidRDefault="00720711">
      <w:pPr>
        <w:pStyle w:val="Paragraphtext"/>
        <w:ind w:right="56"/>
        <w:rPr>
          <w:sz w:val="24"/>
          <w:lang w:val="it-IT"/>
        </w:rPr>
      </w:pPr>
      <w:r>
        <w:rPr>
          <w:b/>
          <w:sz w:val="24"/>
          <w:lang w:val="it-IT"/>
        </w:rPr>
        <w:t>JEL codes:</w:t>
      </w:r>
      <w:r>
        <w:rPr>
          <w:sz w:val="24"/>
          <w:lang w:val="it-IT"/>
        </w:rPr>
        <w:t xml:space="preserve"> </w:t>
      </w:r>
      <w:r>
        <w:rPr>
          <w:sz w:val="24"/>
          <w:lang w:val="es-ES"/>
        </w:rPr>
        <w:t>O40, O52, D30, E62, C33.</w:t>
      </w:r>
    </w:p>
    <w:p w14:paraId="385E4073" w14:textId="2C62DBF6" w:rsidR="006148EE" w:rsidRDefault="00720711">
      <w:pPr>
        <w:pStyle w:val="Paragraphtext"/>
        <w:ind w:right="56"/>
        <w:rPr>
          <w:rFonts w:ascii="Gill Sans MT" w:hAnsi="Gill Sans MT"/>
          <w:b/>
          <w:sz w:val="24"/>
        </w:rPr>
      </w:pPr>
      <w:r>
        <w:rPr>
          <w:b/>
          <w:sz w:val="24"/>
        </w:rPr>
        <w:t>Keywords:</w:t>
      </w:r>
      <w:r>
        <w:rPr>
          <w:sz w:val="24"/>
        </w:rPr>
        <w:t xml:space="preserve"> fiscal policy, income inequality,</w:t>
      </w:r>
      <w:del w:id="24" w:author="dani" w:date="2022-02-07T16:26:00Z">
        <w:r w:rsidDel="008E0C3F">
          <w:rPr>
            <w:sz w:val="24"/>
          </w:rPr>
          <w:delText xml:space="preserve"> </w:delText>
        </w:r>
      </w:del>
      <w:del w:id="25" w:author="dani" w:date="2022-02-07T16:25:00Z">
        <w:r w:rsidDel="008E0C3F">
          <w:rPr>
            <w:sz w:val="24"/>
            <w:highlight w:val="yellow"/>
            <w:rPrChange w:id="26" w:author="dani" w:date="2021-12-20T16:09:00Z">
              <w:rPr>
                <w:sz w:val="24"/>
              </w:rPr>
            </w:rPrChange>
          </w:rPr>
          <w:delText>wealth inequality</w:delText>
        </w:r>
      </w:del>
      <w:r>
        <w:rPr>
          <w:sz w:val="24"/>
        </w:rPr>
        <w:t>,</w:t>
      </w:r>
      <w:ins w:id="27" w:author="dani" w:date="2021-12-20T16:16:00Z">
        <w:r>
          <w:rPr>
            <w:sz w:val="24"/>
          </w:rPr>
          <w:t xml:space="preserve"> </w:t>
        </w:r>
      </w:ins>
      <w:del w:id="28" w:author="dani" w:date="2021-12-20T16:16:00Z">
        <w:r>
          <w:rPr>
            <w:sz w:val="24"/>
          </w:rPr>
          <w:delText xml:space="preserve"> panel data</w:delText>
        </w:r>
      </w:del>
      <w:ins w:id="29" w:author="dani" w:date="2022-02-07T16:25:00Z">
        <w:r w:rsidR="008E0C3F">
          <w:rPr>
            <w:sz w:val="24"/>
          </w:rPr>
          <w:t>Local Projection</w:t>
        </w:r>
      </w:ins>
      <w:r>
        <w:rPr>
          <w:sz w:val="24"/>
        </w:rPr>
        <w:t>, economic growth.</w:t>
      </w:r>
    </w:p>
    <w:p w14:paraId="12DB3FE4" w14:textId="77777777" w:rsidR="006148EE" w:rsidRDefault="006148EE">
      <w:pPr>
        <w:pBdr>
          <w:top w:val="nil"/>
          <w:left w:val="nil"/>
          <w:bottom w:val="single" w:sz="12" w:space="0" w:color="000000"/>
          <w:right w:val="nil"/>
          <w:between w:val="nil"/>
        </w:pBdr>
        <w:spacing w:line="312" w:lineRule="auto"/>
        <w:rPr>
          <w:b/>
          <w:i/>
        </w:rPr>
      </w:pPr>
    </w:p>
    <w:p w14:paraId="002EC594" w14:textId="77777777" w:rsidR="006148EE" w:rsidRDefault="006148EE">
      <w:pPr>
        <w:pBdr>
          <w:top w:val="nil"/>
          <w:left w:val="nil"/>
          <w:bottom w:val="single" w:sz="12" w:space="0" w:color="000000"/>
          <w:right w:val="nil"/>
          <w:between w:val="nil"/>
        </w:pBdr>
        <w:spacing w:line="312" w:lineRule="auto"/>
        <w:rPr>
          <w:b/>
          <w:i/>
        </w:rPr>
      </w:pPr>
    </w:p>
    <w:p w14:paraId="1D5E77A3" w14:textId="77777777" w:rsidR="006148EE" w:rsidRDefault="006148EE">
      <w:pPr>
        <w:pBdr>
          <w:top w:val="nil"/>
          <w:left w:val="nil"/>
          <w:bottom w:val="single" w:sz="12" w:space="0" w:color="000000"/>
          <w:right w:val="nil"/>
          <w:between w:val="nil"/>
        </w:pBdr>
        <w:spacing w:line="312" w:lineRule="auto"/>
        <w:rPr>
          <w:b/>
          <w:i/>
        </w:rPr>
      </w:pPr>
    </w:p>
    <w:p w14:paraId="23D4389A" w14:textId="77777777" w:rsidR="006148EE" w:rsidRDefault="006148EE">
      <w:pPr>
        <w:pBdr>
          <w:top w:val="nil"/>
          <w:left w:val="nil"/>
          <w:bottom w:val="single" w:sz="12" w:space="0" w:color="000000"/>
          <w:right w:val="nil"/>
          <w:between w:val="nil"/>
        </w:pBdr>
        <w:spacing w:line="312" w:lineRule="auto"/>
        <w:rPr>
          <w:b/>
          <w:i/>
        </w:rPr>
      </w:pPr>
    </w:p>
    <w:p w14:paraId="7A13AC83" w14:textId="69789329" w:rsidR="006148EE" w:rsidRDefault="00720711">
      <w:pPr>
        <w:pStyle w:val="FootnoteText"/>
        <w:tabs>
          <w:tab w:val="clear" w:pos="284"/>
        </w:tabs>
        <w:ind w:left="0" w:firstLine="0"/>
      </w:pPr>
      <w:r>
        <w:t xml:space="preserve">Draft paper as of 28 May 2019. The opinions expressed herein are those of the authors, and do not necessarily reflect the views of the ECB or the Eurosystem. </w:t>
      </w:r>
    </w:p>
    <w:p w14:paraId="5FCE206A" w14:textId="51B26F53" w:rsidR="006148EE" w:rsidRDefault="00720711">
      <w:pPr>
        <w:pStyle w:val="Heading1"/>
        <w:numPr>
          <w:ilvl w:val="0"/>
          <w:numId w:val="1"/>
        </w:numPr>
        <w:ind w:left="720" w:hanging="360"/>
        <w:rPr>
          <w:rFonts w:ascii="Times New Roman" w:hAnsi="Times New Roman" w:cs="Times New Roman"/>
          <w:sz w:val="28"/>
          <w:szCs w:val="28"/>
          <w:lang w:val="en-US"/>
        </w:rPr>
      </w:pPr>
      <w:r>
        <w:rPr>
          <w:rFonts w:ascii="Times New Roman" w:hAnsi="Times New Roman" w:cs="Times New Roman"/>
          <w:sz w:val="28"/>
          <w:szCs w:val="28"/>
          <w:lang w:val="en-US"/>
        </w:rPr>
        <w:lastRenderedPageBreak/>
        <w:t>Introduction</w:t>
      </w:r>
    </w:p>
    <w:p w14:paraId="45659E6A" w14:textId="77777777" w:rsidR="00C5420A" w:rsidRPr="00C5420A" w:rsidRDefault="00C5420A" w:rsidP="00C5420A">
      <w:pPr>
        <w:rPr>
          <w:lang w:val="en-US"/>
        </w:rPr>
      </w:pPr>
    </w:p>
    <w:p w14:paraId="01BE620C" w14:textId="77777777" w:rsidR="006148EE" w:rsidRDefault="00720711">
      <w:pPr>
        <w:pBdr>
          <w:top w:val="nil"/>
          <w:left w:val="nil"/>
          <w:bottom w:val="nil"/>
          <w:right w:val="nil"/>
          <w:between w:val="nil"/>
        </w:pBdr>
        <w:shd w:val="solid" w:color="FFFFFF" w:fill="auto"/>
        <w:spacing w:after="360" w:line="360" w:lineRule="auto"/>
        <w:jc w:val="both"/>
      </w:pPr>
      <w:r>
        <w:rPr>
          <w:szCs w:val="22"/>
        </w:rPr>
        <w:t xml:space="preserve">Income inequality has become an issue of </w:t>
      </w:r>
      <w:r>
        <w:t>con</w:t>
      </w:r>
      <w:r>
        <w:rPr>
          <w:spacing w:val="1"/>
        </w:rPr>
        <w:t>s</w:t>
      </w:r>
      <w:r>
        <w:t>iderable renewed</w:t>
      </w:r>
      <w:r>
        <w:rPr>
          <w:spacing w:val="-9"/>
        </w:rPr>
        <w:t xml:space="preserve"> </w:t>
      </w:r>
      <w:r>
        <w:t>attent</w:t>
      </w:r>
      <w:r>
        <w:rPr>
          <w:spacing w:val="1"/>
        </w:rPr>
        <w:t>i</w:t>
      </w:r>
      <w:r>
        <w:t>on</w:t>
      </w:r>
      <w:r>
        <w:rPr>
          <w:spacing w:val="-7"/>
        </w:rPr>
        <w:t xml:space="preserve"> </w:t>
      </w:r>
      <w:r>
        <w:rPr>
          <w:spacing w:val="1"/>
        </w:rPr>
        <w:t>i</w:t>
      </w:r>
      <w:r>
        <w:t>n</w:t>
      </w:r>
      <w:r>
        <w:rPr>
          <w:w w:val="99"/>
        </w:rPr>
        <w:t xml:space="preserve"> </w:t>
      </w:r>
      <w:r>
        <w:t>de</w:t>
      </w:r>
      <w:r>
        <w:rPr>
          <w:spacing w:val="-1"/>
        </w:rPr>
        <w:t>v</w:t>
      </w:r>
      <w:r>
        <w:t>e</w:t>
      </w:r>
      <w:r>
        <w:rPr>
          <w:spacing w:val="1"/>
        </w:rPr>
        <w:t>l</w:t>
      </w:r>
      <w:r>
        <w:t>oped</w:t>
      </w:r>
      <w:r>
        <w:rPr>
          <w:spacing w:val="-7"/>
        </w:rPr>
        <w:t xml:space="preserve"> </w:t>
      </w:r>
      <w:r>
        <w:rPr>
          <w:spacing w:val="1"/>
        </w:rPr>
        <w:t>c</w:t>
      </w:r>
      <w:r>
        <w:t>ount</w:t>
      </w:r>
      <w:r>
        <w:rPr>
          <w:spacing w:val="-1"/>
        </w:rPr>
        <w:t>r</w:t>
      </w:r>
      <w:r>
        <w:t xml:space="preserve">ies since the recent financial and economic downturn – the Great Recession </w:t>
      </w:r>
      <w:r>
        <w:rPr>
          <w:spacing w:val="-1"/>
        </w:rPr>
        <w:t>(</w:t>
      </w:r>
      <w:del w:id="30" w:author="dani" w:date="2021-12-20T16:16:00Z">
        <w:r>
          <w:delText>e.g.</w:delText>
        </w:r>
      </w:del>
      <w:ins w:id="31" w:author="dani" w:date="2021-12-20T16:16:00Z">
        <w:r>
          <w:t>e.g.,</w:t>
        </w:r>
      </w:ins>
      <w:r>
        <w:rPr>
          <w:spacing w:val="-3"/>
        </w:rPr>
        <w:t xml:space="preserve"> </w:t>
      </w:r>
      <w:r>
        <w:t>European Commission,</w:t>
      </w:r>
      <w:r>
        <w:rPr>
          <w:spacing w:val="-6"/>
        </w:rPr>
        <w:t xml:space="preserve"> </w:t>
      </w:r>
      <w:r>
        <w:t>2017;</w:t>
      </w:r>
      <w:r>
        <w:rPr>
          <w:spacing w:val="-4"/>
        </w:rPr>
        <w:t xml:space="preserve"> </w:t>
      </w:r>
      <w:r>
        <w:rPr>
          <w:spacing w:val="2"/>
        </w:rPr>
        <w:t>I</w:t>
      </w:r>
      <w:r>
        <w:rPr>
          <w:spacing w:val="-2"/>
        </w:rPr>
        <w:t>M</w:t>
      </w:r>
      <w:r>
        <w:rPr>
          <w:spacing w:val="-1"/>
        </w:rPr>
        <w:t>F</w:t>
      </w:r>
      <w:r>
        <w:t>,</w:t>
      </w:r>
      <w:r>
        <w:rPr>
          <w:spacing w:val="-6"/>
        </w:rPr>
        <w:t xml:space="preserve"> </w:t>
      </w:r>
      <w:r>
        <w:t>2016;</w:t>
      </w:r>
      <w:r>
        <w:rPr>
          <w:spacing w:val="-3"/>
        </w:rPr>
        <w:t xml:space="preserve"> </w:t>
      </w:r>
      <w:r>
        <w:rPr>
          <w:spacing w:val="-2"/>
        </w:rPr>
        <w:t>O</w:t>
      </w:r>
      <w:r>
        <w:t>ECD,</w:t>
      </w:r>
      <w:r>
        <w:rPr>
          <w:w w:val="99"/>
        </w:rPr>
        <w:t xml:space="preserve"> </w:t>
      </w:r>
      <w:r>
        <w:t>2014</w:t>
      </w:r>
      <w:r>
        <w:rPr>
          <w:spacing w:val="-1"/>
        </w:rPr>
        <w:t>)</w:t>
      </w:r>
      <w:r>
        <w:t>. This</w:t>
      </w:r>
      <w:r>
        <w:rPr>
          <w:spacing w:val="-7"/>
        </w:rPr>
        <w:t xml:space="preserve"> </w:t>
      </w:r>
      <w:r>
        <w:t>has</w:t>
      </w:r>
      <w:r>
        <w:rPr>
          <w:spacing w:val="-6"/>
        </w:rPr>
        <w:t xml:space="preserve"> </w:t>
      </w:r>
      <w:r>
        <w:t>a</w:t>
      </w:r>
      <w:r>
        <w:rPr>
          <w:spacing w:val="1"/>
        </w:rPr>
        <w:t>l</w:t>
      </w:r>
      <w:r>
        <w:t>so</w:t>
      </w:r>
      <w:r>
        <w:rPr>
          <w:spacing w:val="-7"/>
        </w:rPr>
        <w:t xml:space="preserve"> </w:t>
      </w:r>
      <w:r>
        <w:t>been</w:t>
      </w:r>
      <w:r>
        <w:rPr>
          <w:spacing w:val="-6"/>
        </w:rPr>
        <w:t xml:space="preserve"> </w:t>
      </w:r>
      <w:r>
        <w:t>rein</w:t>
      </w:r>
      <w:r>
        <w:rPr>
          <w:spacing w:val="2"/>
        </w:rPr>
        <w:t>f</w:t>
      </w:r>
      <w:r>
        <w:t>o</w:t>
      </w:r>
      <w:r>
        <w:rPr>
          <w:spacing w:val="-6"/>
        </w:rPr>
        <w:t>r</w:t>
      </w:r>
      <w:r>
        <w:t>ced</w:t>
      </w:r>
      <w:r>
        <w:rPr>
          <w:spacing w:val="-7"/>
        </w:rPr>
        <w:t xml:space="preserve"> </w:t>
      </w:r>
      <w:r>
        <w:t>by</w:t>
      </w:r>
      <w:r>
        <w:rPr>
          <w:spacing w:val="-7"/>
        </w:rPr>
        <w:t xml:space="preserve"> </w:t>
      </w:r>
      <w:r>
        <w:t>wor</w:t>
      </w:r>
      <w:r>
        <w:rPr>
          <w:spacing w:val="-2"/>
        </w:rPr>
        <w:t>r</w:t>
      </w:r>
      <w:r>
        <w:t>ies</w:t>
      </w:r>
      <w:r>
        <w:rPr>
          <w:spacing w:val="-6"/>
        </w:rPr>
        <w:t xml:space="preserve"> </w:t>
      </w:r>
      <w:r>
        <w:t>about</w:t>
      </w:r>
      <w:r>
        <w:rPr>
          <w:spacing w:val="-7"/>
        </w:rPr>
        <w:t xml:space="preserve"> </w:t>
      </w:r>
      <w:r>
        <w:t>the</w:t>
      </w:r>
      <w:r>
        <w:rPr>
          <w:spacing w:val="-7"/>
        </w:rPr>
        <w:t xml:space="preserve"> </w:t>
      </w:r>
      <w:r>
        <w:t>d</w:t>
      </w:r>
      <w:r>
        <w:rPr>
          <w:spacing w:val="-1"/>
        </w:rPr>
        <w:t>i</w:t>
      </w:r>
      <w:r>
        <w:t>st</w:t>
      </w:r>
      <w:r>
        <w:rPr>
          <w:spacing w:val="-1"/>
        </w:rPr>
        <w:t>r</w:t>
      </w:r>
      <w:r>
        <w:t>ibut</w:t>
      </w:r>
      <w:r>
        <w:rPr>
          <w:spacing w:val="1"/>
        </w:rPr>
        <w:t>i</w:t>
      </w:r>
      <w:r>
        <w:t>onal</w:t>
      </w:r>
      <w:r>
        <w:rPr>
          <w:w w:val="99"/>
        </w:rPr>
        <w:t xml:space="preserve"> </w:t>
      </w:r>
      <w:r>
        <w:t>con</w:t>
      </w:r>
      <w:r>
        <w:rPr>
          <w:spacing w:val="1"/>
        </w:rPr>
        <w:t>s</w:t>
      </w:r>
      <w:r>
        <w:t>equen</w:t>
      </w:r>
      <w:r>
        <w:rPr>
          <w:spacing w:val="1"/>
        </w:rPr>
        <w:t>c</w:t>
      </w:r>
      <w:r>
        <w:t>es</w:t>
      </w:r>
      <w:r>
        <w:rPr>
          <w:spacing w:val="-6"/>
        </w:rPr>
        <w:t xml:space="preserve"> </w:t>
      </w:r>
      <w:r>
        <w:rPr>
          <w:spacing w:val="-3"/>
        </w:rPr>
        <w:t>o</w:t>
      </w:r>
      <w:r>
        <w:t>f</w:t>
      </w:r>
      <w:r>
        <w:rPr>
          <w:spacing w:val="-4"/>
        </w:rPr>
        <w:t xml:space="preserve"> </w:t>
      </w:r>
      <w:r>
        <w:t>the</w:t>
      </w:r>
      <w:r>
        <w:rPr>
          <w:spacing w:val="-6"/>
        </w:rPr>
        <w:t xml:space="preserve"> </w:t>
      </w:r>
      <w:r>
        <w:rPr>
          <w:spacing w:val="-1"/>
        </w:rPr>
        <w:t>latest</w:t>
      </w:r>
      <w:r>
        <w:rPr>
          <w:spacing w:val="-8"/>
        </w:rPr>
        <w:t xml:space="preserve"> </w:t>
      </w:r>
      <w:r>
        <w:t>fisc</w:t>
      </w:r>
      <w:r>
        <w:rPr>
          <w:spacing w:val="-3"/>
        </w:rPr>
        <w:t>a</w:t>
      </w:r>
      <w:r>
        <w:t>l</w:t>
      </w:r>
      <w:r>
        <w:rPr>
          <w:spacing w:val="-6"/>
        </w:rPr>
        <w:t xml:space="preserve"> </w:t>
      </w:r>
      <w:r>
        <w:rPr>
          <w:spacing w:val="1"/>
        </w:rPr>
        <w:t>c</w:t>
      </w:r>
      <w:r>
        <w:t>on</w:t>
      </w:r>
      <w:r>
        <w:rPr>
          <w:spacing w:val="1"/>
        </w:rPr>
        <w:t>s</w:t>
      </w:r>
      <w:r>
        <w:rPr>
          <w:spacing w:val="-3"/>
        </w:rPr>
        <w:t>o</w:t>
      </w:r>
      <w:r>
        <w:t>lida</w:t>
      </w:r>
      <w:r>
        <w:rPr>
          <w:spacing w:val="-2"/>
        </w:rPr>
        <w:t>t</w:t>
      </w:r>
      <w:r>
        <w:t>ion</w:t>
      </w:r>
      <w:r>
        <w:rPr>
          <w:spacing w:val="-7"/>
        </w:rPr>
        <w:t xml:space="preserve"> </w:t>
      </w:r>
      <w:r>
        <w:t>ep</w:t>
      </w:r>
      <w:r>
        <w:rPr>
          <w:spacing w:val="1"/>
        </w:rPr>
        <w:t>i</w:t>
      </w:r>
      <w:r>
        <w:t>sod</w:t>
      </w:r>
      <w:r>
        <w:rPr>
          <w:spacing w:val="-2"/>
        </w:rPr>
        <w:t>e</w:t>
      </w:r>
      <w:r>
        <w:t>s (2011-2013), if the</w:t>
      </w:r>
      <w:r>
        <w:rPr>
          <w:spacing w:val="-7"/>
        </w:rPr>
        <w:t xml:space="preserve"> </w:t>
      </w:r>
      <w:r>
        <w:t>burden</w:t>
      </w:r>
      <w:r>
        <w:rPr>
          <w:w w:val="99"/>
        </w:rPr>
        <w:t xml:space="preserve"> </w:t>
      </w:r>
      <w:r>
        <w:t>of</w:t>
      </w:r>
      <w:r>
        <w:rPr>
          <w:spacing w:val="-4"/>
        </w:rPr>
        <w:t xml:space="preserve"> </w:t>
      </w:r>
      <w:r>
        <w:t>the</w:t>
      </w:r>
      <w:r>
        <w:rPr>
          <w:spacing w:val="-4"/>
        </w:rPr>
        <w:t xml:space="preserve"> </w:t>
      </w:r>
      <w:r>
        <w:t>ad</w:t>
      </w:r>
      <w:r>
        <w:rPr>
          <w:spacing w:val="-1"/>
        </w:rPr>
        <w:t>j</w:t>
      </w:r>
      <w:r>
        <w:t>u</w:t>
      </w:r>
      <w:r>
        <w:rPr>
          <w:spacing w:val="1"/>
        </w:rPr>
        <w:t>s</w:t>
      </w:r>
      <w:r>
        <w:t>t</w:t>
      </w:r>
      <w:r>
        <w:rPr>
          <w:spacing w:val="-2"/>
        </w:rPr>
        <w:t>m</w:t>
      </w:r>
      <w:r>
        <w:t>ent</w:t>
      </w:r>
      <w:r>
        <w:rPr>
          <w:spacing w:val="-6"/>
        </w:rPr>
        <w:t xml:space="preserve"> </w:t>
      </w:r>
      <w:r>
        <w:rPr>
          <w:spacing w:val="1"/>
        </w:rPr>
        <w:t>i</w:t>
      </w:r>
      <w:r>
        <w:t>s</w:t>
      </w:r>
      <w:r>
        <w:rPr>
          <w:spacing w:val="-6"/>
        </w:rPr>
        <w:t xml:space="preserve"> </w:t>
      </w:r>
      <w:r>
        <w:t>not</w:t>
      </w:r>
      <w:r>
        <w:rPr>
          <w:spacing w:val="-6"/>
        </w:rPr>
        <w:t xml:space="preserve"> </w:t>
      </w:r>
      <w:r>
        <w:t>shared</w:t>
      </w:r>
      <w:r>
        <w:rPr>
          <w:spacing w:val="-6"/>
        </w:rPr>
        <w:t xml:space="preserve"> </w:t>
      </w:r>
      <w:r>
        <w:t>e</w:t>
      </w:r>
      <w:r>
        <w:rPr>
          <w:spacing w:val="-1"/>
        </w:rPr>
        <w:t>v</w:t>
      </w:r>
      <w:r>
        <w:t>en</w:t>
      </w:r>
      <w:r>
        <w:rPr>
          <w:spacing w:val="1"/>
        </w:rPr>
        <w:t>l</w:t>
      </w:r>
      <w:r>
        <w:rPr>
          <w:spacing w:val="3"/>
        </w:rPr>
        <w:t>y.</w:t>
      </w:r>
      <w:r>
        <w:rPr>
          <w:rStyle w:val="FootnoteReference"/>
          <w:spacing w:val="3"/>
        </w:rPr>
        <w:footnoteReference w:id="1"/>
      </w:r>
      <w:r>
        <w:t xml:space="preserve"> The</w:t>
      </w:r>
      <w:r>
        <w:rPr>
          <w:spacing w:val="-1"/>
        </w:rPr>
        <w:t>r</w:t>
      </w:r>
      <w:r>
        <w:t>e</w:t>
      </w:r>
      <w:r>
        <w:rPr>
          <w:spacing w:val="-8"/>
        </w:rPr>
        <w:t xml:space="preserve"> </w:t>
      </w:r>
      <w:r>
        <w:rPr>
          <w:spacing w:val="1"/>
        </w:rPr>
        <w:t>i</w:t>
      </w:r>
      <w:r>
        <w:t>s</w:t>
      </w:r>
      <w:r>
        <w:rPr>
          <w:spacing w:val="-6"/>
        </w:rPr>
        <w:t xml:space="preserve"> </w:t>
      </w:r>
      <w:r>
        <w:rPr>
          <w:spacing w:val="-2"/>
        </w:rPr>
        <w:t>s</w:t>
      </w:r>
      <w:r>
        <w:t>uppo</w:t>
      </w:r>
      <w:r>
        <w:rPr>
          <w:spacing w:val="-1"/>
        </w:rPr>
        <w:t>r</w:t>
      </w:r>
      <w:r>
        <w:t>ting</w:t>
      </w:r>
      <w:r>
        <w:rPr>
          <w:spacing w:val="-8"/>
        </w:rPr>
        <w:t xml:space="preserve"> </w:t>
      </w:r>
      <w:r>
        <w:t>e</w:t>
      </w:r>
      <w:r>
        <w:rPr>
          <w:spacing w:val="-2"/>
        </w:rPr>
        <w:t>v</w:t>
      </w:r>
      <w:r>
        <w:t>iden</w:t>
      </w:r>
      <w:r>
        <w:rPr>
          <w:spacing w:val="1"/>
        </w:rPr>
        <w:t>c</w:t>
      </w:r>
      <w:r>
        <w:t>e</w:t>
      </w:r>
      <w:r>
        <w:rPr>
          <w:spacing w:val="-7"/>
        </w:rPr>
        <w:t xml:space="preserve"> </w:t>
      </w:r>
      <w:r>
        <w:t>that</w:t>
      </w:r>
      <w:r>
        <w:rPr>
          <w:spacing w:val="-8"/>
        </w:rPr>
        <w:t xml:space="preserve"> </w:t>
      </w:r>
      <w:r>
        <w:t>ri</w:t>
      </w:r>
      <w:r>
        <w:rPr>
          <w:spacing w:val="1"/>
        </w:rPr>
        <w:t>s</w:t>
      </w:r>
      <w:r>
        <w:t>i</w:t>
      </w:r>
      <w:r>
        <w:rPr>
          <w:spacing w:val="-3"/>
        </w:rPr>
        <w:t>n</w:t>
      </w:r>
      <w:r>
        <w:t>g</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w w:val="99"/>
        </w:rPr>
        <w:t xml:space="preserve"> </w:t>
      </w:r>
      <w:r>
        <w:rPr>
          <w:spacing w:val="-2"/>
        </w:rPr>
        <w:t>m</w:t>
      </w:r>
      <w:r>
        <w:rPr>
          <w:spacing w:val="2"/>
        </w:rPr>
        <w:t>a</w:t>
      </w:r>
      <w:r>
        <w:t>y</w:t>
      </w:r>
      <w:r>
        <w:rPr>
          <w:spacing w:val="-8"/>
        </w:rPr>
        <w:t xml:space="preserve"> </w:t>
      </w:r>
      <w:r>
        <w:t>be</w:t>
      </w:r>
      <w:r>
        <w:rPr>
          <w:spacing w:val="-7"/>
        </w:rPr>
        <w:t xml:space="preserve"> </w:t>
      </w:r>
      <w:r>
        <w:t>asso</w:t>
      </w:r>
      <w:r>
        <w:rPr>
          <w:spacing w:val="1"/>
        </w:rPr>
        <w:t>c</w:t>
      </w:r>
      <w:r>
        <w:t>iated</w:t>
      </w:r>
      <w:r>
        <w:rPr>
          <w:spacing w:val="-6"/>
        </w:rPr>
        <w:t xml:space="preserve"> </w:t>
      </w:r>
      <w:r>
        <w:rPr>
          <w:shd w:val="clear" w:color="auto" w:fill="FFFFFF"/>
        </w:rPr>
        <w:t>with</w:t>
      </w:r>
      <w:r>
        <w:rPr>
          <w:spacing w:val="-7"/>
          <w:shd w:val="clear" w:color="auto" w:fill="FFFFFF"/>
        </w:rPr>
        <w:t xml:space="preserve"> </w:t>
      </w:r>
      <w:r>
        <w:rPr>
          <w:shd w:val="clear" w:color="auto" w:fill="FFFFFF"/>
        </w:rPr>
        <w:t>lower lon</w:t>
      </w:r>
      <w:r>
        <w:rPr>
          <w:spacing w:val="2"/>
          <w:shd w:val="clear" w:color="auto" w:fill="FFFFFF"/>
        </w:rPr>
        <w:t>g</w:t>
      </w:r>
      <w:r>
        <w:rPr>
          <w:spacing w:val="-1"/>
          <w:shd w:val="clear" w:color="auto" w:fill="FFFFFF"/>
        </w:rPr>
        <w:t>-</w:t>
      </w:r>
      <w:r>
        <w:rPr>
          <w:shd w:val="clear" w:color="auto" w:fill="FFFFFF"/>
        </w:rPr>
        <w:t>te</w:t>
      </w:r>
      <w:r>
        <w:rPr>
          <w:spacing w:val="1"/>
          <w:shd w:val="clear" w:color="auto" w:fill="FFFFFF"/>
        </w:rPr>
        <w:t>r</w:t>
      </w:r>
      <w:r>
        <w:rPr>
          <w:shd w:val="clear" w:color="auto" w:fill="FFFFFF"/>
        </w:rPr>
        <w:t>m</w:t>
      </w:r>
      <w:r>
        <w:rPr>
          <w:spacing w:val="-8"/>
        </w:rPr>
        <w:t xml:space="preserve"> </w:t>
      </w:r>
      <w:r>
        <w:t>e</w:t>
      </w:r>
      <w:r>
        <w:rPr>
          <w:spacing w:val="1"/>
        </w:rPr>
        <w:t>c</w:t>
      </w:r>
      <w:r>
        <w:t>ono</w:t>
      </w:r>
      <w:r>
        <w:rPr>
          <w:spacing w:val="-2"/>
        </w:rPr>
        <w:t>m</w:t>
      </w:r>
      <w:r>
        <w:t>ic</w:t>
      </w:r>
      <w:r>
        <w:rPr>
          <w:spacing w:val="-6"/>
        </w:rPr>
        <w:t xml:space="preserve"> </w:t>
      </w:r>
      <w:r>
        <w:t>growth.</w:t>
      </w:r>
      <w:r>
        <w:rPr>
          <w:rStyle w:val="FootnoteReference"/>
        </w:rPr>
        <w:footnoteReference w:id="2"/>
      </w:r>
      <w:r>
        <w:t xml:space="preserve"> Increasing in</w:t>
      </w:r>
      <w:r>
        <w:rPr>
          <w:spacing w:val="-3"/>
        </w:rPr>
        <w:t>e</w:t>
      </w:r>
      <w:r>
        <w:t>qua</w:t>
      </w:r>
      <w:r>
        <w:rPr>
          <w:spacing w:val="1"/>
        </w:rPr>
        <w:t>l</w:t>
      </w:r>
      <w:r>
        <w:t>ity</w:t>
      </w:r>
      <w:r>
        <w:rPr>
          <w:spacing w:val="-7"/>
        </w:rPr>
        <w:t xml:space="preserve"> </w:t>
      </w:r>
      <w:r>
        <w:rPr>
          <w:spacing w:val="1"/>
        </w:rPr>
        <w:t>c</w:t>
      </w:r>
      <w:r>
        <w:t>ou</w:t>
      </w:r>
      <w:r>
        <w:rPr>
          <w:spacing w:val="1"/>
        </w:rPr>
        <w:t>l</w:t>
      </w:r>
      <w:r>
        <w:t>d</w:t>
      </w:r>
      <w:r>
        <w:rPr>
          <w:spacing w:val="-6"/>
        </w:rPr>
        <w:t xml:space="preserve"> </w:t>
      </w:r>
      <w:r>
        <w:t>be</w:t>
      </w:r>
      <w:r>
        <w:rPr>
          <w:spacing w:val="-6"/>
        </w:rPr>
        <w:t xml:space="preserve"> </w:t>
      </w:r>
      <w:r>
        <w:t>a</w:t>
      </w:r>
      <w:r>
        <w:rPr>
          <w:w w:val="99"/>
        </w:rPr>
        <w:t xml:space="preserve"> </w:t>
      </w:r>
      <w:r>
        <w:t>contribut</w:t>
      </w:r>
      <w:r>
        <w:rPr>
          <w:spacing w:val="1"/>
        </w:rPr>
        <w:t>i</w:t>
      </w:r>
      <w:r>
        <w:t>ng</w:t>
      </w:r>
      <w:r>
        <w:rPr>
          <w:spacing w:val="-8"/>
        </w:rPr>
        <w:t xml:space="preserve"> </w:t>
      </w:r>
      <w:r>
        <w:rPr>
          <w:spacing w:val="2"/>
        </w:rPr>
        <w:t>f</w:t>
      </w:r>
      <w:r>
        <w:t>a</w:t>
      </w:r>
      <w:r>
        <w:rPr>
          <w:spacing w:val="1"/>
        </w:rPr>
        <w:t>c</w:t>
      </w:r>
      <w:r>
        <w:t>t</w:t>
      </w:r>
      <w:r>
        <w:rPr>
          <w:spacing w:val="1"/>
        </w:rPr>
        <w:t>o</w:t>
      </w:r>
      <w:r>
        <w:t>r</w:t>
      </w:r>
      <w:r>
        <w:rPr>
          <w:spacing w:val="-8"/>
        </w:rPr>
        <w:t xml:space="preserve"> </w:t>
      </w:r>
      <w:r>
        <w:t>to</w:t>
      </w:r>
      <w:r>
        <w:rPr>
          <w:spacing w:val="-8"/>
        </w:rPr>
        <w:t xml:space="preserve"> </w:t>
      </w:r>
      <w:r>
        <w:rPr>
          <w:spacing w:val="2"/>
        </w:rPr>
        <w:t>f</w:t>
      </w:r>
      <w:r>
        <w:t>uture</w:t>
      </w:r>
      <w:r>
        <w:rPr>
          <w:spacing w:val="-7"/>
        </w:rPr>
        <w:t xml:space="preserve"> </w:t>
      </w:r>
      <w:r>
        <w:t>g</w:t>
      </w:r>
      <w:r>
        <w:rPr>
          <w:spacing w:val="1"/>
        </w:rPr>
        <w:t>l</w:t>
      </w:r>
      <w:r>
        <w:t>obal</w:t>
      </w:r>
      <w:r>
        <w:rPr>
          <w:spacing w:val="-7"/>
        </w:rPr>
        <w:t xml:space="preserve"> </w:t>
      </w:r>
      <w:r>
        <w:rPr>
          <w:spacing w:val="1"/>
        </w:rPr>
        <w:t>c</w:t>
      </w:r>
      <w:r>
        <w:rPr>
          <w:spacing w:val="-1"/>
        </w:rPr>
        <w:t>r</w:t>
      </w:r>
      <w:r>
        <w:t>is</w:t>
      </w:r>
      <w:r>
        <w:rPr>
          <w:spacing w:val="-2"/>
        </w:rPr>
        <w:t>i</w:t>
      </w:r>
      <w:r>
        <w:rPr>
          <w:spacing w:val="2"/>
        </w:rPr>
        <w:t>s.</w:t>
      </w:r>
      <w:r>
        <w:rPr>
          <w:rStyle w:val="FootnoteReference"/>
          <w:spacing w:val="2"/>
        </w:rPr>
        <w:footnoteReference w:id="3"/>
      </w:r>
    </w:p>
    <w:p w14:paraId="7FC40A2C" w14:textId="679D265C" w:rsidR="006148EE" w:rsidRDefault="00720711">
      <w:pPr>
        <w:spacing w:after="360" w:line="360" w:lineRule="auto"/>
        <w:jc w:val="both"/>
        <w:rPr>
          <w:szCs w:val="22"/>
        </w:rPr>
      </w:pPr>
      <w:r>
        <w:rPr>
          <w:spacing w:val="-2"/>
        </w:rPr>
        <w:t>Yet, th</w:t>
      </w:r>
      <w:r>
        <w:rPr>
          <w:spacing w:val="-6"/>
        </w:rPr>
        <w:t xml:space="preserve">e last two decades have witnessed an irregular evolution of income distribution in developed countries. Emerging common trends cannot be directly detected and there is a growing consensus that inequality is country-specific (Raitano, 2016). </w:t>
      </w:r>
      <w:r>
        <w:rPr>
          <w:rFonts w:eastAsia="Arial"/>
          <w:szCs w:val="16"/>
        </w:rPr>
        <w:t>Market income inequality (</w:t>
      </w:r>
      <w:del w:id="36" w:author="dani" w:date="2021-12-20T16:16:00Z">
        <w:r>
          <w:rPr>
            <w:rFonts w:eastAsia="Arial"/>
            <w:szCs w:val="16"/>
          </w:rPr>
          <w:delText>i.e.</w:delText>
        </w:r>
      </w:del>
      <w:ins w:id="37" w:author="dani" w:date="2021-12-20T16:16:00Z">
        <w:r>
          <w:rPr>
            <w:rFonts w:eastAsia="Arial"/>
            <w:szCs w:val="16"/>
          </w:rPr>
          <w:t>i.e.,</w:t>
        </w:r>
      </w:ins>
      <w:r>
        <w:rPr>
          <w:rFonts w:eastAsia="Arial"/>
          <w:szCs w:val="16"/>
        </w:rPr>
        <w:t xml:space="preserve"> labour and capital incomes plus private transfers, before taxes and government transfers) has remained at historical high levels in 2016 compared to 1990 in most advanced countries </w:t>
      </w:r>
      <w:del w:id="38" w:author="dani" w:date="2022-02-07T16:26:00Z">
        <w:r w:rsidDel="008E0C3F">
          <w:rPr>
            <w:rFonts w:eastAsia="Arial"/>
            <w:szCs w:val="16"/>
          </w:rPr>
          <w:delText>(</w:delText>
        </w:r>
      </w:del>
      <w:commentRangeStart w:id="39"/>
      <w:del w:id="40" w:author="dani" w:date="2021-12-20T16:16:00Z">
        <w:r>
          <w:rPr>
            <w:rFonts w:eastAsia="Arial"/>
            <w:szCs w:val="16"/>
          </w:rPr>
          <w:delText>see OECD.Stat data</w:delText>
        </w:r>
      </w:del>
      <w:commentRangeEnd w:id="39"/>
      <w:r>
        <w:commentReference w:id="39"/>
      </w:r>
      <w:del w:id="41" w:author="dani" w:date="2022-02-07T16:26:00Z">
        <w:r w:rsidDel="008E0C3F">
          <w:rPr>
            <w:rFonts w:eastAsia="Arial"/>
            <w:szCs w:val="16"/>
          </w:rPr>
          <w:delText>)</w:delText>
        </w:r>
      </w:del>
      <w:r>
        <w:rPr>
          <w:rFonts w:eastAsia="Arial"/>
          <w:szCs w:val="16"/>
        </w:rPr>
        <w:t>. It is remarkable to note that the generalised substantial deterioration of income market inequality already started during the pre-crisis period 1990-2007.</w:t>
      </w:r>
      <w:r>
        <w:rPr>
          <w:spacing w:val="-6"/>
        </w:rPr>
        <w:t xml:space="preserve"> W</w:t>
      </w:r>
      <w:r>
        <w:rPr>
          <w:szCs w:val="22"/>
        </w:rPr>
        <w:t xml:space="preserve">ealth inequality is another angle to look into the issue with a clearer pattern as wealth is more unequally distributed than income for </w:t>
      </w:r>
      <w:r>
        <w:rPr>
          <w:szCs w:val="22"/>
        </w:rPr>
        <w:lastRenderedPageBreak/>
        <w:t xml:space="preserve">developed </w:t>
      </w:r>
      <w:r>
        <w:rPr>
          <w:szCs w:val="22"/>
          <w:shd w:val="clear" w:color="auto" w:fill="FFFFFF"/>
        </w:rPr>
        <w:t xml:space="preserve">countries. </w:t>
      </w:r>
      <w:commentRangeStart w:id="42"/>
      <w:del w:id="43" w:author="dani" w:date="2021-12-20T16:16:00Z">
        <w:r>
          <w:rPr>
            <w:szCs w:val="22"/>
            <w:shd w:val="clear" w:color="auto" w:fill="FFFFFF"/>
          </w:rPr>
          <w:delText xml:space="preserve">Box 1 shows that </w:delText>
        </w:r>
        <w:r>
          <w:rPr>
            <w:shd w:val="clear" w:color="auto" w:fill="FFFFFF"/>
            <w:lang w:val="en-US"/>
          </w:rPr>
          <w:delText>the distribut</w:delText>
        </w:r>
        <w:r>
          <w:rPr>
            <w:lang w:val="en-US"/>
          </w:rPr>
          <w:delText>ion of wealth is more unequal than the distribution of market income across euro area countries. The estimated Gini coefficient for net wealth spans a wide range from 0.49 to 0.75, while Gini coefficient for market income ranges from 0.40 to 0.55. The gap is especially high in countries like Germany -with lower homeownership levels- than, for example, in Spain or Portugal.</w:delText>
        </w:r>
        <w:commentRangeEnd w:id="42"/>
        <w:r>
          <w:commentReference w:id="42"/>
        </w:r>
      </w:del>
    </w:p>
    <w:p w14:paraId="1EC73373" w14:textId="1CCDFFFD" w:rsidR="006148EE" w:rsidRDefault="00720711">
      <w:pPr>
        <w:pBdr>
          <w:top w:val="nil"/>
          <w:left w:val="nil"/>
          <w:bottom w:val="nil"/>
          <w:right w:val="nil"/>
          <w:between w:val="nil"/>
        </w:pBdr>
        <w:shd w:val="solid" w:color="FFFFFF" w:fill="auto"/>
        <w:spacing w:after="360" w:line="312" w:lineRule="auto"/>
        <w:jc w:val="both"/>
      </w:pPr>
      <w:r>
        <w:rPr>
          <w:spacing w:val="-6"/>
        </w:rPr>
        <w:t>T</w:t>
      </w:r>
      <w:r>
        <w:t>here</w:t>
      </w:r>
      <w:r>
        <w:rPr>
          <w:spacing w:val="-6"/>
        </w:rPr>
        <w:t xml:space="preserve"> </w:t>
      </w:r>
      <w:r>
        <w:t>is</w:t>
      </w:r>
      <w:r>
        <w:rPr>
          <w:spacing w:val="-6"/>
        </w:rPr>
        <w:t xml:space="preserve"> </w:t>
      </w:r>
      <w:r>
        <w:t xml:space="preserve">no </w:t>
      </w:r>
      <w:r>
        <w:rPr>
          <w:spacing w:val="1"/>
        </w:rPr>
        <w:t>c</w:t>
      </w:r>
      <w:r>
        <w:t>on</w:t>
      </w:r>
      <w:r>
        <w:rPr>
          <w:spacing w:val="1"/>
        </w:rPr>
        <w:t>s</w:t>
      </w:r>
      <w:r>
        <w:t>en</w:t>
      </w:r>
      <w:r>
        <w:rPr>
          <w:spacing w:val="1"/>
        </w:rPr>
        <w:t>s</w:t>
      </w:r>
      <w:r>
        <w:t>us</w:t>
      </w:r>
      <w:r>
        <w:rPr>
          <w:spacing w:val="-4"/>
        </w:rPr>
        <w:t xml:space="preserve"> </w:t>
      </w:r>
      <w:r>
        <w:t>on</w:t>
      </w:r>
      <w:r>
        <w:rPr>
          <w:spacing w:val="-6"/>
        </w:rPr>
        <w:t xml:space="preserve"> </w:t>
      </w:r>
      <w:r>
        <w:t>the</w:t>
      </w:r>
      <w:r>
        <w:rPr>
          <w:spacing w:val="-6"/>
        </w:rPr>
        <w:t xml:space="preserve"> </w:t>
      </w:r>
      <w:r>
        <w:rPr>
          <w:spacing w:val="1"/>
        </w:rPr>
        <w:t>s</w:t>
      </w:r>
      <w:r>
        <w:t>pe</w:t>
      </w:r>
      <w:r>
        <w:rPr>
          <w:spacing w:val="-1"/>
        </w:rPr>
        <w:t>c</w:t>
      </w:r>
      <w:r>
        <w:rPr>
          <w:spacing w:val="-2"/>
        </w:rPr>
        <w:t>i</w:t>
      </w:r>
      <w:r>
        <w:rPr>
          <w:spacing w:val="2"/>
        </w:rPr>
        <w:t>f</w:t>
      </w:r>
      <w:r>
        <w:rPr>
          <w:spacing w:val="-2"/>
        </w:rPr>
        <w:t>i</w:t>
      </w:r>
      <w:r>
        <w:t>c</w:t>
      </w:r>
      <w:r>
        <w:rPr>
          <w:spacing w:val="-6"/>
        </w:rPr>
        <w:t xml:space="preserve"> </w:t>
      </w:r>
      <w:r>
        <w:rPr>
          <w:spacing w:val="1"/>
        </w:rPr>
        <w:t>c</w:t>
      </w:r>
      <w:r>
        <w:t>hanne</w:t>
      </w:r>
      <w:r>
        <w:rPr>
          <w:spacing w:val="-2"/>
        </w:rPr>
        <w:t>l</w:t>
      </w:r>
      <w:r>
        <w:t>s</w:t>
      </w:r>
      <w:r>
        <w:rPr>
          <w:spacing w:val="-6"/>
        </w:rPr>
        <w:t xml:space="preserve"> </w:t>
      </w:r>
      <w:r>
        <w:t>through</w:t>
      </w:r>
      <w:r>
        <w:rPr>
          <w:spacing w:val="-6"/>
        </w:rPr>
        <w:t xml:space="preserve"> </w:t>
      </w:r>
      <w:r>
        <w:t>wh</w:t>
      </w:r>
      <w:r>
        <w:rPr>
          <w:spacing w:val="1"/>
        </w:rPr>
        <w:t>i</w:t>
      </w:r>
      <w:r>
        <w:t>ch income</w:t>
      </w:r>
      <w:r>
        <w:rPr>
          <w:w w:val="99"/>
        </w:rPr>
        <w:t xml:space="preserve"> </w:t>
      </w:r>
      <w:r>
        <w:t>inequa</w:t>
      </w:r>
      <w:r>
        <w:rPr>
          <w:spacing w:val="1"/>
        </w:rPr>
        <w:t>l</w:t>
      </w:r>
      <w:r>
        <w:t>ity</w:t>
      </w:r>
      <w:r>
        <w:rPr>
          <w:spacing w:val="-8"/>
        </w:rPr>
        <w:t xml:space="preserve"> are </w:t>
      </w:r>
      <w:r>
        <w:rPr>
          <w:spacing w:val="-3"/>
        </w:rPr>
        <w:t>a</w:t>
      </w:r>
      <w:r>
        <w:t>f</w:t>
      </w:r>
      <w:r>
        <w:rPr>
          <w:spacing w:val="2"/>
        </w:rPr>
        <w:t>f</w:t>
      </w:r>
      <w:r>
        <w:rPr>
          <w:spacing w:val="-3"/>
        </w:rPr>
        <w:t>e</w:t>
      </w:r>
      <w:r>
        <w:t>cted</w:t>
      </w:r>
      <w:r>
        <w:rPr>
          <w:spacing w:val="-6"/>
        </w:rPr>
        <w:t xml:space="preserve"> </w:t>
      </w:r>
      <w:r>
        <w:t>by</w:t>
      </w:r>
      <w:r>
        <w:rPr>
          <w:spacing w:val="-7"/>
        </w:rPr>
        <w:t xml:space="preserve"> </w:t>
      </w:r>
      <w:r>
        <w:t>e</w:t>
      </w:r>
      <w:r>
        <w:rPr>
          <w:spacing w:val="1"/>
        </w:rPr>
        <w:t>c</w:t>
      </w:r>
      <w:r>
        <w:t>ono</w:t>
      </w:r>
      <w:r>
        <w:rPr>
          <w:spacing w:val="-2"/>
        </w:rPr>
        <w:t>m</w:t>
      </w:r>
      <w:r>
        <w:t>ic</w:t>
      </w:r>
      <w:r>
        <w:rPr>
          <w:spacing w:val="-6"/>
        </w:rPr>
        <w:t xml:space="preserve"> </w:t>
      </w:r>
      <w:r>
        <w:t>growth</w:t>
      </w:r>
      <w:r>
        <w:rPr>
          <w:spacing w:val="-6"/>
        </w:rPr>
        <w:t xml:space="preserve"> </w:t>
      </w:r>
      <w:r>
        <w:t>and</w:t>
      </w:r>
      <w:r>
        <w:rPr>
          <w:spacing w:val="-6"/>
        </w:rPr>
        <w:t xml:space="preserve"> </w:t>
      </w:r>
      <w:r>
        <w:t>ot</w:t>
      </w:r>
      <w:r>
        <w:rPr>
          <w:spacing w:val="2"/>
        </w:rPr>
        <w:t>h</w:t>
      </w:r>
      <w:r>
        <w:t>er</w:t>
      </w:r>
      <w:r>
        <w:rPr>
          <w:spacing w:val="-7"/>
        </w:rPr>
        <w:t xml:space="preserve"> </w:t>
      </w:r>
      <w:r>
        <w:rPr>
          <w:spacing w:val="1"/>
        </w:rPr>
        <w:t>f</w:t>
      </w:r>
      <w:r>
        <w:t>a</w:t>
      </w:r>
      <w:r>
        <w:rPr>
          <w:spacing w:val="1"/>
        </w:rPr>
        <w:t>c</w:t>
      </w:r>
      <w:r>
        <w:t>tors, including the effect of fiscal policies (</w:t>
      </w:r>
      <w:r>
        <w:rPr>
          <w:rFonts w:eastAsia="Arial"/>
          <w:lang w:eastAsia="en-US"/>
        </w:rPr>
        <w:t>European Commission, 2017)</w:t>
      </w:r>
      <w:r>
        <w:rPr>
          <w:spacing w:val="-1"/>
        </w:rPr>
        <w:t>.</w:t>
      </w:r>
      <w:r>
        <w:rPr>
          <w:spacing w:val="-7"/>
        </w:rPr>
        <w:t xml:space="preserve"> But it</w:t>
      </w:r>
      <w:r>
        <w:rPr>
          <w:rFonts w:eastAsia="Arial"/>
          <w:spacing w:val="-7"/>
        </w:rPr>
        <w:t xml:space="preserve"> </w:t>
      </w:r>
      <w:r>
        <w:rPr>
          <w:rFonts w:eastAsia="Arial"/>
          <w:spacing w:val="1"/>
        </w:rPr>
        <w:t>i</w:t>
      </w:r>
      <w:r>
        <w:rPr>
          <w:rFonts w:eastAsia="Arial"/>
        </w:rPr>
        <w:t>s</w:t>
      </w:r>
      <w:r>
        <w:rPr>
          <w:rFonts w:eastAsia="Arial"/>
          <w:spacing w:val="-6"/>
        </w:rPr>
        <w:t xml:space="preserve"> </w:t>
      </w:r>
      <w:r>
        <w:rPr>
          <w:rFonts w:eastAsia="Arial"/>
          <w:spacing w:val="1"/>
        </w:rPr>
        <w:t>s</w:t>
      </w:r>
      <w:r>
        <w:rPr>
          <w:rFonts w:eastAsia="Arial"/>
          <w:spacing w:val="-3"/>
        </w:rPr>
        <w:t>t</w:t>
      </w:r>
      <w:r>
        <w:rPr>
          <w:rFonts w:eastAsia="Arial"/>
        </w:rPr>
        <w:t>ill</w:t>
      </w:r>
      <w:r>
        <w:rPr>
          <w:rFonts w:eastAsia="Arial"/>
          <w:spacing w:val="-6"/>
        </w:rPr>
        <w:t xml:space="preserve"> </w:t>
      </w:r>
      <w:r>
        <w:rPr>
          <w:rFonts w:eastAsia="Arial"/>
        </w:rPr>
        <w:t>an</w:t>
      </w:r>
      <w:r>
        <w:rPr>
          <w:rFonts w:eastAsia="Arial"/>
          <w:spacing w:val="-6"/>
        </w:rPr>
        <w:t xml:space="preserve"> </w:t>
      </w:r>
      <w:r>
        <w:rPr>
          <w:rFonts w:eastAsia="Arial"/>
        </w:rPr>
        <w:t>open</w:t>
      </w:r>
      <w:r>
        <w:rPr>
          <w:rFonts w:eastAsia="Arial"/>
          <w:spacing w:val="-6"/>
        </w:rPr>
        <w:t xml:space="preserve"> </w:t>
      </w:r>
      <w:r>
        <w:rPr>
          <w:rFonts w:eastAsia="Arial"/>
        </w:rPr>
        <w:t>e</w:t>
      </w:r>
      <w:r>
        <w:rPr>
          <w:rFonts w:eastAsia="Arial"/>
          <w:spacing w:val="-2"/>
        </w:rPr>
        <w:t>m</w:t>
      </w:r>
      <w:r>
        <w:rPr>
          <w:rFonts w:eastAsia="Arial"/>
        </w:rPr>
        <w:t>p</w:t>
      </w:r>
      <w:r>
        <w:rPr>
          <w:rFonts w:eastAsia="Arial"/>
          <w:spacing w:val="1"/>
        </w:rPr>
        <w:t>i</w:t>
      </w:r>
      <w:r>
        <w:rPr>
          <w:rFonts w:eastAsia="Arial"/>
          <w:spacing w:val="-1"/>
        </w:rPr>
        <w:t>r</w:t>
      </w:r>
      <w:r>
        <w:rPr>
          <w:rFonts w:eastAsia="Arial"/>
        </w:rPr>
        <w:t>ical</w:t>
      </w:r>
      <w:r>
        <w:rPr>
          <w:rFonts w:eastAsia="Arial"/>
          <w:spacing w:val="-4"/>
        </w:rPr>
        <w:t xml:space="preserve"> </w:t>
      </w:r>
      <w:r>
        <w:rPr>
          <w:rFonts w:eastAsia="Arial"/>
        </w:rPr>
        <w:t>qu</w:t>
      </w:r>
      <w:r>
        <w:rPr>
          <w:rFonts w:eastAsia="Arial"/>
          <w:spacing w:val="-2"/>
        </w:rPr>
        <w:t>e</w:t>
      </w:r>
      <w:r>
        <w:rPr>
          <w:rFonts w:eastAsia="Arial"/>
        </w:rPr>
        <w:t>stion</w:t>
      </w:r>
      <w:r>
        <w:rPr>
          <w:rFonts w:eastAsia="Arial"/>
          <w:spacing w:val="-7"/>
        </w:rPr>
        <w:t xml:space="preserve"> </w:t>
      </w:r>
      <w:r>
        <w:rPr>
          <w:rFonts w:eastAsia="Arial"/>
        </w:rPr>
        <w:t>whether</w:t>
      </w:r>
      <w:r>
        <w:rPr>
          <w:rFonts w:eastAsia="Arial"/>
          <w:w w:val="99"/>
        </w:rPr>
        <w:t xml:space="preserve"> </w:t>
      </w:r>
      <w:r>
        <w:rPr>
          <w:rFonts w:eastAsia="Arial"/>
        </w:rPr>
        <w:t>go</w:t>
      </w:r>
      <w:r>
        <w:rPr>
          <w:rFonts w:eastAsia="Arial"/>
          <w:spacing w:val="-1"/>
        </w:rPr>
        <w:t>v</w:t>
      </w:r>
      <w:r>
        <w:rPr>
          <w:rFonts w:eastAsia="Arial"/>
        </w:rPr>
        <w:t>er</w:t>
      </w:r>
      <w:r>
        <w:rPr>
          <w:rFonts w:eastAsia="Arial"/>
          <w:spacing w:val="1"/>
        </w:rPr>
        <w:t>n</w:t>
      </w:r>
      <w:r>
        <w:rPr>
          <w:rFonts w:eastAsia="Arial"/>
          <w:spacing w:val="-2"/>
        </w:rPr>
        <w:t>m</w:t>
      </w:r>
      <w:r>
        <w:rPr>
          <w:rFonts w:eastAsia="Arial"/>
        </w:rPr>
        <w:t>ent</w:t>
      </w:r>
      <w:r>
        <w:rPr>
          <w:rFonts w:eastAsia="Arial"/>
          <w:spacing w:val="-9"/>
        </w:rPr>
        <w:t xml:space="preserve"> </w:t>
      </w:r>
      <w:r>
        <w:rPr>
          <w:rFonts w:eastAsia="Arial"/>
          <w:spacing w:val="1"/>
        </w:rPr>
        <w:t>i</w:t>
      </w:r>
      <w:r>
        <w:rPr>
          <w:rFonts w:eastAsia="Arial"/>
        </w:rPr>
        <w:t>nte</w:t>
      </w:r>
      <w:r>
        <w:rPr>
          <w:rFonts w:eastAsia="Arial"/>
          <w:spacing w:val="1"/>
        </w:rPr>
        <w:t>r</w:t>
      </w:r>
      <w:r>
        <w:rPr>
          <w:rFonts w:eastAsia="Arial"/>
          <w:spacing w:val="-2"/>
        </w:rPr>
        <w:t>v</w:t>
      </w:r>
      <w:r>
        <w:rPr>
          <w:rFonts w:eastAsia="Arial"/>
        </w:rPr>
        <w:t>ent</w:t>
      </w:r>
      <w:r>
        <w:rPr>
          <w:rFonts w:eastAsia="Arial"/>
          <w:spacing w:val="1"/>
        </w:rPr>
        <w:t>i</w:t>
      </w:r>
      <w:r>
        <w:rPr>
          <w:rFonts w:eastAsia="Arial"/>
        </w:rPr>
        <w:t>ons</w:t>
      </w:r>
      <w:r>
        <w:rPr>
          <w:rFonts w:eastAsia="Arial"/>
          <w:spacing w:val="-6"/>
        </w:rPr>
        <w:t xml:space="preserve"> </w:t>
      </w:r>
      <w:r>
        <w:rPr>
          <w:rFonts w:eastAsia="Arial"/>
          <w:spacing w:val="1"/>
        </w:rPr>
        <w:t>c</w:t>
      </w:r>
      <w:r>
        <w:rPr>
          <w:rFonts w:eastAsia="Arial"/>
        </w:rPr>
        <w:t>an</w:t>
      </w:r>
      <w:r>
        <w:rPr>
          <w:rFonts w:eastAsia="Arial"/>
          <w:spacing w:val="-8"/>
        </w:rPr>
        <w:t xml:space="preserve"> </w:t>
      </w:r>
      <w:r>
        <w:rPr>
          <w:rFonts w:eastAsia="Arial"/>
        </w:rPr>
        <w:t>ef</w:t>
      </w:r>
      <w:r>
        <w:rPr>
          <w:rFonts w:eastAsia="Arial"/>
          <w:spacing w:val="2"/>
        </w:rPr>
        <w:t>f</w:t>
      </w:r>
      <w:r>
        <w:rPr>
          <w:rFonts w:eastAsia="Arial"/>
        </w:rPr>
        <w:t>e</w:t>
      </w:r>
      <w:r>
        <w:rPr>
          <w:rFonts w:eastAsia="Arial"/>
          <w:spacing w:val="1"/>
        </w:rPr>
        <w:t>c</w:t>
      </w:r>
      <w:r>
        <w:rPr>
          <w:rFonts w:eastAsia="Arial"/>
          <w:spacing w:val="-3"/>
        </w:rPr>
        <w:t>t</w:t>
      </w:r>
      <w:r>
        <w:rPr>
          <w:rFonts w:eastAsia="Arial"/>
        </w:rPr>
        <w:t>i</w:t>
      </w:r>
      <w:r>
        <w:rPr>
          <w:rFonts w:eastAsia="Arial"/>
          <w:spacing w:val="-2"/>
        </w:rPr>
        <w:t>v</w:t>
      </w:r>
      <w:r>
        <w:rPr>
          <w:rFonts w:eastAsia="Arial"/>
        </w:rPr>
        <w:t>e</w:t>
      </w:r>
      <w:r>
        <w:rPr>
          <w:rFonts w:eastAsia="Arial"/>
          <w:spacing w:val="1"/>
        </w:rPr>
        <w:t>l</w:t>
      </w:r>
      <w:r>
        <w:rPr>
          <w:rFonts w:eastAsia="Arial"/>
        </w:rPr>
        <w:t>y</w:t>
      </w:r>
      <w:r>
        <w:rPr>
          <w:rFonts w:eastAsia="Arial"/>
          <w:spacing w:val="-9"/>
        </w:rPr>
        <w:t xml:space="preserve"> </w:t>
      </w:r>
      <w:r>
        <w:rPr>
          <w:rFonts w:eastAsia="Arial"/>
          <w:spacing w:val="-1"/>
        </w:rPr>
        <w:t>r</w:t>
      </w:r>
      <w:r>
        <w:rPr>
          <w:rFonts w:eastAsia="Arial"/>
        </w:rPr>
        <w:t>edu</w:t>
      </w:r>
      <w:r>
        <w:rPr>
          <w:rFonts w:eastAsia="Arial"/>
          <w:spacing w:val="1"/>
        </w:rPr>
        <w:t>c</w:t>
      </w:r>
      <w:r>
        <w:rPr>
          <w:rFonts w:eastAsia="Arial"/>
        </w:rPr>
        <w:t>e</w:t>
      </w:r>
      <w:r>
        <w:rPr>
          <w:rFonts w:eastAsia="Arial"/>
          <w:spacing w:val="-8"/>
        </w:rPr>
        <w:t xml:space="preserve"> </w:t>
      </w:r>
      <w:r>
        <w:rPr>
          <w:rFonts w:eastAsia="Arial"/>
          <w:spacing w:val="1"/>
        </w:rPr>
        <w:t>i</w:t>
      </w:r>
      <w:r>
        <w:rPr>
          <w:rFonts w:eastAsia="Arial"/>
        </w:rPr>
        <w:t>n</w:t>
      </w:r>
      <w:r>
        <w:rPr>
          <w:rFonts w:eastAsia="Arial"/>
          <w:spacing w:val="1"/>
        </w:rPr>
        <w:t>c</w:t>
      </w:r>
      <w:r>
        <w:rPr>
          <w:rFonts w:eastAsia="Arial"/>
        </w:rPr>
        <w:t>o</w:t>
      </w:r>
      <w:r>
        <w:rPr>
          <w:rFonts w:eastAsia="Arial"/>
          <w:spacing w:val="-2"/>
        </w:rPr>
        <w:t>m</w:t>
      </w:r>
      <w:r>
        <w:rPr>
          <w:rFonts w:eastAsia="Arial"/>
        </w:rPr>
        <w:t>e</w:t>
      </w:r>
      <w:r>
        <w:rPr>
          <w:rFonts w:eastAsia="Arial"/>
          <w:spacing w:val="-8"/>
        </w:rPr>
        <w:t xml:space="preserve"> </w:t>
      </w:r>
      <w:r>
        <w:rPr>
          <w:rFonts w:eastAsia="Arial"/>
          <w:spacing w:val="1"/>
        </w:rPr>
        <w:t>i</w:t>
      </w:r>
      <w:r>
        <w:rPr>
          <w:rFonts w:eastAsia="Arial"/>
        </w:rPr>
        <w:t>nequa</w:t>
      </w:r>
      <w:r>
        <w:rPr>
          <w:rFonts w:eastAsia="Arial"/>
          <w:spacing w:val="1"/>
        </w:rPr>
        <w:t>l</w:t>
      </w:r>
      <w:r>
        <w:rPr>
          <w:rFonts w:eastAsia="Arial"/>
        </w:rPr>
        <w:t>ity</w:t>
      </w:r>
      <w:r>
        <w:rPr>
          <w:rFonts w:eastAsia="Arial"/>
          <w:spacing w:val="-9"/>
        </w:rPr>
        <w:t xml:space="preserve"> </w:t>
      </w:r>
      <w:r>
        <w:rPr>
          <w:rFonts w:eastAsia="Arial"/>
        </w:rPr>
        <w:t>due</w:t>
      </w:r>
      <w:r>
        <w:rPr>
          <w:rFonts w:eastAsia="Arial"/>
          <w:spacing w:val="-8"/>
        </w:rPr>
        <w:t xml:space="preserve"> </w:t>
      </w:r>
      <w:r>
        <w:rPr>
          <w:rFonts w:eastAsia="Arial"/>
        </w:rPr>
        <w:t>to</w:t>
      </w:r>
      <w:r>
        <w:rPr>
          <w:rFonts w:eastAsia="Arial"/>
          <w:w w:val="99"/>
        </w:rPr>
        <w:t xml:space="preserve"> </w:t>
      </w:r>
      <w:r>
        <w:rPr>
          <w:rFonts w:eastAsia="Arial"/>
        </w:rPr>
        <w:t>counter</w:t>
      </w:r>
      <w:r>
        <w:rPr>
          <w:rFonts w:eastAsia="Arial"/>
          <w:spacing w:val="-2"/>
        </w:rPr>
        <w:t>v</w:t>
      </w:r>
      <w:r>
        <w:rPr>
          <w:rFonts w:eastAsia="Arial"/>
        </w:rPr>
        <w:t>a</w:t>
      </w:r>
      <w:r>
        <w:rPr>
          <w:rFonts w:eastAsia="Arial"/>
          <w:spacing w:val="1"/>
        </w:rPr>
        <w:t>i</w:t>
      </w:r>
      <w:r>
        <w:rPr>
          <w:rFonts w:eastAsia="Arial"/>
        </w:rPr>
        <w:t>ling</w:t>
      </w:r>
      <w:r>
        <w:rPr>
          <w:rFonts w:eastAsia="Arial"/>
          <w:spacing w:val="-7"/>
        </w:rPr>
        <w:t xml:space="preserve"> </w:t>
      </w:r>
      <w:r>
        <w:rPr>
          <w:rFonts w:eastAsia="Arial"/>
          <w:spacing w:val="1"/>
        </w:rPr>
        <w:t>i</w:t>
      </w:r>
      <w:r>
        <w:rPr>
          <w:rFonts w:eastAsia="Arial"/>
        </w:rPr>
        <w:t>nteracti</w:t>
      </w:r>
      <w:r>
        <w:rPr>
          <w:rFonts w:eastAsia="Arial"/>
          <w:spacing w:val="-2"/>
        </w:rPr>
        <w:t>v</w:t>
      </w:r>
      <w:r>
        <w:rPr>
          <w:rFonts w:eastAsia="Arial"/>
        </w:rPr>
        <w:t>e</w:t>
      </w:r>
      <w:r>
        <w:rPr>
          <w:rFonts w:eastAsia="Arial"/>
          <w:spacing w:val="-7"/>
        </w:rPr>
        <w:t xml:space="preserve"> </w:t>
      </w:r>
      <w:r>
        <w:rPr>
          <w:rFonts w:eastAsia="Arial"/>
          <w:spacing w:val="-2"/>
        </w:rPr>
        <w:t>e</w:t>
      </w:r>
      <w:r>
        <w:rPr>
          <w:rFonts w:eastAsia="Arial"/>
        </w:rPr>
        <w:t>ffe</w:t>
      </w:r>
      <w:r>
        <w:rPr>
          <w:rFonts w:eastAsia="Arial"/>
          <w:spacing w:val="1"/>
        </w:rPr>
        <w:t>c</w:t>
      </w:r>
      <w:r>
        <w:rPr>
          <w:rFonts w:eastAsia="Arial"/>
        </w:rPr>
        <w:t>ts</w:t>
      </w:r>
      <w:r>
        <w:rPr>
          <w:rFonts w:eastAsia="Arial"/>
          <w:spacing w:val="-6"/>
        </w:rPr>
        <w:t xml:space="preserve"> </w:t>
      </w:r>
      <w:r>
        <w:rPr>
          <w:rFonts w:eastAsia="Arial"/>
        </w:rPr>
        <w:t>in</w:t>
      </w:r>
      <w:r>
        <w:rPr>
          <w:rFonts w:eastAsia="Arial"/>
          <w:spacing w:val="-7"/>
        </w:rPr>
        <w:t xml:space="preserve"> </w:t>
      </w:r>
      <w:r>
        <w:rPr>
          <w:rFonts w:eastAsia="Arial"/>
        </w:rPr>
        <w:t>the</w:t>
      </w:r>
      <w:r>
        <w:rPr>
          <w:rFonts w:eastAsia="Arial"/>
          <w:spacing w:val="-6"/>
        </w:rPr>
        <w:t xml:space="preserve"> </w:t>
      </w:r>
      <w:r>
        <w:rPr>
          <w:rFonts w:eastAsia="Arial"/>
          <w:spacing w:val="-1"/>
        </w:rPr>
        <w:t>r</w:t>
      </w:r>
      <w:r>
        <w:rPr>
          <w:rFonts w:eastAsia="Arial"/>
        </w:rPr>
        <w:t>eal</w:t>
      </w:r>
      <w:r>
        <w:rPr>
          <w:rFonts w:eastAsia="Arial"/>
          <w:spacing w:val="-6"/>
        </w:rPr>
        <w:t xml:space="preserve"> </w:t>
      </w:r>
      <w:r>
        <w:rPr>
          <w:rFonts w:eastAsia="Arial"/>
        </w:rPr>
        <w:t>e</w:t>
      </w:r>
      <w:r>
        <w:rPr>
          <w:rFonts w:eastAsia="Arial"/>
          <w:spacing w:val="1"/>
        </w:rPr>
        <w:t>c</w:t>
      </w:r>
      <w:r>
        <w:rPr>
          <w:rFonts w:eastAsia="Arial"/>
        </w:rPr>
        <w:t>ono</w:t>
      </w:r>
      <w:r>
        <w:rPr>
          <w:rFonts w:eastAsia="Arial"/>
          <w:spacing w:val="-2"/>
        </w:rPr>
        <w:t xml:space="preserve">my. For example, higher income taxes could eventually decrease growth rates and discourage employment in the short-run. </w:t>
      </w:r>
      <w:r>
        <w:rPr>
          <w:spacing w:val="-7"/>
        </w:rPr>
        <w:t xml:space="preserve">Only few </w:t>
      </w:r>
      <w:r>
        <w:t>auth</w:t>
      </w:r>
      <w:r>
        <w:rPr>
          <w:spacing w:val="2"/>
        </w:rPr>
        <w:t>o</w:t>
      </w:r>
      <w:r>
        <w:rPr>
          <w:spacing w:val="-1"/>
        </w:rPr>
        <w:t>r</w:t>
      </w:r>
      <w:r>
        <w:t>s</w:t>
      </w:r>
      <w:r>
        <w:rPr>
          <w:spacing w:val="-6"/>
        </w:rPr>
        <w:t xml:space="preserve"> </w:t>
      </w:r>
      <w:r>
        <w:t>ha</w:t>
      </w:r>
      <w:r>
        <w:rPr>
          <w:spacing w:val="-1"/>
        </w:rPr>
        <w:t>v</w:t>
      </w:r>
      <w:r>
        <w:t>e</w:t>
      </w:r>
      <w:r>
        <w:rPr>
          <w:spacing w:val="-7"/>
        </w:rPr>
        <w:t xml:space="preserve"> </w:t>
      </w:r>
      <w:r>
        <w:t>a</w:t>
      </w:r>
      <w:r>
        <w:rPr>
          <w:spacing w:val="2"/>
        </w:rPr>
        <w:t>t</w:t>
      </w:r>
      <w:r>
        <w:t>te</w:t>
      </w:r>
      <w:r>
        <w:rPr>
          <w:spacing w:val="-2"/>
        </w:rPr>
        <w:t>m</w:t>
      </w:r>
      <w:r>
        <w:t>pted</w:t>
      </w:r>
      <w:r>
        <w:rPr>
          <w:spacing w:val="-6"/>
        </w:rPr>
        <w:t xml:space="preserve"> </w:t>
      </w:r>
      <w:r>
        <w:t>to</w:t>
      </w:r>
      <w:r>
        <w:rPr>
          <w:spacing w:val="-4"/>
        </w:rPr>
        <w:t xml:space="preserve"> </w:t>
      </w:r>
      <w:r>
        <w:rPr>
          <w:spacing w:val="-2"/>
        </w:rPr>
        <w:t>m</w:t>
      </w:r>
      <w:r>
        <w:t>odel</w:t>
      </w:r>
      <w:r>
        <w:rPr>
          <w:spacing w:val="-6"/>
        </w:rPr>
        <w:t xml:space="preserve"> </w:t>
      </w:r>
      <w:r>
        <w:t>the</w:t>
      </w:r>
      <w:r>
        <w:rPr>
          <w:w w:val="99"/>
        </w:rPr>
        <w:t xml:space="preserve"> </w:t>
      </w:r>
      <w:r>
        <w:rPr>
          <w:spacing w:val="-1"/>
        </w:rPr>
        <w:t>r</w:t>
      </w:r>
      <w:r>
        <w:t>e</w:t>
      </w:r>
      <w:r>
        <w:rPr>
          <w:spacing w:val="1"/>
        </w:rPr>
        <w:t>l</w:t>
      </w:r>
      <w:r>
        <w:t>at</w:t>
      </w:r>
      <w:r>
        <w:rPr>
          <w:spacing w:val="1"/>
        </w:rPr>
        <w:t>i</w:t>
      </w:r>
      <w:r>
        <w:t>on</w:t>
      </w:r>
      <w:r>
        <w:rPr>
          <w:spacing w:val="1"/>
        </w:rPr>
        <w:t>s</w:t>
      </w:r>
      <w:r>
        <w:t>h</w:t>
      </w:r>
      <w:r>
        <w:rPr>
          <w:spacing w:val="1"/>
        </w:rPr>
        <w:t>i</w:t>
      </w:r>
      <w:r>
        <w:t>p</w:t>
      </w:r>
      <w:r>
        <w:rPr>
          <w:spacing w:val="-8"/>
        </w:rPr>
        <w:t xml:space="preserve"> </w:t>
      </w:r>
      <w:r>
        <w:t>between</w:t>
      </w:r>
      <w:r>
        <w:rPr>
          <w:spacing w:val="-7"/>
        </w:rPr>
        <w:t xml:space="preserve"> </w:t>
      </w:r>
      <w:r>
        <w:t>e</w:t>
      </w:r>
      <w:r>
        <w:rPr>
          <w:spacing w:val="1"/>
        </w:rPr>
        <w:t>c</w:t>
      </w:r>
      <w:r>
        <w:t>on</w:t>
      </w:r>
      <w:r>
        <w:rPr>
          <w:spacing w:val="-2"/>
        </w:rPr>
        <w:t>om</w:t>
      </w:r>
      <w:r>
        <w:t>ic</w:t>
      </w:r>
      <w:r>
        <w:rPr>
          <w:spacing w:val="-6"/>
        </w:rPr>
        <w:t xml:space="preserve"> </w:t>
      </w:r>
      <w:r>
        <w:t>growth</w:t>
      </w:r>
      <w:r>
        <w:rPr>
          <w:spacing w:val="-8"/>
        </w:rPr>
        <w:t xml:space="preserve"> </w:t>
      </w:r>
      <w:r>
        <w:t>and</w:t>
      </w:r>
      <w:r>
        <w:rPr>
          <w:spacing w:val="-6"/>
        </w:rPr>
        <w:t xml:space="preserve"> income </w:t>
      </w:r>
      <w:r>
        <w:t>inequa</w:t>
      </w:r>
      <w:r>
        <w:rPr>
          <w:spacing w:val="1"/>
        </w:rPr>
        <w:t>l</w:t>
      </w:r>
      <w:r>
        <w:t>ity</w:t>
      </w:r>
      <w:r>
        <w:rPr>
          <w:spacing w:val="-9"/>
        </w:rPr>
        <w:t xml:space="preserve"> </w:t>
      </w:r>
      <w:r>
        <w:t>th</w:t>
      </w:r>
      <w:r>
        <w:rPr>
          <w:spacing w:val="1"/>
        </w:rPr>
        <w:t>r</w:t>
      </w:r>
      <w:r>
        <w:t>ough</w:t>
      </w:r>
      <w:r>
        <w:rPr>
          <w:spacing w:val="-6"/>
        </w:rPr>
        <w:t xml:space="preserve"> </w:t>
      </w:r>
      <w:r>
        <w:t>the</w:t>
      </w:r>
      <w:r>
        <w:rPr>
          <w:spacing w:val="-7"/>
        </w:rPr>
        <w:t xml:space="preserve"> </w:t>
      </w:r>
      <w:r>
        <w:t>channel</w:t>
      </w:r>
      <w:r>
        <w:rPr>
          <w:spacing w:val="-6"/>
        </w:rPr>
        <w:t xml:space="preserve"> </w:t>
      </w:r>
      <w:r>
        <w:t>of</w:t>
      </w:r>
      <w:r>
        <w:rPr>
          <w:w w:val="99"/>
        </w:rPr>
        <w:t xml:space="preserve"> </w:t>
      </w:r>
      <w:r>
        <w:rPr>
          <w:spacing w:val="2"/>
        </w:rPr>
        <w:t>f</w:t>
      </w:r>
      <w:r>
        <w:rPr>
          <w:spacing w:val="-2"/>
        </w:rPr>
        <w:t>i</w:t>
      </w:r>
      <w:r>
        <w:t>sc</w:t>
      </w:r>
      <w:r>
        <w:rPr>
          <w:spacing w:val="-3"/>
        </w:rPr>
        <w:t>a</w:t>
      </w:r>
      <w:r>
        <w:t>l</w:t>
      </w:r>
      <w:r>
        <w:rPr>
          <w:spacing w:val="-6"/>
        </w:rPr>
        <w:t xml:space="preserve"> </w:t>
      </w:r>
      <w:r>
        <w:t>po</w:t>
      </w:r>
      <w:r>
        <w:rPr>
          <w:spacing w:val="1"/>
        </w:rPr>
        <w:t>l</w:t>
      </w:r>
      <w:r>
        <w:rPr>
          <w:spacing w:val="-2"/>
        </w:rPr>
        <w:t>i</w:t>
      </w:r>
      <w:r>
        <w:t>c</w:t>
      </w:r>
      <w:r>
        <w:rPr>
          <w:spacing w:val="-2"/>
        </w:rPr>
        <w:t>ies</w:t>
      </w:r>
      <w:r>
        <w:t>.</w:t>
      </w:r>
      <w:r>
        <w:rPr>
          <w:spacing w:val="-7"/>
        </w:rPr>
        <w:t xml:space="preserve"> </w:t>
      </w:r>
      <w:r>
        <w:t>Ro</w:t>
      </w:r>
      <w:r>
        <w:rPr>
          <w:spacing w:val="1"/>
        </w:rPr>
        <w:t>i</w:t>
      </w:r>
      <w:r>
        <w:t>ne</w:t>
      </w:r>
      <w:r>
        <w:rPr>
          <w:spacing w:val="-6"/>
        </w:rPr>
        <w:t xml:space="preserve"> </w:t>
      </w:r>
      <w:r>
        <w:t>et</w:t>
      </w:r>
      <w:r>
        <w:rPr>
          <w:spacing w:val="-7"/>
        </w:rPr>
        <w:t xml:space="preserve"> </w:t>
      </w:r>
      <w:r>
        <w:t>a</w:t>
      </w:r>
      <w:r>
        <w:rPr>
          <w:spacing w:val="1"/>
        </w:rPr>
        <w:t>l</w:t>
      </w:r>
      <w:r>
        <w:t>.</w:t>
      </w:r>
      <w:r>
        <w:rPr>
          <w:spacing w:val="-7"/>
        </w:rPr>
        <w:t xml:space="preserve"> </w:t>
      </w:r>
      <w:r>
        <w:t>(2009)</w:t>
      </w:r>
      <w:r>
        <w:rPr>
          <w:spacing w:val="-6"/>
        </w:rPr>
        <w:t xml:space="preserve"> </w:t>
      </w:r>
      <w:r>
        <w:t>estab</w:t>
      </w:r>
      <w:r>
        <w:rPr>
          <w:spacing w:val="1"/>
        </w:rPr>
        <w:t>l</w:t>
      </w:r>
      <w:r>
        <w:t>ish</w:t>
      </w:r>
      <w:r>
        <w:rPr>
          <w:spacing w:val="-7"/>
        </w:rPr>
        <w:t xml:space="preserve"> </w:t>
      </w:r>
      <w:r>
        <w:t>a</w:t>
      </w:r>
      <w:r>
        <w:rPr>
          <w:spacing w:val="-7"/>
        </w:rPr>
        <w:t xml:space="preserve"> </w:t>
      </w:r>
      <w:r>
        <w:t>negati</w:t>
      </w:r>
      <w:r>
        <w:rPr>
          <w:spacing w:val="-2"/>
        </w:rPr>
        <w:t>v</w:t>
      </w:r>
      <w:r>
        <w:t>e</w:t>
      </w:r>
      <w:r>
        <w:rPr>
          <w:spacing w:val="-6"/>
        </w:rPr>
        <w:t xml:space="preserve"> </w:t>
      </w:r>
      <w:r>
        <w:t>rela</w:t>
      </w:r>
      <w:r>
        <w:rPr>
          <w:spacing w:val="-3"/>
        </w:rPr>
        <w:t>t</w:t>
      </w:r>
      <w:r>
        <w:t>ion</w:t>
      </w:r>
      <w:r>
        <w:rPr>
          <w:spacing w:val="1"/>
        </w:rPr>
        <w:t>s</w:t>
      </w:r>
      <w:r>
        <w:t>h</w:t>
      </w:r>
      <w:r>
        <w:rPr>
          <w:spacing w:val="1"/>
        </w:rPr>
        <w:t>i</w:t>
      </w:r>
      <w:r>
        <w:t>p</w:t>
      </w:r>
      <w:r>
        <w:rPr>
          <w:spacing w:val="-7"/>
        </w:rPr>
        <w:t xml:space="preserve"> </w:t>
      </w:r>
      <w:r>
        <w:t>between</w:t>
      </w:r>
      <w:r>
        <w:rPr>
          <w:w w:val="99"/>
        </w:rPr>
        <w:t xml:space="preserve"> </w:t>
      </w:r>
      <w:r>
        <w:t>go</w:t>
      </w:r>
      <w:r>
        <w:rPr>
          <w:spacing w:val="-1"/>
        </w:rPr>
        <w:t>v</w:t>
      </w:r>
      <w:r>
        <w:t>er</w:t>
      </w:r>
      <w:r>
        <w:rPr>
          <w:spacing w:val="1"/>
        </w:rPr>
        <w:t>n</w:t>
      </w:r>
      <w:r>
        <w:rPr>
          <w:spacing w:val="-2"/>
        </w:rPr>
        <w:t>m</w:t>
      </w:r>
      <w:r>
        <w:t>ent</w:t>
      </w:r>
      <w:r>
        <w:rPr>
          <w:spacing w:val="-6"/>
        </w:rPr>
        <w:t xml:space="preserve"> </w:t>
      </w:r>
      <w:r>
        <w:t>expenditure</w:t>
      </w:r>
      <w:r>
        <w:rPr>
          <w:spacing w:val="-6"/>
        </w:rPr>
        <w:t xml:space="preserve"> </w:t>
      </w:r>
      <w:r>
        <w:t>as well as top marginal</w:t>
      </w:r>
      <w:r>
        <w:rPr>
          <w:w w:val="99"/>
        </w:rPr>
        <w:t xml:space="preserve"> </w:t>
      </w:r>
      <w:r>
        <w:t>tax</w:t>
      </w:r>
      <w:r>
        <w:rPr>
          <w:spacing w:val="-6"/>
        </w:rPr>
        <w:t xml:space="preserve"> </w:t>
      </w:r>
      <w:r>
        <w:rPr>
          <w:spacing w:val="-1"/>
        </w:rPr>
        <w:t>r</w:t>
      </w:r>
      <w:r>
        <w:t>ate</w:t>
      </w:r>
      <w:r>
        <w:rPr>
          <w:spacing w:val="1"/>
        </w:rPr>
        <w:t>s</w:t>
      </w:r>
      <w:r>
        <w:t xml:space="preserve"> and inequa</w:t>
      </w:r>
      <w:r>
        <w:rPr>
          <w:spacing w:val="1"/>
        </w:rPr>
        <w:t>l</w:t>
      </w:r>
      <w:r>
        <w:t>ity.</w:t>
      </w:r>
      <w:r>
        <w:rPr>
          <w:spacing w:val="-8"/>
        </w:rPr>
        <w:t xml:space="preserve"> </w:t>
      </w:r>
      <w:r>
        <w:rPr>
          <w:spacing w:val="-2"/>
        </w:rPr>
        <w:t>M</w:t>
      </w:r>
      <w:r>
        <w:t>u</w:t>
      </w:r>
      <w:r>
        <w:rPr>
          <w:spacing w:val="1"/>
        </w:rPr>
        <w:t>i</w:t>
      </w:r>
      <w:r>
        <w:t>ne</w:t>
      </w:r>
      <w:r>
        <w:rPr>
          <w:spacing w:val="1"/>
        </w:rPr>
        <w:t>lo</w:t>
      </w:r>
      <w:r>
        <w:rPr>
          <w:spacing w:val="-1"/>
        </w:rPr>
        <w:t>-</w:t>
      </w:r>
      <w:r>
        <w:rPr>
          <w:spacing w:val="-2"/>
        </w:rPr>
        <w:t>G</w:t>
      </w:r>
      <w:r>
        <w:t>a</w:t>
      </w:r>
      <w:r>
        <w:rPr>
          <w:spacing w:val="1"/>
        </w:rPr>
        <w:t>l</w:t>
      </w:r>
      <w:r>
        <w:t>lo</w:t>
      </w:r>
      <w:r>
        <w:rPr>
          <w:spacing w:val="-7"/>
        </w:rPr>
        <w:t xml:space="preserve"> </w:t>
      </w:r>
      <w:r>
        <w:t>and</w:t>
      </w:r>
      <w:r>
        <w:rPr>
          <w:spacing w:val="-7"/>
        </w:rPr>
        <w:t xml:space="preserve"> </w:t>
      </w:r>
      <w:r>
        <w:t>Ro</w:t>
      </w:r>
      <w:r>
        <w:rPr>
          <w:spacing w:val="1"/>
        </w:rPr>
        <w:t>ca</w:t>
      </w:r>
      <w:r>
        <w:rPr>
          <w:spacing w:val="-1"/>
        </w:rPr>
        <w:t>-</w:t>
      </w:r>
      <w:r>
        <w:t>Saga</w:t>
      </w:r>
      <w:r>
        <w:rPr>
          <w:spacing w:val="1"/>
        </w:rPr>
        <w:t>l</w:t>
      </w:r>
      <w:r>
        <w:t>és</w:t>
      </w:r>
      <w:r>
        <w:rPr>
          <w:spacing w:val="-6"/>
        </w:rPr>
        <w:t xml:space="preserve"> </w:t>
      </w:r>
      <w:r>
        <w:rPr>
          <w:spacing w:val="-1"/>
        </w:rPr>
        <w:t>(</w:t>
      </w:r>
      <w:r>
        <w:t xml:space="preserve">2013) show that the best choice in a fiscal consolidation process is to cut non-redistributive expenditure in order to simultaneously increase growth and reduce income inequality. </w:t>
      </w:r>
      <w:r>
        <w:rPr>
          <w:spacing w:val="-1"/>
        </w:rPr>
        <w:t>T</w:t>
      </w:r>
      <w:r>
        <w:t>he</w:t>
      </w:r>
      <w:r>
        <w:rPr>
          <w:spacing w:val="1"/>
        </w:rPr>
        <w:t>s</w:t>
      </w:r>
      <w:r>
        <w:t>e</w:t>
      </w:r>
      <w:r>
        <w:rPr>
          <w:spacing w:val="-10"/>
        </w:rPr>
        <w:t xml:space="preserve"> </w:t>
      </w:r>
      <w:r>
        <w:t>argu</w:t>
      </w:r>
      <w:r>
        <w:rPr>
          <w:spacing w:val="-2"/>
        </w:rPr>
        <w:t>m</w:t>
      </w:r>
      <w:r>
        <w:rPr>
          <w:spacing w:val="2"/>
        </w:rPr>
        <w:t>e</w:t>
      </w:r>
      <w:r>
        <w:t>nts</w:t>
      </w:r>
      <w:r>
        <w:rPr>
          <w:spacing w:val="-8"/>
        </w:rPr>
        <w:t xml:space="preserve"> </w:t>
      </w:r>
      <w:r>
        <w:rPr>
          <w:spacing w:val="1"/>
        </w:rPr>
        <w:t>c</w:t>
      </w:r>
      <w:r>
        <w:t>an</w:t>
      </w:r>
      <w:r>
        <w:rPr>
          <w:spacing w:val="-9"/>
        </w:rPr>
        <w:t xml:space="preserve"> </w:t>
      </w:r>
      <w:r>
        <w:t>be</w:t>
      </w:r>
      <w:r>
        <w:rPr>
          <w:spacing w:val="-10"/>
        </w:rPr>
        <w:t xml:space="preserve"> </w:t>
      </w:r>
      <w:r>
        <w:rPr>
          <w:spacing w:val="1"/>
        </w:rPr>
        <w:t>c</w:t>
      </w:r>
      <w:r>
        <w:rPr>
          <w:spacing w:val="-3"/>
        </w:rPr>
        <w:t>o</w:t>
      </w:r>
      <w:r>
        <w:rPr>
          <w:spacing w:val="-2"/>
        </w:rPr>
        <w:t>m</w:t>
      </w:r>
      <w:r>
        <w:t>p</w:t>
      </w:r>
      <w:r>
        <w:rPr>
          <w:spacing w:val="1"/>
        </w:rPr>
        <w:t>l</w:t>
      </w:r>
      <w:r>
        <w:rPr>
          <w:spacing w:val="2"/>
        </w:rPr>
        <w:t>e</w:t>
      </w:r>
      <w:r>
        <w:rPr>
          <w:spacing w:val="-2"/>
        </w:rPr>
        <w:t>m</w:t>
      </w:r>
      <w:r>
        <w:t>ented</w:t>
      </w:r>
      <w:r>
        <w:rPr>
          <w:spacing w:val="-9"/>
        </w:rPr>
        <w:t xml:space="preserve"> </w:t>
      </w:r>
      <w:r>
        <w:t>by</w:t>
      </w:r>
      <w:r>
        <w:rPr>
          <w:spacing w:val="-10"/>
        </w:rPr>
        <w:t xml:space="preserve"> </w:t>
      </w:r>
      <w:r>
        <w:t>po</w:t>
      </w:r>
      <w:r>
        <w:rPr>
          <w:spacing w:val="1"/>
        </w:rPr>
        <w:t>l</w:t>
      </w:r>
      <w:r>
        <w:t>itica</w:t>
      </w:r>
      <w:r>
        <w:rPr>
          <w:spacing w:val="4"/>
        </w:rPr>
        <w:t>l</w:t>
      </w:r>
      <w:r>
        <w:rPr>
          <w:spacing w:val="-1"/>
        </w:rPr>
        <w:t>-</w:t>
      </w:r>
      <w:r>
        <w:t>e</w:t>
      </w:r>
      <w:r>
        <w:rPr>
          <w:spacing w:val="1"/>
        </w:rPr>
        <w:t>c</w:t>
      </w:r>
      <w:r>
        <w:rPr>
          <w:spacing w:val="-3"/>
        </w:rPr>
        <w:t>o</w:t>
      </w:r>
      <w:r>
        <w:t>nomy</w:t>
      </w:r>
      <w:r>
        <w:rPr>
          <w:spacing w:val="-10"/>
        </w:rPr>
        <w:t xml:space="preserve"> </w:t>
      </w:r>
      <w:r>
        <w:t>e</w:t>
      </w:r>
      <w:r>
        <w:rPr>
          <w:spacing w:val="1"/>
        </w:rPr>
        <w:t>x</w:t>
      </w:r>
      <w:r>
        <w:t>p</w:t>
      </w:r>
      <w:r>
        <w:rPr>
          <w:spacing w:val="1"/>
        </w:rPr>
        <w:t>l</w:t>
      </w:r>
      <w:r>
        <w:t>anation</w:t>
      </w:r>
      <w:r>
        <w:rPr>
          <w:spacing w:val="1"/>
        </w:rPr>
        <w:t>s</w:t>
      </w:r>
      <w:r>
        <w:t>.</w:t>
      </w:r>
      <w:r>
        <w:rPr>
          <w:w w:val="99"/>
        </w:rPr>
        <w:t xml:space="preserve"> </w:t>
      </w:r>
      <w:r>
        <w:rPr>
          <w:spacing w:val="-1"/>
        </w:rPr>
        <w:t>T</w:t>
      </w:r>
      <w:r>
        <w:t>he</w:t>
      </w:r>
      <w:r>
        <w:rPr>
          <w:spacing w:val="-6"/>
        </w:rPr>
        <w:t xml:space="preserve"> </w:t>
      </w:r>
      <w:r>
        <w:rPr>
          <w:spacing w:val="-2"/>
        </w:rPr>
        <w:t>m</w:t>
      </w:r>
      <w:r>
        <w:t>a</w:t>
      </w:r>
      <w:r>
        <w:rPr>
          <w:spacing w:val="1"/>
        </w:rPr>
        <w:t>i</w:t>
      </w:r>
      <w:r>
        <w:t>n</w:t>
      </w:r>
      <w:r>
        <w:rPr>
          <w:spacing w:val="-6"/>
        </w:rPr>
        <w:t xml:space="preserve"> </w:t>
      </w:r>
      <w:r>
        <w:rPr>
          <w:spacing w:val="1"/>
        </w:rPr>
        <w:t>i</w:t>
      </w:r>
      <w:r>
        <w:t>dea</w:t>
      </w:r>
      <w:r>
        <w:rPr>
          <w:spacing w:val="-6"/>
        </w:rPr>
        <w:t xml:space="preserve"> </w:t>
      </w:r>
      <w:r>
        <w:t>is that</w:t>
      </w:r>
      <w:r>
        <w:rPr>
          <w:spacing w:val="-6"/>
        </w:rPr>
        <w:t xml:space="preserve"> </w:t>
      </w:r>
      <w:r>
        <w:t>a</w:t>
      </w:r>
      <w:r>
        <w:rPr>
          <w:spacing w:val="-6"/>
        </w:rPr>
        <w:t xml:space="preserve"> </w:t>
      </w:r>
      <w:r>
        <w:rPr>
          <w:spacing w:val="-2"/>
        </w:rPr>
        <w:t>m</w:t>
      </w:r>
      <w:r>
        <w:t>ore</w:t>
      </w:r>
      <w:r>
        <w:rPr>
          <w:spacing w:val="-4"/>
        </w:rPr>
        <w:t xml:space="preserve"> </w:t>
      </w:r>
      <w:r>
        <w:t>unequal</w:t>
      </w:r>
      <w:r>
        <w:rPr>
          <w:spacing w:val="-6"/>
        </w:rPr>
        <w:t xml:space="preserve"> </w:t>
      </w:r>
      <w:r>
        <w:t>e</w:t>
      </w:r>
      <w:r>
        <w:rPr>
          <w:spacing w:val="1"/>
        </w:rPr>
        <w:t>c</w:t>
      </w:r>
      <w:r>
        <w:t>ono</w:t>
      </w:r>
      <w:r>
        <w:rPr>
          <w:spacing w:val="-2"/>
        </w:rPr>
        <w:t>m</w:t>
      </w:r>
      <w:r>
        <w:t>y</w:t>
      </w:r>
      <w:r>
        <w:rPr>
          <w:spacing w:val="-6"/>
        </w:rPr>
        <w:t xml:space="preserve"> </w:t>
      </w:r>
      <w:r>
        <w:t>d</w:t>
      </w:r>
      <w:r>
        <w:rPr>
          <w:spacing w:val="2"/>
        </w:rPr>
        <w:t>e</w:t>
      </w:r>
      <w:r>
        <w:rPr>
          <w:spacing w:val="-2"/>
        </w:rPr>
        <w:t>m</w:t>
      </w:r>
      <w:r>
        <w:t>ands</w:t>
      </w:r>
      <w:r>
        <w:rPr>
          <w:spacing w:val="-3"/>
        </w:rPr>
        <w:t xml:space="preserve"> </w:t>
      </w:r>
      <w:r>
        <w:t>a</w:t>
      </w:r>
      <w:r>
        <w:rPr>
          <w:spacing w:val="-6"/>
        </w:rPr>
        <w:t xml:space="preserve"> </w:t>
      </w:r>
      <w:r>
        <w:t>redist</w:t>
      </w:r>
      <w:r>
        <w:rPr>
          <w:spacing w:val="-1"/>
        </w:rPr>
        <w:t>r</w:t>
      </w:r>
      <w:r>
        <w:t>ibut</w:t>
      </w:r>
      <w:r>
        <w:rPr>
          <w:spacing w:val="1"/>
        </w:rPr>
        <w:t>i</w:t>
      </w:r>
      <w:r>
        <w:t>o</w:t>
      </w:r>
      <w:r>
        <w:rPr>
          <w:spacing w:val="2"/>
        </w:rPr>
        <w:t>n f</w:t>
      </w:r>
      <w:r>
        <w:t>ina</w:t>
      </w:r>
      <w:r>
        <w:rPr>
          <w:spacing w:val="-2"/>
        </w:rPr>
        <w:t>n</w:t>
      </w:r>
      <w:r>
        <w:t>ced</w:t>
      </w:r>
      <w:r>
        <w:rPr>
          <w:spacing w:val="-7"/>
        </w:rPr>
        <w:t xml:space="preserve"> </w:t>
      </w:r>
      <w:r>
        <w:t>by</w:t>
      </w:r>
      <w:r>
        <w:rPr>
          <w:spacing w:val="-7"/>
        </w:rPr>
        <w:t xml:space="preserve"> </w:t>
      </w:r>
      <w:r>
        <w:t>d</w:t>
      </w:r>
      <w:r>
        <w:rPr>
          <w:spacing w:val="1"/>
        </w:rPr>
        <w:t>i</w:t>
      </w:r>
      <w:r>
        <w:t>stortionary</w:t>
      </w:r>
      <w:r>
        <w:rPr>
          <w:spacing w:val="-7"/>
        </w:rPr>
        <w:t xml:space="preserve"> </w:t>
      </w:r>
      <w:r>
        <w:t>ta</w:t>
      </w:r>
      <w:r>
        <w:rPr>
          <w:spacing w:val="1"/>
        </w:rPr>
        <w:t>x</w:t>
      </w:r>
      <w:r>
        <w:t>e</w:t>
      </w:r>
      <w:r>
        <w:rPr>
          <w:spacing w:val="1"/>
        </w:rPr>
        <w:t>s</w:t>
      </w:r>
      <w:r>
        <w:t>,</w:t>
      </w:r>
      <w:r>
        <w:rPr>
          <w:spacing w:val="-3"/>
        </w:rPr>
        <w:t xml:space="preserve"> </w:t>
      </w:r>
      <w:r>
        <w:t>and</w:t>
      </w:r>
      <w:r>
        <w:rPr>
          <w:spacing w:val="-6"/>
        </w:rPr>
        <w:t xml:space="preserve"> </w:t>
      </w:r>
      <w:r>
        <w:t>a</w:t>
      </w:r>
      <w:r>
        <w:rPr>
          <w:spacing w:val="-7"/>
        </w:rPr>
        <w:t xml:space="preserve"> </w:t>
      </w:r>
      <w:r>
        <w:t>rise</w:t>
      </w:r>
      <w:r>
        <w:rPr>
          <w:spacing w:val="-6"/>
        </w:rPr>
        <w:t xml:space="preserve"> </w:t>
      </w:r>
      <w:r>
        <w:rPr>
          <w:spacing w:val="1"/>
        </w:rPr>
        <w:t>i</w:t>
      </w:r>
      <w:r>
        <w:t>n</w:t>
      </w:r>
      <w:r>
        <w:rPr>
          <w:spacing w:val="-6"/>
        </w:rPr>
        <w:t xml:space="preserve"> </w:t>
      </w:r>
      <w:r>
        <w:t>these</w:t>
      </w:r>
      <w:r>
        <w:rPr>
          <w:spacing w:val="-6"/>
        </w:rPr>
        <w:t xml:space="preserve"> </w:t>
      </w:r>
      <w:r>
        <w:t>t</w:t>
      </w:r>
      <w:r>
        <w:rPr>
          <w:spacing w:val="-2"/>
        </w:rPr>
        <w:t>a</w:t>
      </w:r>
      <w:r>
        <w:t>xes</w:t>
      </w:r>
      <w:r>
        <w:rPr>
          <w:spacing w:val="-7"/>
        </w:rPr>
        <w:t xml:space="preserve"> </w:t>
      </w:r>
      <w:r>
        <w:t>de</w:t>
      </w:r>
      <w:r>
        <w:rPr>
          <w:spacing w:val="1"/>
        </w:rPr>
        <w:t>c</w:t>
      </w:r>
      <w:r>
        <w:rPr>
          <w:spacing w:val="-1"/>
        </w:rPr>
        <w:t>r</w:t>
      </w:r>
      <w:r>
        <w:t>ea</w:t>
      </w:r>
      <w:r>
        <w:rPr>
          <w:spacing w:val="1"/>
        </w:rPr>
        <w:t>s</w:t>
      </w:r>
      <w:r>
        <w:t>es</w:t>
      </w:r>
      <w:r>
        <w:rPr>
          <w:spacing w:val="-6"/>
        </w:rPr>
        <w:t xml:space="preserve"> </w:t>
      </w:r>
      <w:r>
        <w:t>pri</w:t>
      </w:r>
      <w:r>
        <w:rPr>
          <w:spacing w:val="-2"/>
        </w:rPr>
        <w:t>v</w:t>
      </w:r>
      <w:r>
        <w:t>ate</w:t>
      </w:r>
      <w:r>
        <w:rPr>
          <w:w w:val="99"/>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9"/>
        </w:rPr>
        <w:t xml:space="preserve"> </w:t>
      </w:r>
      <w:r>
        <w:rPr>
          <w:spacing w:val="1"/>
        </w:rPr>
        <w:t>c</w:t>
      </w:r>
      <w:r>
        <w:t>on</w:t>
      </w:r>
      <w:r>
        <w:rPr>
          <w:spacing w:val="1"/>
        </w:rPr>
        <w:t>s</w:t>
      </w:r>
      <w:r>
        <w:t>equent</w:t>
      </w:r>
      <w:r>
        <w:rPr>
          <w:spacing w:val="1"/>
        </w:rPr>
        <w:t>l</w:t>
      </w:r>
      <w:r>
        <w:t>y</w:t>
      </w:r>
      <w:r>
        <w:rPr>
          <w:spacing w:val="-8"/>
        </w:rPr>
        <w:t xml:space="preserve"> </w:t>
      </w:r>
      <w:r>
        <w:rPr>
          <w:spacing w:val="-1"/>
        </w:rPr>
        <w:t>r</w:t>
      </w:r>
      <w:r>
        <w:t>edu</w:t>
      </w:r>
      <w:r>
        <w:rPr>
          <w:spacing w:val="1"/>
        </w:rPr>
        <w:t>c</w:t>
      </w:r>
      <w:r>
        <w:t>es</w:t>
      </w:r>
      <w:r>
        <w:rPr>
          <w:spacing w:val="-7"/>
        </w:rPr>
        <w:t xml:space="preserve"> </w:t>
      </w:r>
      <w:r>
        <w:t>e</w:t>
      </w:r>
      <w:r>
        <w:rPr>
          <w:spacing w:val="1"/>
        </w:rPr>
        <w:t>c</w:t>
      </w:r>
      <w:r>
        <w:t>ono</w:t>
      </w:r>
      <w:r>
        <w:rPr>
          <w:spacing w:val="-2"/>
        </w:rPr>
        <w:t>m</w:t>
      </w:r>
      <w:r>
        <w:t>ic</w:t>
      </w:r>
      <w:r>
        <w:rPr>
          <w:spacing w:val="-7"/>
        </w:rPr>
        <w:t xml:space="preserve"> </w:t>
      </w:r>
      <w:r>
        <w:t>growth.</w:t>
      </w:r>
      <w:r>
        <w:rPr>
          <w:rStyle w:val="FootnoteReference"/>
        </w:rPr>
        <w:footnoteReference w:id="4"/>
      </w:r>
      <w:r>
        <w:rPr>
          <w:spacing w:val="-6"/>
        </w:rPr>
        <w:t xml:space="preserve"> </w:t>
      </w:r>
      <w:del w:id="44" w:author="dani" w:date="2022-07-01T16:28:00Z">
        <w:r w:rsidDel="00D31723">
          <w:delText>Later</w:delText>
        </w:r>
        <w:r w:rsidDel="00D31723">
          <w:rPr>
            <w:spacing w:val="-7"/>
          </w:rPr>
          <w:delText xml:space="preserve"> </w:delText>
        </w:r>
        <w:r w:rsidDel="00D31723">
          <w:rPr>
            <w:spacing w:val="1"/>
          </w:rPr>
          <w:delText>e</w:delText>
        </w:r>
      </w:del>
      <w:ins w:id="45" w:author="dani" w:date="2022-07-01T16:28:00Z">
        <w:r w:rsidR="00D31723">
          <w:rPr>
            <w:spacing w:val="1"/>
          </w:rPr>
          <w:t>E</w:t>
        </w:r>
      </w:ins>
      <w:r>
        <w:rPr>
          <w:spacing w:val="-2"/>
        </w:rPr>
        <w:t>m</w:t>
      </w:r>
      <w:r>
        <w:t>p</w:t>
      </w:r>
      <w:r>
        <w:rPr>
          <w:spacing w:val="1"/>
        </w:rPr>
        <w:t>i</w:t>
      </w:r>
      <w:r>
        <w:rPr>
          <w:spacing w:val="-1"/>
        </w:rPr>
        <w:t>r</w:t>
      </w:r>
      <w:r>
        <w:t>ical</w:t>
      </w:r>
      <w:r>
        <w:rPr>
          <w:spacing w:val="-6"/>
        </w:rPr>
        <w:t xml:space="preserve"> </w:t>
      </w:r>
      <w:r>
        <w:t>e</w:t>
      </w:r>
      <w:r>
        <w:rPr>
          <w:spacing w:val="-1"/>
        </w:rPr>
        <w:t>v</w:t>
      </w:r>
      <w:r>
        <w:t>iden</w:t>
      </w:r>
      <w:r>
        <w:rPr>
          <w:spacing w:val="1"/>
        </w:rPr>
        <w:t>c</w:t>
      </w:r>
      <w:r>
        <w:t>e,</w:t>
      </w:r>
      <w:r>
        <w:rPr>
          <w:spacing w:val="-7"/>
        </w:rPr>
        <w:t xml:space="preserve"> </w:t>
      </w:r>
      <w:r>
        <w:t>howe</w:t>
      </w:r>
      <w:r>
        <w:rPr>
          <w:spacing w:val="-2"/>
        </w:rPr>
        <w:t>v</w:t>
      </w:r>
      <w:r>
        <w:t>er,</w:t>
      </w:r>
      <w:r>
        <w:rPr>
          <w:spacing w:val="-7"/>
        </w:rPr>
        <w:t xml:space="preserve"> </w:t>
      </w:r>
      <w:r>
        <w:t>does</w:t>
      </w:r>
      <w:r>
        <w:rPr>
          <w:spacing w:val="-6"/>
        </w:rPr>
        <w:t xml:space="preserve"> </w:t>
      </w:r>
      <w:r>
        <w:t>not</w:t>
      </w:r>
      <w:r>
        <w:rPr>
          <w:spacing w:val="-6"/>
        </w:rPr>
        <w:t xml:space="preserve"> </w:t>
      </w:r>
      <w:r>
        <w:t>seem</w:t>
      </w:r>
      <w:r>
        <w:rPr>
          <w:spacing w:val="-8"/>
        </w:rPr>
        <w:t xml:space="preserve"> </w:t>
      </w:r>
      <w:r>
        <w:rPr>
          <w:spacing w:val="-2"/>
        </w:rPr>
        <w:t>v</w:t>
      </w:r>
      <w:r>
        <w:rPr>
          <w:spacing w:val="2"/>
        </w:rPr>
        <w:t>e</w:t>
      </w:r>
      <w:r>
        <w:rPr>
          <w:spacing w:val="-1"/>
        </w:rPr>
        <w:t>r</w:t>
      </w:r>
      <w:r>
        <w:t>y</w:t>
      </w:r>
      <w:r>
        <w:rPr>
          <w:w w:val="99"/>
        </w:rPr>
        <w:t xml:space="preserve"> </w:t>
      </w:r>
      <w:r>
        <w:t>suppo</w:t>
      </w:r>
      <w:r>
        <w:rPr>
          <w:spacing w:val="-1"/>
        </w:rPr>
        <w:t>r</w:t>
      </w:r>
      <w:r>
        <w:t>ti</w:t>
      </w:r>
      <w:r>
        <w:rPr>
          <w:spacing w:val="-2"/>
        </w:rPr>
        <w:t>v</w:t>
      </w:r>
      <w:r>
        <w:t>e</w:t>
      </w:r>
      <w:r>
        <w:rPr>
          <w:spacing w:val="-8"/>
        </w:rPr>
        <w:t xml:space="preserve"> </w:t>
      </w:r>
      <w:r>
        <w:t>to</w:t>
      </w:r>
      <w:r>
        <w:rPr>
          <w:spacing w:val="-6"/>
        </w:rPr>
        <w:t xml:space="preserve"> </w:t>
      </w:r>
      <w:r>
        <w:t>th</w:t>
      </w:r>
      <w:r>
        <w:rPr>
          <w:spacing w:val="1"/>
        </w:rPr>
        <w:t>i</w:t>
      </w:r>
      <w:r>
        <w:t>s</w:t>
      </w:r>
      <w:r>
        <w:rPr>
          <w:spacing w:val="-6"/>
        </w:rPr>
        <w:t xml:space="preserve"> </w:t>
      </w:r>
      <w:r>
        <w:t>traditional</w:t>
      </w:r>
      <w:r>
        <w:rPr>
          <w:spacing w:val="-7"/>
        </w:rPr>
        <w:t xml:space="preserve"> </w:t>
      </w:r>
      <w:r>
        <w:t>e</w:t>
      </w:r>
      <w:r>
        <w:rPr>
          <w:spacing w:val="1"/>
        </w:rPr>
        <w:t>x</w:t>
      </w:r>
      <w:r>
        <w:t>p</w:t>
      </w:r>
      <w:r>
        <w:rPr>
          <w:spacing w:val="1"/>
        </w:rPr>
        <w:t>l</w:t>
      </w:r>
      <w:r>
        <w:t>anation,</w:t>
      </w:r>
      <w:r>
        <w:rPr>
          <w:spacing w:val="-7"/>
        </w:rPr>
        <w:t xml:space="preserve"> </w:t>
      </w:r>
      <w:r>
        <w:t>as</w:t>
      </w:r>
      <w:r>
        <w:rPr>
          <w:spacing w:val="-7"/>
        </w:rPr>
        <w:t xml:space="preserve"> </w:t>
      </w:r>
      <w:r>
        <w:t>they</w:t>
      </w:r>
      <w:r>
        <w:rPr>
          <w:spacing w:val="-7"/>
        </w:rPr>
        <w:t xml:space="preserve"> </w:t>
      </w:r>
      <w:r>
        <w:rPr>
          <w:spacing w:val="1"/>
        </w:rPr>
        <w:t>s</w:t>
      </w:r>
      <w:r>
        <w:t>how</w:t>
      </w:r>
      <w:r>
        <w:rPr>
          <w:spacing w:val="-7"/>
        </w:rPr>
        <w:t xml:space="preserve"> </w:t>
      </w:r>
      <w:r>
        <w:t>t</w:t>
      </w:r>
      <w:r>
        <w:rPr>
          <w:spacing w:val="-2"/>
        </w:rPr>
        <w:t>h</w:t>
      </w:r>
      <w:r>
        <w:t>at</w:t>
      </w:r>
      <w:r>
        <w:rPr>
          <w:spacing w:val="-7"/>
        </w:rPr>
        <w:t xml:space="preserve"> </w:t>
      </w:r>
      <w:r>
        <w:t>redist</w:t>
      </w:r>
      <w:r>
        <w:rPr>
          <w:spacing w:val="-1"/>
        </w:rPr>
        <w:t>r</w:t>
      </w:r>
      <w:r>
        <w:t>ibut</w:t>
      </w:r>
      <w:r>
        <w:rPr>
          <w:spacing w:val="1"/>
        </w:rPr>
        <w:t>i</w:t>
      </w:r>
      <w:r>
        <w:rPr>
          <w:spacing w:val="-2"/>
        </w:rPr>
        <w:t>v</w:t>
      </w:r>
      <w:r>
        <w:t>e po</w:t>
      </w:r>
      <w:r>
        <w:rPr>
          <w:spacing w:val="1"/>
        </w:rPr>
        <w:t>l</w:t>
      </w:r>
      <w:r>
        <w:t>i</w:t>
      </w:r>
      <w:r>
        <w:rPr>
          <w:spacing w:val="-2"/>
        </w:rPr>
        <w:t>c</w:t>
      </w:r>
      <w:r>
        <w:t>ies</w:t>
      </w:r>
      <w:r>
        <w:rPr>
          <w:spacing w:val="-6"/>
        </w:rPr>
        <w:t xml:space="preserve"> </w:t>
      </w:r>
      <w:r>
        <w:t>are</w:t>
      </w:r>
      <w:r>
        <w:rPr>
          <w:spacing w:val="-8"/>
        </w:rPr>
        <w:t xml:space="preserve"> </w:t>
      </w:r>
      <w:r>
        <w:rPr>
          <w:spacing w:val="-3"/>
        </w:rPr>
        <w:t>o</w:t>
      </w:r>
      <w:r>
        <w:rPr>
          <w:spacing w:val="2"/>
        </w:rPr>
        <w:t>f</w:t>
      </w:r>
      <w:r>
        <w:t>ten</w:t>
      </w:r>
      <w:r>
        <w:rPr>
          <w:spacing w:val="-7"/>
        </w:rPr>
        <w:t xml:space="preserve"> </w:t>
      </w:r>
      <w:r>
        <w:rPr>
          <w:spacing w:val="1"/>
        </w:rPr>
        <w:t>c</w:t>
      </w:r>
      <w:r>
        <w:t>or</w:t>
      </w:r>
      <w:r>
        <w:rPr>
          <w:spacing w:val="-2"/>
        </w:rPr>
        <w:t>r</w:t>
      </w:r>
      <w:r>
        <w:t>e</w:t>
      </w:r>
      <w:r>
        <w:rPr>
          <w:spacing w:val="1"/>
        </w:rPr>
        <w:t>l</w:t>
      </w:r>
      <w:r>
        <w:t>ated</w:t>
      </w:r>
      <w:r>
        <w:rPr>
          <w:spacing w:val="-7"/>
        </w:rPr>
        <w:t xml:space="preserve"> </w:t>
      </w:r>
      <w:r>
        <w:t>with</w:t>
      </w:r>
      <w:r>
        <w:rPr>
          <w:spacing w:val="-8"/>
        </w:rPr>
        <w:t xml:space="preserve"> </w:t>
      </w:r>
      <w:r>
        <w:rPr>
          <w:spacing w:val="1"/>
        </w:rPr>
        <w:t>i</w:t>
      </w:r>
      <w:r>
        <w:t>n</w:t>
      </w:r>
      <w:r>
        <w:rPr>
          <w:spacing w:val="1"/>
        </w:rPr>
        <w:t>c</w:t>
      </w:r>
      <w:r>
        <w:t>o</w:t>
      </w:r>
      <w:r>
        <w:rPr>
          <w:spacing w:val="-2"/>
        </w:rPr>
        <w:t>m</w:t>
      </w:r>
      <w:r>
        <w:t>e</w:t>
      </w:r>
      <w:r>
        <w:rPr>
          <w:spacing w:val="-7"/>
        </w:rPr>
        <w:t xml:space="preserve"> </w:t>
      </w:r>
      <w:r>
        <w:rPr>
          <w:spacing w:val="1"/>
        </w:rPr>
        <w:t>i</w:t>
      </w:r>
      <w:r>
        <w:t>nequa</w:t>
      </w:r>
      <w:r>
        <w:rPr>
          <w:spacing w:val="1"/>
        </w:rPr>
        <w:t>l</w:t>
      </w:r>
      <w:r>
        <w:t>ity</w:t>
      </w:r>
      <w:r>
        <w:rPr>
          <w:spacing w:val="-9"/>
        </w:rPr>
        <w:t xml:space="preserve"> </w:t>
      </w:r>
      <w:r>
        <w:t>a</w:t>
      </w:r>
      <w:r>
        <w:rPr>
          <w:spacing w:val="-2"/>
        </w:rPr>
        <w:t>m</w:t>
      </w:r>
      <w:r>
        <w:t>o</w:t>
      </w:r>
      <w:r>
        <w:rPr>
          <w:spacing w:val="2"/>
        </w:rPr>
        <w:t>n</w:t>
      </w:r>
      <w:r>
        <w:t>g</w:t>
      </w:r>
      <w:r>
        <w:rPr>
          <w:spacing w:val="-7"/>
        </w:rPr>
        <w:t xml:space="preserve"> </w:t>
      </w:r>
      <w:r>
        <w:rPr>
          <w:spacing w:val="1"/>
        </w:rPr>
        <w:t>i</w:t>
      </w:r>
      <w:r>
        <w:t>ndu</w:t>
      </w:r>
      <w:r>
        <w:rPr>
          <w:spacing w:val="1"/>
        </w:rPr>
        <w:t>s</w:t>
      </w:r>
      <w:r>
        <w:t>t</w:t>
      </w:r>
      <w:r>
        <w:rPr>
          <w:spacing w:val="-1"/>
        </w:rPr>
        <w:t>r</w:t>
      </w:r>
      <w:r>
        <w:t>ial</w:t>
      </w:r>
      <w:r>
        <w:rPr>
          <w:w w:val="99"/>
        </w:rPr>
        <w:t xml:space="preserve"> </w:t>
      </w:r>
      <w:r>
        <w:t>de</w:t>
      </w:r>
      <w:r>
        <w:rPr>
          <w:spacing w:val="-2"/>
        </w:rPr>
        <w:t>m</w:t>
      </w:r>
      <w:r>
        <w:t>o</w:t>
      </w:r>
      <w:r>
        <w:rPr>
          <w:spacing w:val="1"/>
        </w:rPr>
        <w:t>c</w:t>
      </w:r>
      <w:r>
        <w:rPr>
          <w:spacing w:val="-1"/>
        </w:rPr>
        <w:t>r</w:t>
      </w:r>
      <w:r>
        <w:t>a</w:t>
      </w:r>
      <w:r>
        <w:rPr>
          <w:spacing w:val="1"/>
        </w:rPr>
        <w:t>c</w:t>
      </w:r>
      <w:r>
        <w:t>ie</w:t>
      </w:r>
      <w:r>
        <w:rPr>
          <w:spacing w:val="1"/>
        </w:rPr>
        <w:t>s</w:t>
      </w:r>
      <w:r>
        <w:t>:</w:t>
      </w:r>
      <w:r>
        <w:rPr>
          <w:spacing w:val="-8"/>
        </w:rPr>
        <w:t xml:space="preserve"> </w:t>
      </w:r>
      <w:r>
        <w:rPr>
          <w:spacing w:val="-2"/>
        </w:rPr>
        <w:t>m</w:t>
      </w:r>
      <w:r>
        <w:t>ore</w:t>
      </w:r>
      <w:r>
        <w:rPr>
          <w:spacing w:val="-7"/>
        </w:rPr>
        <w:t xml:space="preserve"> </w:t>
      </w:r>
      <w:r>
        <w:t>unequal</w:t>
      </w:r>
      <w:r>
        <w:rPr>
          <w:spacing w:val="-4"/>
        </w:rPr>
        <w:t xml:space="preserve"> </w:t>
      </w:r>
      <w:r>
        <w:t>e</w:t>
      </w:r>
      <w:r>
        <w:rPr>
          <w:spacing w:val="1"/>
        </w:rPr>
        <w:t>c</w:t>
      </w:r>
      <w:r>
        <w:t>onomies</w:t>
      </w:r>
      <w:r>
        <w:rPr>
          <w:spacing w:val="-6"/>
        </w:rPr>
        <w:t xml:space="preserve"> </w:t>
      </w:r>
      <w:r>
        <w:t>tend</w:t>
      </w:r>
      <w:r>
        <w:rPr>
          <w:spacing w:val="-6"/>
        </w:rPr>
        <w:t xml:space="preserve"> </w:t>
      </w:r>
      <w:r>
        <w:t>to</w:t>
      </w:r>
      <w:r>
        <w:rPr>
          <w:spacing w:val="-8"/>
        </w:rPr>
        <w:t xml:space="preserve"> </w:t>
      </w:r>
      <w:r>
        <w:t>redist</w:t>
      </w:r>
      <w:r>
        <w:rPr>
          <w:spacing w:val="-1"/>
        </w:rPr>
        <w:t>r</w:t>
      </w:r>
      <w:r>
        <w:t>ibute</w:t>
      </w:r>
      <w:r>
        <w:rPr>
          <w:spacing w:val="-6"/>
        </w:rPr>
        <w:t xml:space="preserve"> </w:t>
      </w:r>
      <w:r>
        <w:t>le</w:t>
      </w:r>
      <w:r>
        <w:rPr>
          <w:spacing w:val="1"/>
        </w:rPr>
        <w:t>s</w:t>
      </w:r>
      <w:r>
        <w:t>s,</w:t>
      </w:r>
      <w:r>
        <w:rPr>
          <w:spacing w:val="-7"/>
        </w:rPr>
        <w:t xml:space="preserve"> </w:t>
      </w:r>
      <w:r>
        <w:t>not</w:t>
      </w:r>
      <w:r>
        <w:rPr>
          <w:spacing w:val="-7"/>
        </w:rPr>
        <w:t xml:space="preserve"> </w:t>
      </w:r>
      <w:r>
        <w:rPr>
          <w:spacing w:val="-2"/>
        </w:rPr>
        <w:t>m</w:t>
      </w:r>
      <w:r>
        <w:t>ore</w:t>
      </w:r>
      <w:r>
        <w:rPr>
          <w:w w:val="99"/>
        </w:rPr>
        <w:t xml:space="preserve"> </w:t>
      </w:r>
      <w:r>
        <w:rPr>
          <w:spacing w:val="-1"/>
        </w:rPr>
        <w:t>(</w:t>
      </w:r>
      <w:r>
        <w:t>Perotti</w:t>
      </w:r>
      <w:r>
        <w:rPr>
          <w:spacing w:val="-6"/>
        </w:rPr>
        <w:t xml:space="preserve"> </w:t>
      </w:r>
      <w:r>
        <w:rPr>
          <w:spacing w:val="-1"/>
        </w:rPr>
        <w:t>(</w:t>
      </w:r>
      <w:r>
        <w:t>1996</w:t>
      </w:r>
      <w:r>
        <w:rPr>
          <w:spacing w:val="-1"/>
        </w:rPr>
        <w:t>)</w:t>
      </w:r>
      <w:r>
        <w:t>,</w:t>
      </w:r>
      <w:r>
        <w:rPr>
          <w:spacing w:val="-6"/>
        </w:rPr>
        <w:t xml:space="preserve"> </w:t>
      </w:r>
      <w:r>
        <w:t>Ale</w:t>
      </w:r>
      <w:r>
        <w:rPr>
          <w:spacing w:val="1"/>
        </w:rPr>
        <w:t>s</w:t>
      </w:r>
      <w:r>
        <w:t>ina</w:t>
      </w:r>
      <w:r>
        <w:rPr>
          <w:spacing w:val="-6"/>
        </w:rPr>
        <w:t xml:space="preserve"> </w:t>
      </w:r>
      <w:r>
        <w:t>et</w:t>
      </w:r>
      <w:r>
        <w:rPr>
          <w:spacing w:val="-7"/>
        </w:rPr>
        <w:t xml:space="preserve"> </w:t>
      </w:r>
      <w:r>
        <w:t>a</w:t>
      </w:r>
      <w:r>
        <w:rPr>
          <w:spacing w:val="1"/>
        </w:rPr>
        <w:t>l</w:t>
      </w:r>
      <w:r>
        <w:t>.</w:t>
      </w:r>
      <w:r>
        <w:rPr>
          <w:spacing w:val="-8"/>
        </w:rPr>
        <w:t xml:space="preserve"> </w:t>
      </w:r>
      <w:r>
        <w:rPr>
          <w:spacing w:val="-1"/>
        </w:rPr>
        <w:t>(</w:t>
      </w:r>
      <w:r>
        <w:t>2002</w:t>
      </w:r>
      <w:r>
        <w:rPr>
          <w:spacing w:val="-1"/>
        </w:rPr>
        <w:t>))</w:t>
      </w:r>
      <w:r>
        <w:t>.</w:t>
      </w:r>
      <w:r>
        <w:rPr>
          <w:spacing w:val="-3"/>
        </w:rPr>
        <w:t xml:space="preserve"> </w:t>
      </w:r>
      <w:r>
        <w:t>Diagram 1 proposes the key drivers of income inequality from the literature review</w:t>
      </w:r>
      <w:r>
        <w:rPr>
          <w:rStyle w:val="FootnoteReference"/>
        </w:rPr>
        <w:footnoteReference w:id="5"/>
      </w:r>
      <w:r>
        <w:t>.</w:t>
      </w:r>
    </w:p>
    <w:p w14:paraId="5B0D77C0" w14:textId="77777777" w:rsidR="006148EE" w:rsidRDefault="006148EE">
      <w:pPr>
        <w:pBdr>
          <w:top w:val="nil"/>
          <w:left w:val="nil"/>
          <w:bottom w:val="nil"/>
          <w:right w:val="nil"/>
          <w:between w:val="nil"/>
        </w:pBdr>
        <w:shd w:val="solid" w:color="FFFFFF" w:fill="auto"/>
        <w:spacing w:after="360" w:line="312" w:lineRule="auto"/>
        <w:jc w:val="both"/>
        <w:rPr>
          <w:del w:id="46" w:author="Daniel H." w:date="2019-06-23T13:51:00Z"/>
        </w:rPr>
      </w:pPr>
    </w:p>
    <w:p w14:paraId="2EB7EAB3" w14:textId="77777777" w:rsidR="006148EE" w:rsidRDefault="00720711">
      <w:pPr>
        <w:pStyle w:val="BodyText"/>
        <w:spacing w:line="305" w:lineRule="auto"/>
        <w:ind w:right="351"/>
        <w:jc w:val="both"/>
        <w:rPr>
          <w:b/>
        </w:rPr>
      </w:pPr>
      <w:r>
        <w:rPr>
          <w:b/>
        </w:rPr>
        <w:t xml:space="preserve">Diagram 1. Key drivers of income inequality </w:t>
      </w:r>
    </w:p>
    <w:p w14:paraId="60B3A8B8" w14:textId="77777777" w:rsidR="006148EE" w:rsidRDefault="00720711">
      <w:pPr>
        <w:pStyle w:val="BodyText"/>
        <w:pBdr>
          <w:top w:val="nil"/>
          <w:left w:val="nil"/>
          <w:bottom w:val="nil"/>
          <w:right w:val="nil"/>
          <w:between w:val="nil"/>
        </w:pBdr>
        <w:shd w:val="solid" w:color="FFFFFF" w:fill="auto"/>
        <w:spacing w:line="302" w:lineRule="auto"/>
        <w:ind w:right="121"/>
        <w:jc w:val="center"/>
      </w:pPr>
      <w:commentRangeStart w:id="47"/>
      <w:r>
        <w:rPr>
          <w:noProof/>
        </w:rPr>
        <w:lastRenderedPageBreak/>
        <w:drawing>
          <wp:inline distT="0" distB="0" distL="0" distR="0" wp14:anchorId="629AEE42" wp14:editId="6CB34772">
            <wp:extent cx="3568065" cy="20212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U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AAAAAAAAAAAAAAAAAAAAAAAAAAAAAAAAAAAAAAAAAAAAAA8xUAAG8MAAAAAAAAAAAAAAAAAAAoAAAACAAAAAEAAAABAAAA"/>
                        </a:ext>
                      </a:extLst>
                    </pic:cNvPicPr>
                  </pic:nvPicPr>
                  <pic:blipFill>
                    <a:blip r:embed="rId11"/>
                    <a:srcRect b="13840"/>
                    <a:stretch>
                      <a:fillRect/>
                    </a:stretch>
                  </pic:blipFill>
                  <pic:spPr>
                    <a:xfrm>
                      <a:off x="0" y="0"/>
                      <a:ext cx="3568065" cy="2021205"/>
                    </a:xfrm>
                    <a:prstGeom prst="rect">
                      <a:avLst/>
                    </a:prstGeom>
                    <a:noFill/>
                    <a:ln w="12700">
                      <a:noFill/>
                    </a:ln>
                  </pic:spPr>
                </pic:pic>
              </a:graphicData>
            </a:graphic>
          </wp:inline>
        </w:drawing>
      </w:r>
      <w:commentRangeEnd w:id="47"/>
      <w:r>
        <w:commentReference w:id="47"/>
      </w:r>
    </w:p>
    <w:p w14:paraId="675C96EC" w14:textId="77777777" w:rsidR="006148EE" w:rsidRDefault="006148EE">
      <w:pPr>
        <w:pStyle w:val="BodyText"/>
        <w:pBdr>
          <w:top w:val="nil"/>
          <w:left w:val="nil"/>
          <w:bottom w:val="nil"/>
          <w:right w:val="nil"/>
          <w:between w:val="nil"/>
        </w:pBdr>
        <w:shd w:val="solid" w:color="FFFFFF" w:fill="auto"/>
        <w:spacing w:line="302" w:lineRule="auto"/>
        <w:ind w:right="121"/>
        <w:jc w:val="center"/>
        <w:rPr>
          <w:del w:id="48" w:author="dani" w:date="2021-12-20T16:16:00Z"/>
        </w:rPr>
      </w:pPr>
    </w:p>
    <w:p w14:paraId="6616D424" w14:textId="307A2764" w:rsidR="006148EE" w:rsidRDefault="00720711">
      <w:pPr>
        <w:pStyle w:val="BodyText"/>
        <w:pBdr>
          <w:top w:val="nil"/>
          <w:left w:val="nil"/>
          <w:bottom w:val="nil"/>
          <w:right w:val="nil"/>
          <w:between w:val="nil"/>
        </w:pBdr>
        <w:shd w:val="solid" w:color="FFFFFF" w:fill="auto"/>
        <w:spacing w:line="305" w:lineRule="auto"/>
        <w:ind w:right="351"/>
        <w:jc w:val="both"/>
      </w:pPr>
      <w:r>
        <w:t>This paper investigates the effectiveness of several fiscal policies instruments in reducing income inequality by examining 23 developed countries over 1990-201</w:t>
      </w:r>
      <w:del w:id="49" w:author="dani" w:date="2021-12-20T16:16:00Z">
        <w:r>
          <w:delText>5</w:delText>
        </w:r>
      </w:del>
      <w:ins w:id="50" w:author="dani" w:date="2021-12-20T16:16:00Z">
        <w:r>
          <w:t>8.</w:t>
        </w:r>
      </w:ins>
      <w:r>
        <w:rPr>
          <w:rStyle w:val="FootnoteReference"/>
        </w:rPr>
        <w:footnoteReference w:id="6"/>
      </w:r>
      <w:del w:id="51" w:author="dani" w:date="2021-12-20T16:16:00Z">
        <w:r>
          <w:delText xml:space="preserve"> using different country-level data sets.</w:delText>
        </w:r>
      </w:del>
      <w:r>
        <w:t xml:space="preserve"> To our knowledge, there is limited updated empirical work testing this relationship after the Great Recession (</w:t>
      </w:r>
      <w:del w:id="52" w:author="dani" w:date="2021-12-20T16:16:00Z">
        <w:r>
          <w:delText>e.g.</w:delText>
        </w:r>
      </w:del>
      <w:ins w:id="53" w:author="dani" w:date="2021-12-20T16:16:00Z">
        <w:r>
          <w:t>e.g.,</w:t>
        </w:r>
      </w:ins>
      <w:r>
        <w:t xml:space="preserve"> Bargain et al. 2018; Fuceri et al. 2018; European Commission, 2017; IMF, 2015). Moreover, the bulk of previous empirical research on the determinants affecting inequality makes use of case studies, descriptive statistics and econometric techniques – mainly regressions on the Gini coefficient. </w:t>
      </w:r>
      <w:ins w:id="54" w:author="dani" w:date="2022-07-01T16:30:00Z">
        <w:r w:rsidR="00AC78F4">
          <w:t xml:space="preserve">In that way, </w:t>
        </w:r>
      </w:ins>
      <w:del w:id="55" w:author="dani" w:date="2022-07-01T16:30:00Z">
        <w:r w:rsidDel="00AC78F4">
          <w:delText>O</w:delText>
        </w:r>
      </w:del>
      <w:ins w:id="56" w:author="dani" w:date="2022-07-01T16:30:00Z">
        <w:r w:rsidR="00AC78F4">
          <w:t>o</w:t>
        </w:r>
      </w:ins>
      <w:r>
        <w:t xml:space="preserve">ur </w:t>
      </w:r>
      <w:del w:id="57" w:author="dani" w:date="2021-12-20T16:16:00Z">
        <w:r>
          <w:rPr>
            <w:highlight w:val="yellow"/>
            <w:rPrChange w:id="58" w:author="dani" w:date="2021-12-20T16:09:00Z">
              <w:rPr/>
            </w:rPrChange>
          </w:rPr>
          <w:delText>Panel VAR</w:delText>
        </w:r>
        <w:r>
          <w:delText xml:space="preserve"> </w:delText>
        </w:r>
      </w:del>
      <w:r>
        <w:t>model provides evidence that fiscal policies are capable of reducing income inequality despite the possible negative behavioural responses from the beneficiaries. The estimates also consider the effect of the income tax progressivity</w:t>
      </w:r>
      <w:del w:id="59" w:author="dani" w:date="2022-07-01T16:31:00Z">
        <w:r w:rsidDel="00AC78F4">
          <w:delText xml:space="preserve"> and labour market policies (employment protection and minimum wages)</w:delText>
        </w:r>
      </w:del>
      <w:r>
        <w:t>, which adds additional relevant information about redistribution issues for developed countries.</w:t>
      </w:r>
      <w:r>
        <w:rPr>
          <w:spacing w:val="-1"/>
        </w:rPr>
        <w:t xml:space="preserve"> In this vein, the paper reassesses the impact of key fiscal variables on income inequality by using a large dataset including European countries</w:t>
      </w:r>
      <w:ins w:id="60" w:author="dani" w:date="2022-07-01T16:32:00Z">
        <w:r w:rsidR="00AC78F4">
          <w:rPr>
            <w:spacing w:val="-1"/>
          </w:rPr>
          <w:t>, United Kingdom</w:t>
        </w:r>
      </w:ins>
      <w:r>
        <w:rPr>
          <w:spacing w:val="-1"/>
        </w:rPr>
        <w:t xml:space="preserve"> and the United States. This allows us to tackle any reverse causality and dynamics in the estimation and correct for</w:t>
      </w:r>
      <w:ins w:id="61" w:author="dani" w:date="2022-07-01T16:32:00Z">
        <w:r w:rsidR="00AC78F4">
          <w:rPr>
            <w:spacing w:val="-1"/>
          </w:rPr>
          <w:t xml:space="preserve"> possible</w:t>
        </w:r>
      </w:ins>
      <w:r>
        <w:rPr>
          <w:spacing w:val="-1"/>
        </w:rPr>
        <w:t xml:space="preserve"> cross-section dependence.</w:t>
      </w:r>
    </w:p>
    <w:p w14:paraId="599C67AE" w14:textId="1CCD1C22" w:rsidR="006148EE" w:rsidRDefault="00720711">
      <w:pPr>
        <w:pStyle w:val="BodyText"/>
        <w:pBdr>
          <w:top w:val="nil"/>
          <w:left w:val="nil"/>
          <w:bottom w:val="nil"/>
          <w:right w:val="nil"/>
          <w:between w:val="nil"/>
        </w:pBdr>
        <w:shd w:val="solid" w:color="FFFFFF" w:fill="auto"/>
        <w:spacing w:line="305" w:lineRule="auto"/>
        <w:ind w:right="351"/>
        <w:jc w:val="both"/>
        <w:rPr>
          <w:ins w:id="62" w:author="dani" w:date="2021-12-20T16:16:00Z"/>
        </w:rPr>
      </w:pPr>
      <w:r>
        <w:t>The rest of the paper is structured as follows. Section 2 introduces the role of fiscal policies in the inequality debate. Section 3 presents the data and justifies the econometric methodology used for the empirical analysis. Section 4 presents the main results. Section 5 concludes.</w:t>
      </w:r>
    </w:p>
    <w:p w14:paraId="60427233" w14:textId="03BD126E" w:rsidR="006148EE" w:rsidRDefault="006148EE">
      <w:pPr>
        <w:pStyle w:val="BodyText"/>
        <w:pBdr>
          <w:top w:val="nil"/>
          <w:left w:val="nil"/>
          <w:bottom w:val="nil"/>
          <w:right w:val="nil"/>
          <w:between w:val="nil"/>
        </w:pBdr>
        <w:shd w:val="solid" w:color="FFFFFF" w:fill="auto"/>
        <w:spacing w:line="305" w:lineRule="auto"/>
        <w:ind w:right="351"/>
        <w:jc w:val="both"/>
      </w:pPr>
    </w:p>
    <w:p w14:paraId="0778C3C8" w14:textId="3EFB7D83" w:rsidR="00782347" w:rsidRDefault="00782347">
      <w:pPr>
        <w:pStyle w:val="BodyText"/>
        <w:pBdr>
          <w:top w:val="nil"/>
          <w:left w:val="nil"/>
          <w:bottom w:val="nil"/>
          <w:right w:val="nil"/>
          <w:between w:val="nil"/>
        </w:pBdr>
        <w:shd w:val="solid" w:color="FFFFFF" w:fill="auto"/>
        <w:spacing w:line="305" w:lineRule="auto"/>
        <w:ind w:right="351"/>
        <w:jc w:val="both"/>
      </w:pPr>
    </w:p>
    <w:p w14:paraId="510AEAB9" w14:textId="77777777" w:rsidR="00782347" w:rsidRDefault="00782347">
      <w:pPr>
        <w:pStyle w:val="BodyText"/>
        <w:pBdr>
          <w:top w:val="nil"/>
          <w:left w:val="nil"/>
          <w:bottom w:val="nil"/>
          <w:right w:val="nil"/>
          <w:between w:val="nil"/>
        </w:pBdr>
        <w:shd w:val="solid" w:color="FFFFFF" w:fill="auto"/>
        <w:spacing w:line="305" w:lineRule="auto"/>
        <w:ind w:right="351"/>
        <w:jc w:val="both"/>
      </w:pPr>
    </w:p>
    <w:p w14:paraId="7023EF42" w14:textId="77777777" w:rsidR="006148EE" w:rsidRDefault="00720711">
      <w:pPr>
        <w:pStyle w:val="Heading1"/>
        <w:numPr>
          <w:ilvl w:val="0"/>
          <w:numId w:val="3"/>
        </w:numPr>
        <w:ind w:left="360" w:hanging="360"/>
        <w:rPr>
          <w:rFonts w:ascii="Times New Roman" w:hAnsi="Times New Roman" w:cs="Times New Roman"/>
          <w:sz w:val="28"/>
          <w:szCs w:val="28"/>
        </w:rPr>
      </w:pPr>
      <w:r>
        <w:rPr>
          <w:rFonts w:ascii="Times New Roman" w:hAnsi="Times New Roman" w:cs="Times New Roman"/>
          <w:sz w:val="28"/>
          <w:szCs w:val="28"/>
        </w:rPr>
        <w:lastRenderedPageBreak/>
        <w:t>The role of fiscal policies</w:t>
      </w:r>
    </w:p>
    <w:p w14:paraId="2D9EA3EC" w14:textId="77777777" w:rsidR="006148EE" w:rsidRDefault="006148EE"/>
    <w:p w14:paraId="3A0372C5" w14:textId="2136F298" w:rsidR="006148EE" w:rsidRDefault="00720711">
      <w:pPr>
        <w:pStyle w:val="BodyText"/>
        <w:pBdr>
          <w:top w:val="nil"/>
          <w:left w:val="nil"/>
          <w:bottom w:val="nil"/>
          <w:right w:val="nil"/>
          <w:between w:val="nil"/>
        </w:pBdr>
        <w:shd w:val="solid" w:color="FFFFFF" w:fill="auto"/>
        <w:spacing w:line="305" w:lineRule="auto"/>
        <w:ind w:right="351"/>
        <w:jc w:val="both"/>
      </w:pPr>
      <w:r>
        <w:t>Government spending can be classified according to their functions based on COFOG data (see ECB, 2019). Based on their distributive nature,</w:t>
      </w:r>
      <w:r>
        <w:rPr>
          <w:rStyle w:val="FootnoteReference"/>
        </w:rPr>
        <w:footnoteReference w:id="7"/>
      </w:r>
      <w:r>
        <w:t xml:space="preserve"> social spending can be classified into health, education and social protection. In practice, social protection represents the largest government expenditure item in developed countries, followed by health and education. Social protection is mostly provided as social transfers in cash directly paid to individual households. The main underlying instruments are pensions (old age and survivors), unemployment, sickness and social assistance, and family and children </w:t>
      </w:r>
      <w:r w:rsidR="00D2058B">
        <w:t>benefit</w:t>
      </w:r>
      <w:r>
        <w:t>. Health and education are mostly provided as social transfers in kind, but also benefiting the individual households using these services and goods.</w:t>
      </w:r>
    </w:p>
    <w:p w14:paraId="3156C7D5" w14:textId="77777777" w:rsidR="006148EE" w:rsidRDefault="00720711">
      <w:pPr>
        <w:pStyle w:val="BodyText"/>
        <w:spacing w:line="305" w:lineRule="auto"/>
        <w:ind w:right="351"/>
        <w:jc w:val="both"/>
      </w:pPr>
      <w:r>
        <w:t xml:space="preserve">The basis of our paper lies on the relationships depicted in Diagram 2. The government action affects directly and indirectly inequality through the effect on the household income distributions. Government expenditure provided in kind (in particular health and education), economic growth, and institutional factors can affect the inequality of market disposable incomes (incomes before taxes and transfers) via the impact on future earnings of households. Transfers in cash and income taxes (redistributive policies) directly reduce the inequality of disposable income from the market outcomes. More progressive tax systems make the post-tax income distribution more equal. Analysing the net income inequality (this is the Gini coefficient of the household disposable income after direct tax and government transfers in cash) is an important indicator of the effectiveness of the government action in the economy.  </w:t>
      </w:r>
    </w:p>
    <w:p w14:paraId="693D0F2B" w14:textId="77777777" w:rsidR="006148EE" w:rsidRDefault="00720711">
      <w:pPr>
        <w:pStyle w:val="BodyText"/>
        <w:spacing w:line="305" w:lineRule="auto"/>
        <w:ind w:right="351"/>
        <w:jc w:val="center"/>
        <w:rPr>
          <w:b/>
        </w:rPr>
      </w:pPr>
      <w:r>
        <w:rPr>
          <w:b/>
        </w:rPr>
        <w:t>Diagram 2. Transmission channels of fiscal policies to income distribution</w:t>
      </w:r>
    </w:p>
    <w:p w14:paraId="667BC7D3" w14:textId="77777777" w:rsidR="006148EE" w:rsidRDefault="00720711">
      <w:pPr>
        <w:pStyle w:val="BodyText"/>
        <w:spacing w:line="305" w:lineRule="auto"/>
        <w:ind w:right="351"/>
        <w:jc w:val="center"/>
        <w:rPr>
          <w:sz w:val="16"/>
          <w:szCs w:val="16"/>
        </w:rPr>
      </w:pPr>
      <w:commentRangeStart w:id="63"/>
      <w:r>
        <w:rPr>
          <w:noProof/>
        </w:rPr>
        <w:drawing>
          <wp:inline distT="0" distB="0" distL="0" distR="0" wp14:anchorId="34C8C8B7" wp14:editId="15C8E854">
            <wp:extent cx="3738880" cy="2282190"/>
            <wp:effectExtent l="0" t="0" r="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ABcAAAoOAAAAAAAAAAAAAAAAAAAoAAAACAAAAAEAAAABAAAA"/>
                        </a:ext>
                      </a:extLst>
                    </pic:cNvPicPr>
                  </pic:nvPicPr>
                  <pic:blipFill>
                    <a:blip r:embed="rId12"/>
                    <a:stretch>
                      <a:fillRect/>
                    </a:stretch>
                  </pic:blipFill>
                  <pic:spPr>
                    <a:xfrm>
                      <a:off x="0" y="0"/>
                      <a:ext cx="3738880" cy="2282190"/>
                    </a:xfrm>
                    <a:prstGeom prst="rect">
                      <a:avLst/>
                    </a:prstGeom>
                    <a:noFill/>
                    <a:ln w="9525">
                      <a:noFill/>
                    </a:ln>
                  </pic:spPr>
                </pic:pic>
              </a:graphicData>
            </a:graphic>
          </wp:inline>
        </w:drawing>
      </w:r>
      <w:commentRangeEnd w:id="63"/>
      <w:r>
        <w:commentReference w:id="63"/>
      </w:r>
    </w:p>
    <w:p w14:paraId="35ADD660" w14:textId="77777777" w:rsidR="006148EE" w:rsidRDefault="00720711">
      <w:pPr>
        <w:spacing w:before="84" w:line="305" w:lineRule="auto"/>
        <w:ind w:right="102"/>
        <w:jc w:val="both"/>
        <w:rPr>
          <w:rFonts w:eastAsia="Arial"/>
        </w:rPr>
      </w:pPr>
      <w:r>
        <w:rPr>
          <w:rFonts w:eastAsia="Arial"/>
        </w:rPr>
        <w:lastRenderedPageBreak/>
        <w:t>A simple measurement of redistribution is the difference between market income and net income inequality, expressed as a percentage of market income inequality. Figure 1 shows how direct taxes and transfers in cash cushions market income inequality. The percentage reduction of market income inequality due to the direct government action has been growing since the crisis (by about 36% in 2016 on the sample’s average compared to 35% in 2007) and for most countries in the sample. The main exception is Ireland, followed to a lesser extent by Denmark, Italy, Slovakia, Lithuania and Luxembourg. This positive impact from fiscal policies would be actually even larger considering in-kind transfers (education and healthcare), which can be considered as pre-distribution of income. These findings are in line with micro-simulation studies (European Commission, 2017).</w:t>
      </w:r>
    </w:p>
    <w:p w14:paraId="6905E9DA" w14:textId="77777777" w:rsidR="006148EE" w:rsidRDefault="006148EE">
      <w:pPr>
        <w:spacing w:before="84" w:line="250" w:lineRule="auto"/>
        <w:ind w:right="100"/>
        <w:jc w:val="both"/>
        <w:rPr>
          <w:rFonts w:eastAsia="Arial"/>
        </w:rPr>
      </w:pPr>
    </w:p>
    <w:tbl>
      <w:tblPr>
        <w:tblW w:w="9073" w:type="dxa"/>
        <w:jc w:val="center"/>
        <w:tblLook w:val="01E0" w:firstRow="1" w:lastRow="1" w:firstColumn="1" w:lastColumn="1" w:noHBand="0" w:noVBand="0"/>
      </w:tblPr>
      <w:tblGrid>
        <w:gridCol w:w="9404"/>
      </w:tblGrid>
      <w:tr w:rsidR="006148EE" w14:paraId="4D185527" w14:textId="77777777">
        <w:trPr>
          <w:trHeight w:val="3163"/>
          <w:jc w:val="center"/>
        </w:trPr>
        <w:tc>
          <w:tcPr>
            <w:tcW w:w="9073" w:type="dxa"/>
            <w:shd w:val="clear" w:color="auto" w:fill="auto"/>
          </w:tcPr>
          <w:p w14:paraId="22E94D41" w14:textId="77777777" w:rsidR="006148EE" w:rsidRDefault="00720711">
            <w:pPr>
              <w:pBdr>
                <w:top w:val="nil"/>
                <w:left w:val="nil"/>
                <w:bottom w:val="nil"/>
                <w:right w:val="nil"/>
                <w:between w:val="nil"/>
              </w:pBdr>
              <w:shd w:val="solid" w:color="FFFFFF" w:fill="auto"/>
              <w:spacing w:before="84" w:after="60" w:line="250" w:lineRule="auto"/>
              <w:ind w:right="102"/>
              <w:rPr>
                <w:rFonts w:eastAsia="Arial"/>
                <w:b/>
                <w:szCs w:val="16"/>
              </w:rPr>
            </w:pPr>
            <w:r>
              <w:rPr>
                <w:rFonts w:eastAsia="Arial"/>
                <w:b/>
                <w:szCs w:val="16"/>
              </w:rPr>
              <w:t xml:space="preserve">Figure 1. Percentage reduction of market income inequality due to taxes and in-cash </w:t>
            </w:r>
            <w:r>
              <w:rPr>
                <w:rFonts w:eastAsia="Arial"/>
                <w:b/>
                <w:szCs w:val="16"/>
                <w:shd w:val="clear" w:color="auto" w:fill="FFFFFF"/>
              </w:rPr>
              <w:t>transfers (2007 compared with 2016 or later</w:t>
            </w:r>
            <w:r>
              <w:rPr>
                <w:rFonts w:eastAsia="Arial"/>
                <w:b/>
                <w:szCs w:val="16"/>
              </w:rPr>
              <w:t>)</w:t>
            </w:r>
          </w:p>
          <w:p w14:paraId="6B457028" w14:textId="77777777" w:rsidR="006148EE" w:rsidRDefault="00720711">
            <w:pPr>
              <w:spacing w:before="84" w:line="250" w:lineRule="auto"/>
              <w:ind w:left="118" w:right="100"/>
              <w:rPr>
                <w:rFonts w:eastAsia="Arial"/>
                <w:b/>
                <w:sz w:val="16"/>
                <w:szCs w:val="16"/>
              </w:rPr>
            </w:pPr>
            <w:r>
              <w:rPr>
                <w:noProof/>
              </w:rPr>
              <w:drawing>
                <wp:inline distT="0" distB="0" distL="0" distR="0" wp14:anchorId="57859BCE" wp14:editId="3BB71E01">
                  <wp:extent cx="5943600" cy="212407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EC9B8D" w14:textId="77777777" w:rsidR="006148EE" w:rsidRDefault="00720711">
            <w:pPr>
              <w:spacing w:before="84" w:line="250" w:lineRule="auto"/>
              <w:ind w:right="100"/>
              <w:rPr>
                <w:rFonts w:eastAsia="Arial"/>
                <w:sz w:val="20"/>
                <w:szCs w:val="20"/>
              </w:rPr>
            </w:pPr>
            <w:r>
              <w:rPr>
                <w:rFonts w:eastAsia="Arial"/>
                <w:sz w:val="20"/>
                <w:szCs w:val="20"/>
              </w:rPr>
              <w:t>Source: Authors’ based on the Standardized World Income Inequality Database (SWIID).</w:t>
            </w:r>
          </w:p>
        </w:tc>
      </w:tr>
    </w:tbl>
    <w:p w14:paraId="39878658" w14:textId="77777777" w:rsidR="006148EE" w:rsidRDefault="006148EE">
      <w:pPr>
        <w:spacing w:after="120" w:line="307" w:lineRule="auto"/>
        <w:ind w:right="154"/>
        <w:jc w:val="both"/>
        <w:rPr>
          <w:bCs/>
          <w:iCs/>
        </w:rPr>
      </w:pPr>
    </w:p>
    <w:p w14:paraId="1F39BB42" w14:textId="77777777" w:rsidR="006148EE" w:rsidRDefault="00720711">
      <w:pPr>
        <w:spacing w:after="120" w:line="307" w:lineRule="auto"/>
        <w:ind w:right="154"/>
        <w:jc w:val="both"/>
      </w:pPr>
      <w:r>
        <w:rPr>
          <w:bCs/>
          <w:iCs/>
        </w:rPr>
        <w:t>It is also relevant to note the importance of targeting, as benefits in cash are not always tightly targeted to the poorest.</w:t>
      </w:r>
      <w:r>
        <w:t xml:space="preserve"> We assume that changes in expenditures are implemented efficiently,</w:t>
      </w:r>
      <w:r>
        <w:rPr>
          <w:vertAlign w:val="superscript"/>
        </w:rPr>
        <w:footnoteReference w:id="8"/>
      </w:r>
      <w:r>
        <w:t xml:space="preserve"> but the shares of efficiency vary across countries, as indicated in Figure 2. On the one hand, more than 25% of cash benefits reach the poorest 20% working age households in Finland, Netherlands, Germany, Belgium, and Ireland. On the other hand, less than 15% of cash benefits seem go directly to the poorest 20% in Greece, Italy, Portugal, Spain and Luxembourg. These are countries with a strong social insurance dimension where most benefits are related to past earnings. </w:t>
      </w:r>
    </w:p>
    <w:p w14:paraId="04D18BED" w14:textId="77777777" w:rsidR="006148EE" w:rsidRDefault="006148EE">
      <w:pPr>
        <w:jc w:val="both"/>
      </w:pPr>
    </w:p>
    <w:p w14:paraId="75F1B85E" w14:textId="77777777" w:rsidR="006148EE" w:rsidRDefault="006148EE">
      <w:pPr>
        <w:jc w:val="both"/>
      </w:pPr>
    </w:p>
    <w:p w14:paraId="553AF3F8" w14:textId="77777777" w:rsidR="006148EE" w:rsidRDefault="00720711">
      <w:pPr>
        <w:jc w:val="both"/>
        <w:rPr>
          <w:b/>
          <w:bCs/>
          <w:iCs/>
        </w:rPr>
      </w:pPr>
      <w:r>
        <w:rPr>
          <w:b/>
          <w:bCs/>
          <w:iCs/>
        </w:rPr>
        <w:lastRenderedPageBreak/>
        <w:t>Figure 2. Share of cash transfers received by working-age individuals in low and high-income groups, in 2016 (percent)</w:t>
      </w:r>
    </w:p>
    <w:p w14:paraId="51AE5AD1" w14:textId="77777777" w:rsidR="006148EE" w:rsidRDefault="00720711">
      <w:pPr>
        <w:jc w:val="both"/>
        <w:rPr>
          <w:b/>
          <w:bCs/>
          <w:iCs/>
        </w:rPr>
      </w:pPr>
      <w:r>
        <w:rPr>
          <w:noProof/>
        </w:rPr>
        <w:drawing>
          <wp:inline distT="0" distB="0" distL="0" distR="0" wp14:anchorId="7B06E2FA" wp14:editId="523E901F">
            <wp:extent cx="5791200" cy="2156460"/>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EE915" w14:textId="77777777" w:rsidR="006148EE" w:rsidRDefault="00720711">
      <w:pPr>
        <w:spacing w:before="240"/>
        <w:jc w:val="both"/>
        <w:rPr>
          <w:sz w:val="20"/>
          <w:szCs w:val="20"/>
        </w:rPr>
      </w:pPr>
      <w:r>
        <w:rPr>
          <w:sz w:val="20"/>
          <w:szCs w:val="20"/>
        </w:rPr>
        <w:t>Sources: OECD calculations based on OECD Income Distribution Database.</w:t>
      </w:r>
    </w:p>
    <w:p w14:paraId="0AA0865A" w14:textId="77777777" w:rsidR="006148EE" w:rsidRDefault="00720711">
      <w:pPr>
        <w:jc w:val="both"/>
        <w:rPr>
          <w:sz w:val="20"/>
          <w:szCs w:val="20"/>
        </w:rPr>
      </w:pPr>
      <w:r>
        <w:rPr>
          <w:sz w:val="20"/>
          <w:szCs w:val="20"/>
        </w:rPr>
        <w:t>Notes: Data for Germany and Ireland refer to 2015.</w:t>
      </w:r>
    </w:p>
    <w:p w14:paraId="4B4ED541" w14:textId="77777777" w:rsidR="006148EE" w:rsidRDefault="006148EE">
      <w:pPr>
        <w:jc w:val="both"/>
      </w:pPr>
    </w:p>
    <w:p w14:paraId="2A57FF0C" w14:textId="77777777" w:rsidR="006148EE" w:rsidRDefault="00720711">
      <w:pPr>
        <w:spacing w:after="80" w:line="276" w:lineRule="auto"/>
        <w:jc w:val="both"/>
        <w:rPr>
          <w:kern w:val="1"/>
        </w:rPr>
      </w:pPr>
      <w:r>
        <w:rPr>
          <w:bCs/>
          <w:iCs/>
          <w:kern w:val="1"/>
        </w:rPr>
        <w:t>Most European countries also provide minimum pensions that are often income-tested or means-tested.</w:t>
      </w:r>
      <w:r>
        <w:rPr>
          <w:b/>
          <w:bCs/>
          <w:iCs/>
          <w:kern w:val="1"/>
        </w:rPr>
        <w:t xml:space="preserve"> </w:t>
      </w:r>
      <w:r>
        <w:rPr>
          <w:kern w:val="1"/>
        </w:rPr>
        <w:t xml:space="preserve">This implies that the benefit is provided only if the income or wealth is below a certain threshold. Minimum pensions are meant to alleviate the poverty risk at the old age and are part of social assistance. Figure 3 shows that in Spain 12% of the total old age pension expenditure is linked to means-testing, followed by Ireland and the Netherlands (above 8%). On the other hand, there is no means-testing in other countries (for instance, Finland) or very little amount paid out after means-testing (for instance, Germany). </w:t>
      </w:r>
    </w:p>
    <w:p w14:paraId="0CE0406F" w14:textId="77777777" w:rsidR="006148EE" w:rsidRDefault="006148EE">
      <w:pPr>
        <w:keepNext/>
        <w:keepLines/>
        <w:spacing w:before="100" w:after="100" w:line="144" w:lineRule="atLeast"/>
        <w:contextualSpacing/>
        <w:rPr>
          <w:kern w:val="1"/>
        </w:rPr>
      </w:pPr>
    </w:p>
    <w:p w14:paraId="1214AA55" w14:textId="77777777" w:rsidR="006148EE" w:rsidRDefault="00720711">
      <w:pPr>
        <w:keepNext/>
        <w:keepLines/>
        <w:spacing w:before="100" w:after="100" w:line="144" w:lineRule="atLeast"/>
        <w:contextualSpacing/>
        <w:rPr>
          <w:rFonts w:ascii="Arial" w:hAnsi="Arial" w:cs="Sendnya"/>
          <w:color w:val="003299"/>
          <w:kern w:val="1"/>
          <w:sz w:val="12"/>
          <w:szCs w:val="22"/>
        </w:rPr>
      </w:pPr>
      <w:r>
        <w:rPr>
          <w:b/>
          <w:bCs/>
          <w:iCs/>
        </w:rPr>
        <w:t xml:space="preserve">Figure 3. Percentage of expenditure on means-tested old age pensions, in 2016 </w:t>
      </w:r>
    </w:p>
    <w:p w14:paraId="3DD747B6" w14:textId="77777777" w:rsidR="006148EE" w:rsidRDefault="00720711">
      <w:pPr>
        <w:spacing w:after="80" w:line="240" w:lineRule="atLeast"/>
        <w:rPr>
          <w:rFonts w:ascii="Arial" w:hAnsi="Arial"/>
          <w:kern w:val="1"/>
          <w:sz w:val="19"/>
          <w:szCs w:val="19"/>
        </w:rPr>
      </w:pPr>
      <w:r>
        <w:rPr>
          <w:noProof/>
        </w:rPr>
        <w:drawing>
          <wp:inline distT="0" distB="0" distL="0" distR="0" wp14:anchorId="452BE67A" wp14:editId="4035C1C5">
            <wp:extent cx="5859780" cy="2080260"/>
            <wp:effectExtent l="0" t="0" r="0" b="0"/>
            <wp:docPr id="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E6D9E0" w14:textId="77777777" w:rsidR="006148EE" w:rsidRDefault="00720711">
      <w:pPr>
        <w:keepLines/>
        <w:pBdr>
          <w:top w:val="single" w:sz="4" w:space="5" w:color="003299"/>
          <w:left w:val="nil"/>
          <w:bottom w:val="nil"/>
          <w:right w:val="nil"/>
          <w:between w:val="nil"/>
        </w:pBdr>
        <w:spacing w:before="100" w:after="80" w:line="144" w:lineRule="atLeast"/>
        <w:contextualSpacing/>
        <w:rPr>
          <w:kern w:val="1"/>
          <w:sz w:val="20"/>
          <w:szCs w:val="22"/>
        </w:rPr>
      </w:pPr>
      <w:r>
        <w:rPr>
          <w:kern w:val="1"/>
          <w:sz w:val="20"/>
          <w:szCs w:val="22"/>
        </w:rPr>
        <w:t>Source: Eurostat.</w:t>
      </w:r>
    </w:p>
    <w:p w14:paraId="61412829"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BAE992B" w14:textId="77777777" w:rsidR="006148EE" w:rsidRDefault="006148EE">
      <w:pPr>
        <w:keepLines/>
        <w:pBdr>
          <w:top w:val="single" w:sz="4" w:space="5" w:color="003299"/>
          <w:left w:val="nil"/>
          <w:bottom w:val="nil"/>
          <w:right w:val="nil"/>
          <w:between w:val="nil"/>
        </w:pBdr>
        <w:spacing w:before="100" w:after="80" w:line="144" w:lineRule="atLeast"/>
        <w:contextualSpacing/>
        <w:rPr>
          <w:rFonts w:ascii="Arial" w:hAnsi="Arial" w:cs="Sendnya"/>
          <w:color w:val="003299"/>
          <w:kern w:val="1"/>
          <w:sz w:val="12"/>
          <w:szCs w:val="22"/>
        </w:rPr>
      </w:pPr>
    </w:p>
    <w:p w14:paraId="1436CC28" w14:textId="77777777" w:rsidR="006148EE" w:rsidRDefault="00720711">
      <w:pPr>
        <w:spacing w:line="276" w:lineRule="auto"/>
        <w:jc w:val="both"/>
        <w:rPr>
          <w:shd w:val="clear" w:color="auto" w:fill="70AD47"/>
        </w:rPr>
      </w:pPr>
      <w:r>
        <w:rPr>
          <w:bCs/>
          <w:iCs/>
        </w:rPr>
        <w:t>Another angle to analyse the role of fiscal policies is by the provision of income safety net of last resort in case of long-term unemployment.</w:t>
      </w:r>
      <w:r>
        <w:t xml:space="preserve"> This can be done by combining the unemployment benefits (insurance based on previous contributions) with secondary benefits for those who are no </w:t>
      </w:r>
      <w:r>
        <w:lastRenderedPageBreak/>
        <w:t xml:space="preserve">longer entitled to insurance unemployment benefits. The latter are support to the </w:t>
      </w:r>
      <w:del w:id="64" w:author="dani" w:date="2021-12-21T16:47:00Z">
        <w:r>
          <w:delText>low income</w:delText>
        </w:r>
      </w:del>
      <w:ins w:id="65" w:author="dani" w:date="2021-12-21T16:47:00Z">
        <w:r>
          <w:t>low-income</w:t>
        </w:r>
      </w:ins>
      <w:r>
        <w:t xml:space="preserve"> families in the form of unemployment assistance or guaranteed minimum income benefits.</w:t>
      </w:r>
      <w:r>
        <w:rPr>
          <w:rStyle w:val="FootnoteReference"/>
        </w:rPr>
        <w:t xml:space="preserve"> </w:t>
      </w:r>
      <w:r>
        <w:t xml:space="preserve">Figure 4 shows the shares of working-age individuals receiving out-of-work benefits were highest in Finland, France, and Ireland, with rates above 10% in 2016. On the other hand, </w:t>
      </w:r>
      <w:ins w:id="66" w:author="Dan" w:date="2022-02-01T17:12:00Z">
        <w:r>
          <w:tab/>
        </w:r>
      </w:ins>
      <w:r>
        <w:t xml:space="preserve">less than 5% received at least one of these payments in Estonia, Slovak Republic and Latvia. In general, out of work benefits are higher now than in 2007. The exceptions are Slovak Republic, Portugal, Belgium and Germany. </w:t>
      </w:r>
    </w:p>
    <w:p w14:paraId="1542E397" w14:textId="77777777" w:rsidR="006148EE" w:rsidRDefault="006148EE">
      <w:pPr>
        <w:jc w:val="both"/>
      </w:pPr>
    </w:p>
    <w:p w14:paraId="4221CF27" w14:textId="77777777" w:rsidR="006148EE" w:rsidRDefault="00720711">
      <w:pPr>
        <w:jc w:val="both"/>
        <w:rPr>
          <w:b/>
          <w:bCs/>
          <w:iCs/>
        </w:rPr>
      </w:pPr>
      <w:r>
        <w:rPr>
          <w:b/>
          <w:bCs/>
          <w:iCs/>
        </w:rPr>
        <w:t>Figure 4. Working-age cash transfers paid as a percentage of the working-age population, decomposed by benefit type in 2016 and total level in 2007 (percent)</w:t>
      </w:r>
    </w:p>
    <w:p w14:paraId="2614E6F5" w14:textId="77777777" w:rsidR="006148EE" w:rsidRDefault="006148EE">
      <w:pPr>
        <w:jc w:val="both"/>
        <w:rPr>
          <w:b/>
          <w:bCs/>
          <w:iCs/>
        </w:rPr>
      </w:pPr>
    </w:p>
    <w:p w14:paraId="0AED0C0A" w14:textId="77777777" w:rsidR="006148EE" w:rsidRDefault="00720711">
      <w:pPr>
        <w:jc w:val="both"/>
        <w:rPr>
          <w:b/>
          <w:bCs/>
          <w:iCs/>
        </w:rPr>
      </w:pPr>
      <w:r>
        <w:rPr>
          <w:noProof/>
        </w:rPr>
        <w:drawing>
          <wp:inline distT="0" distB="0" distL="0" distR="0" wp14:anchorId="6957682C" wp14:editId="5944565F">
            <wp:extent cx="5814060" cy="2034540"/>
            <wp:effectExtent l="0" t="0" r="0" b="0"/>
            <wp:docPr id="6" name="Char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16" descr="cid:image003.png@01D4F463.DF0F79A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B6AAAAAAAAAAAAAAAAAAAAAAAAAAAAAAAAAAAAAAAAAAAAAAxCMAAIQMAAAAAAAAAAAAAAAAAAAoAAAACAAAAAEAAAABAAAA"/>
                        </a:ext>
                      </a:extLst>
                    </pic:cNvPicPr>
                  </pic:nvPicPr>
                  <pic:blipFill>
                    <a:blip r:embed="rId16"/>
                    <a:stretch>
                      <a:fillRect/>
                    </a:stretch>
                  </pic:blipFill>
                  <pic:spPr>
                    <a:xfrm>
                      <a:off x="0" y="0"/>
                      <a:ext cx="5814060" cy="2034540"/>
                    </a:xfrm>
                    <a:prstGeom prst="rect">
                      <a:avLst/>
                    </a:prstGeom>
                    <a:noFill/>
                    <a:ln w="12700">
                      <a:noFill/>
                    </a:ln>
                  </pic:spPr>
                </pic:pic>
              </a:graphicData>
            </a:graphic>
          </wp:inline>
        </w:drawing>
      </w:r>
    </w:p>
    <w:tbl>
      <w:tblPr>
        <w:tblW w:w="5754" w:type="dxa"/>
        <w:tblInd w:w="-15" w:type="dxa"/>
        <w:tblLook w:val="04A0" w:firstRow="1" w:lastRow="0" w:firstColumn="1" w:lastColumn="0" w:noHBand="0" w:noVBand="1"/>
      </w:tblPr>
      <w:tblGrid>
        <w:gridCol w:w="5754"/>
      </w:tblGrid>
      <w:tr w:rsidR="006148EE" w14:paraId="1D1CF2ED" w14:textId="77777777">
        <w:trPr>
          <w:trHeight w:val="284"/>
        </w:trPr>
        <w:tc>
          <w:tcPr>
            <w:tcW w:w="5754" w:type="dxa"/>
            <w:tcMar>
              <w:top w:w="0" w:type="dxa"/>
              <w:left w:w="108" w:type="dxa"/>
              <w:bottom w:w="0" w:type="dxa"/>
              <w:right w:w="108" w:type="dxa"/>
            </w:tcMar>
            <w:vAlign w:val="bottom"/>
          </w:tcPr>
          <w:p w14:paraId="42F3969A" w14:textId="77777777" w:rsidR="006148EE" w:rsidRDefault="00720711">
            <w:pPr>
              <w:jc w:val="both"/>
              <w:rPr>
                <w:sz w:val="20"/>
              </w:rPr>
            </w:pPr>
            <w:r>
              <w:rPr>
                <w:sz w:val="20"/>
              </w:rPr>
              <w:t xml:space="preserve">Source: OECD Benefit Recipients Database (SOCR). </w:t>
            </w:r>
          </w:p>
          <w:p w14:paraId="15E569EA" w14:textId="77777777" w:rsidR="006148EE" w:rsidRDefault="006148EE">
            <w:pPr>
              <w:jc w:val="both"/>
            </w:pPr>
          </w:p>
        </w:tc>
      </w:tr>
    </w:tbl>
    <w:p w14:paraId="7AA03B6C"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70148974" w14:textId="77777777" w:rsidR="006148EE" w:rsidRDefault="006148EE">
      <w:pPr>
        <w:pStyle w:val="BodyText"/>
        <w:pBdr>
          <w:top w:val="nil"/>
          <w:left w:val="nil"/>
          <w:bottom w:val="nil"/>
          <w:right w:val="nil"/>
          <w:between w:val="nil"/>
        </w:pBdr>
        <w:shd w:val="solid" w:color="FFFFFF" w:fill="auto"/>
        <w:spacing w:line="305" w:lineRule="auto"/>
        <w:ind w:right="351"/>
        <w:jc w:val="both"/>
      </w:pPr>
    </w:p>
    <w:p w14:paraId="5EEA24A5" w14:textId="099AA567" w:rsidR="006148EE" w:rsidRDefault="00720711">
      <w:pPr>
        <w:pStyle w:val="Heading1"/>
        <w:numPr>
          <w:ilvl w:val="0"/>
          <w:numId w:val="2"/>
        </w:numPr>
        <w:ind w:left="720" w:hanging="360"/>
        <w:rPr>
          <w:ins w:id="67" w:author="dani" w:date="2022-02-15T17:01:00Z"/>
          <w:rFonts w:ascii="Times New Roman" w:hAnsi="Times New Roman" w:cs="Times New Roman"/>
          <w:sz w:val="28"/>
          <w:szCs w:val="28"/>
          <w:lang w:val="en-US"/>
        </w:rPr>
      </w:pPr>
      <w:r>
        <w:rPr>
          <w:rFonts w:ascii="Times New Roman" w:hAnsi="Times New Roman" w:cs="Times New Roman"/>
          <w:sz w:val="28"/>
          <w:szCs w:val="28"/>
          <w:lang w:val="en-US"/>
        </w:rPr>
        <w:t xml:space="preserve">The empirical strategy  </w:t>
      </w:r>
    </w:p>
    <w:p w14:paraId="0CC824E8" w14:textId="77777777" w:rsidR="00215E0B" w:rsidRPr="00215E0B" w:rsidRDefault="00215E0B" w:rsidP="00215E0B">
      <w:pPr>
        <w:rPr>
          <w:lang w:val="en-US"/>
        </w:rPr>
      </w:pPr>
    </w:p>
    <w:p w14:paraId="578CB15F" w14:textId="1287F065" w:rsidR="006148EE" w:rsidRDefault="00720711">
      <w:pPr>
        <w:spacing w:after="360" w:line="312" w:lineRule="auto"/>
        <w:jc w:val="both"/>
      </w:pPr>
      <w:r>
        <w:t xml:space="preserve">This paper investigates the effect of fiscal policies instruments on income inequality trends by using a </w:t>
      </w:r>
      <w:del w:id="68" w:author="dani" w:date="2022-01-23T18:04:00Z">
        <w:r>
          <w:rPr>
            <w:highlight w:val="yellow"/>
          </w:rPr>
          <w:delText>Panel VAR</w:delText>
        </w:r>
      </w:del>
      <w:ins w:id="69" w:author="dani" w:date="2022-01-23T18:04:00Z">
        <w:r>
          <w:t>dynamic local projection</w:t>
        </w:r>
      </w:ins>
      <w:del w:id="70" w:author="dani" w:date="2022-01-23T18:04:00Z">
        <w:r>
          <w:delText xml:space="preserve"> data</w:delText>
        </w:r>
      </w:del>
      <w:r>
        <w:t xml:space="preserve"> model</w:t>
      </w:r>
      <w:ins w:id="71" w:author="Dan" w:date="2022-02-01T17:12:00Z">
        <w:r>
          <w:t xml:space="preserve">, </w:t>
        </w:r>
        <w:r w:rsidRPr="00BF5C12">
          <w:t xml:space="preserve">starting with Jordà (2005), local projections (LPs) have become an increasingly widespread alternative econometric </w:t>
        </w:r>
        <w:del w:id="72" w:author="dani" w:date="2022-07-01T18:18:00Z">
          <w:r w:rsidRPr="00BF5C12" w:rsidDel="00BF5C12">
            <w:delText>approach.</w:delText>
          </w:r>
        </w:del>
      </w:ins>
      <w:del w:id="73" w:author="dani" w:date="2022-07-01T18:18:00Z">
        <w:r w:rsidDel="00BF5C12">
          <w:delText>.</w:delText>
        </w:r>
      </w:del>
      <w:ins w:id="74" w:author="dani" w:date="2022-07-01T18:18:00Z">
        <w:r w:rsidR="00BF5C12" w:rsidRPr="00BF5C12">
          <w:t>approach.</w:t>
        </w:r>
      </w:ins>
      <w:r>
        <w:t xml:space="preserve"> We alternate different identification strategies and data sources to overcome potential problems of endogeneity.</w:t>
      </w:r>
    </w:p>
    <w:p w14:paraId="4B7D64C6" w14:textId="77777777" w:rsidR="006148EE" w:rsidRDefault="00720711">
      <w:pPr>
        <w:spacing w:after="360" w:line="312" w:lineRule="auto"/>
        <w:jc w:val="both"/>
      </w:pPr>
      <w:r>
        <w:t>We look at the effect of three explanatory policy variables of interest – government expenditure, social payments, and progressive taxation – on the Gini coefficient. As for the measurement of income inequality, we rely on the net Gini coefficient. To achieve a sufficient high coverage of countries and points of time, the reliance on the Gini coefficient is inevitable.</w:t>
      </w:r>
    </w:p>
    <w:p w14:paraId="248FE2E9" w14:textId="77777777" w:rsidR="006148EE" w:rsidRDefault="00720711">
      <w:pPr>
        <w:pStyle w:val="ListParagraph"/>
        <w:numPr>
          <w:ilvl w:val="1"/>
          <w:numId w:val="2"/>
        </w:numPr>
        <w:spacing w:after="360" w:line="312" w:lineRule="auto"/>
        <w:ind w:left="1155" w:hanging="435"/>
        <w:jc w:val="both"/>
        <w:outlineLvl w:val="1"/>
        <w:rPr>
          <w:rFonts w:ascii="Times New Roman" w:hAnsi="Times New Roman"/>
          <w:b/>
          <w:sz w:val="24"/>
          <w:szCs w:val="24"/>
        </w:rPr>
      </w:pPr>
      <w:r>
        <w:rPr>
          <w:rFonts w:ascii="Times New Roman" w:hAnsi="Times New Roman"/>
          <w:b/>
          <w:sz w:val="24"/>
          <w:szCs w:val="24"/>
        </w:rPr>
        <w:lastRenderedPageBreak/>
        <w:t>Data sources and variables</w:t>
      </w:r>
    </w:p>
    <w:p w14:paraId="3F00DC76" w14:textId="77777777" w:rsidR="006148EE" w:rsidRDefault="00720711">
      <w:pPr>
        <w:spacing w:after="360" w:line="312" w:lineRule="auto"/>
        <w:jc w:val="both"/>
      </w:pPr>
      <w:r>
        <w:t>This study utilizes income inequality indicators from the Standardized World Income Inequality Database (SWIID) because of its better coverage and quality. The SWIID, which is obtained from Solt (2016), maximizes the comparability of income inequality data while preserving the broadest possible coverage across countries and over time. The remaining variables were taken from Eurostat, Federal Reserve Bank of Saint Louis, and the OECD (see Table 1 in the Appendix). The progressivity data are taken from the World Tax Indicators (Sabirianova-Peter et al., 2010).</w:t>
      </w:r>
      <w:r>
        <w:rPr>
          <w:rStyle w:val="FootnoteReference"/>
          <w:position w:val="5"/>
        </w:rPr>
        <w:footnoteReference w:id="9"/>
      </w:r>
      <w:r>
        <w:t xml:space="preserve"> This large and new panel data set covers personal income tax structures at the country level in 189 countries over more than 30 years and contains various important variables such as average and marginal tax rates, progressivity or complexity.</w:t>
      </w:r>
    </w:p>
    <w:p w14:paraId="1F167036" w14:textId="77777777" w:rsidR="006148EE" w:rsidRDefault="00720711">
      <w:pPr>
        <w:spacing w:after="360" w:line="312" w:lineRule="auto"/>
        <w:jc w:val="both"/>
      </w:pPr>
      <w:r>
        <w:t>The set of control variables are based on prior specifications of economic growth, inequality and fiscal policy. In order to reduce the specification error bias, we select a commonly accepted specification in the cross-country growth literature that considers growth of GDP per capita, international trade and government current expenditure (</w:t>
      </w:r>
      <w:del w:id="77" w:author="dani" w:date="2021-12-21T16:47:00Z">
        <w:r>
          <w:delText>e.g.</w:delText>
        </w:r>
      </w:del>
      <w:ins w:id="78" w:author="dani" w:date="2021-12-21T16:47:00Z">
        <w:r>
          <w:t>e.g.,</w:t>
        </w:r>
      </w:ins>
      <w:r>
        <w:t xml:space="preserve"> Lundberg and Squire, 2003).</w:t>
      </w:r>
    </w:p>
    <w:p w14:paraId="3ADB9D30" w14:textId="441AFD7B" w:rsidR="006148EE" w:rsidRDefault="00720711">
      <w:pPr>
        <w:pBdr>
          <w:top w:val="nil"/>
          <w:left w:val="nil"/>
          <w:bottom w:val="nil"/>
          <w:right w:val="nil"/>
          <w:between w:val="nil"/>
        </w:pBdr>
        <w:shd w:val="solid" w:color="FFFFFF" w:fill="auto"/>
        <w:spacing w:after="360" w:line="312" w:lineRule="auto"/>
        <w:jc w:val="both"/>
      </w:pPr>
      <w:r>
        <w:t xml:space="preserve">In the analysis, we look at different groups of explanatory variables aimed at capturing the effect of fiscal policies on the net Gini. First, </w:t>
      </w:r>
      <w:r>
        <w:rPr>
          <w:shd w:val="clear" w:color="auto" w:fill="FFFFFF"/>
        </w:rPr>
        <w:t xml:space="preserve">we focus on government expenditure and its in-cash and in-kind transfers, as contributors to redistribution and pre-distribution policies, respectively. Second, we analyse the main in-cash instruments. Third, </w:t>
      </w:r>
      <w:r>
        <w:t xml:space="preserve">we look at </w:t>
      </w:r>
      <w:r>
        <w:rPr>
          <w:shd w:val="clear" w:color="auto" w:fill="FFFFFF"/>
        </w:rPr>
        <w:t xml:space="preserve">education and health expenditure, the main </w:t>
      </w:r>
      <w:del w:id="79" w:author="dani" w:date="2021-12-21T16:47:00Z">
        <w:r>
          <w:rPr>
            <w:shd w:val="clear" w:color="auto" w:fill="FFFFFF"/>
          </w:rPr>
          <w:delText>in kind</w:delText>
        </w:r>
      </w:del>
      <w:ins w:id="80" w:author="dani" w:date="2021-12-21T16:47:00Z">
        <w:r>
          <w:rPr>
            <w:shd w:val="clear" w:color="auto" w:fill="FFFFFF"/>
          </w:rPr>
          <w:t>in-kind</w:t>
        </w:r>
      </w:ins>
      <w:r>
        <w:rPr>
          <w:shd w:val="clear" w:color="auto" w:fill="FFFFFF"/>
        </w:rPr>
        <w:t xml:space="preserve"> transfers. Fourth, we introduce a new variable for the degree</w:t>
      </w:r>
      <w:r>
        <w:t xml:space="preserve"> of tax progressivity, as it is also important to analyse the degree of redistribution via the (progressive) direct income tax system</w:t>
      </w:r>
      <w:ins w:id="81" w:author="dani" w:date="2021-12-21T16:47:00Z">
        <w:r>
          <w:t>, and the effects of direct and indirect taxation</w:t>
        </w:r>
      </w:ins>
      <w:r>
        <w:t>.</w:t>
      </w:r>
      <w:del w:id="82" w:author="dani" w:date="2022-07-04T15:50:00Z">
        <w:r w:rsidDel="00F512C4">
          <w:delText xml:space="preserve"> Finally, we add </w:delText>
        </w:r>
        <w:r w:rsidRPr="008E0C3F" w:rsidDel="00F512C4">
          <w:rPr>
            <w:highlight w:val="yellow"/>
          </w:rPr>
          <w:delText>measures of the labour markets, via employment protection and minimum wages</w:delText>
        </w:r>
      </w:del>
      <w:del w:id="83" w:author="dani" w:date="2022-07-09T20:33:00Z">
        <w:r w:rsidRPr="008E0C3F" w:rsidDel="00D559BB">
          <w:rPr>
            <w:highlight w:val="yellow"/>
          </w:rPr>
          <w:delText>.</w:delText>
        </w:r>
      </w:del>
    </w:p>
    <w:p w14:paraId="1629FE8D" w14:textId="77777777" w:rsidR="006148EE" w:rsidRDefault="00720711">
      <w:pPr>
        <w:spacing w:after="360" w:line="312" w:lineRule="auto"/>
        <w:jc w:val="both"/>
      </w:pPr>
      <w:r>
        <w:t xml:space="preserve">All variables </w:t>
      </w:r>
      <w:del w:id="84" w:author="dani" w:date="2021-12-21T16:47:00Z">
        <w:r>
          <w:delText xml:space="preserve">in equations (1) and (2) </w:delText>
        </w:r>
      </w:del>
      <w:r>
        <w:t>have been transformed into logarithms</w:t>
      </w:r>
      <w:r>
        <w:rPr>
          <w:shd w:val="clear" w:color="auto" w:fill="FFFFFF"/>
        </w:rPr>
        <w:t xml:space="preserve">. Table 1 below </w:t>
      </w:r>
      <w:r>
        <w:t xml:space="preserve">presents the descriptive statistics of the complete set of the model variables. Following De Gregorio (1992), we use log variables to avoid potential endogeneity in some of the regressors, the </w:t>
      </w:r>
      <w:r>
        <w:lastRenderedPageBreak/>
        <w:t>coefficients allow for an intuitive elasticity interpretation (see Table 1 in the Appendix for definitions and sources).</w:t>
      </w:r>
    </w:p>
    <w:p w14:paraId="660BEF53" w14:textId="77777777" w:rsidR="006148EE" w:rsidRDefault="00720711">
      <w:pPr>
        <w:jc w:val="center"/>
      </w:pPr>
      <w:commentRangeStart w:id="85"/>
      <w:r>
        <w:rPr>
          <w:b/>
        </w:rPr>
        <w:t>Table 1. Descriptive statistics and model variables</w:t>
      </w:r>
      <w:commentRangeEnd w:id="85"/>
      <w:r>
        <w:commentReference w:id="85"/>
      </w:r>
    </w:p>
    <w:tbl>
      <w:tblPr>
        <w:tblW w:w="7919" w:type="dxa"/>
        <w:tblCellMar>
          <w:left w:w="70" w:type="dxa"/>
          <w:right w:w="70" w:type="dxa"/>
        </w:tblCellMar>
        <w:tblLook w:val="04A0" w:firstRow="1" w:lastRow="0" w:firstColumn="1" w:lastColumn="0" w:noHBand="0" w:noVBand="1"/>
      </w:tblPr>
      <w:tblGrid>
        <w:gridCol w:w="3119"/>
        <w:gridCol w:w="1274"/>
        <w:gridCol w:w="960"/>
        <w:gridCol w:w="960"/>
        <w:gridCol w:w="960"/>
        <w:gridCol w:w="960"/>
      </w:tblGrid>
      <w:tr w:rsidR="00DE6DCE" w:rsidRPr="00DE6DCE" w14:paraId="7D4F5FD2" w14:textId="77777777" w:rsidTr="00DE6DCE">
        <w:trPr>
          <w:trHeight w:val="300"/>
        </w:trPr>
        <w:tc>
          <w:tcPr>
            <w:tcW w:w="3119" w:type="dxa"/>
            <w:tcBorders>
              <w:top w:val="nil"/>
              <w:left w:val="nil"/>
              <w:bottom w:val="single" w:sz="4" w:space="0" w:color="auto"/>
              <w:right w:val="nil"/>
            </w:tcBorders>
            <w:shd w:val="clear" w:color="auto" w:fill="auto"/>
            <w:noWrap/>
            <w:vAlign w:val="center"/>
            <w:hideMark/>
          </w:tcPr>
          <w:p w14:paraId="23347E04" w14:textId="77777777" w:rsidR="00DE6DCE" w:rsidRPr="00DE6DCE" w:rsidRDefault="00DE6DCE" w:rsidP="00DE6DCE">
            <w:pPr>
              <w:rPr>
                <w:rFonts w:asciiTheme="minorHAnsi" w:hAnsiTheme="minorHAnsi" w:cstheme="minorHAnsi"/>
                <w:b/>
                <w:bCs/>
                <w:color w:val="000000"/>
                <w:sz w:val="20"/>
                <w:szCs w:val="20"/>
                <w:lang w:val="es-ES" w:eastAsia="es-ES"/>
              </w:rPr>
            </w:pPr>
            <w:r w:rsidRPr="00DE6DCE">
              <w:rPr>
                <w:rFonts w:asciiTheme="minorHAnsi" w:hAnsiTheme="minorHAnsi" w:cstheme="minorHAnsi"/>
                <w:b/>
                <w:bCs/>
                <w:color w:val="000000"/>
                <w:sz w:val="20"/>
                <w:szCs w:val="20"/>
              </w:rPr>
              <w:t>Variable</w:t>
            </w:r>
          </w:p>
        </w:tc>
        <w:tc>
          <w:tcPr>
            <w:tcW w:w="960" w:type="dxa"/>
            <w:tcBorders>
              <w:top w:val="nil"/>
              <w:left w:val="nil"/>
              <w:bottom w:val="single" w:sz="4" w:space="0" w:color="auto"/>
              <w:right w:val="nil"/>
            </w:tcBorders>
            <w:shd w:val="clear" w:color="auto" w:fill="auto"/>
            <w:noWrap/>
            <w:vAlign w:val="center"/>
            <w:hideMark/>
          </w:tcPr>
          <w:p w14:paraId="2FD3242A" w14:textId="0F77A147" w:rsidR="00DE6DCE" w:rsidRPr="00DE6DCE" w:rsidRDefault="00E66C90" w:rsidP="00DE6DCE">
            <w:pPr>
              <w:jc w:val="center"/>
              <w:rPr>
                <w:rFonts w:asciiTheme="minorHAnsi" w:hAnsiTheme="minorHAnsi" w:cstheme="minorHAnsi"/>
                <w:b/>
                <w:bCs/>
                <w:color w:val="000000"/>
                <w:sz w:val="20"/>
                <w:szCs w:val="20"/>
              </w:rPr>
            </w:pPr>
            <w:r>
              <w:rPr>
                <w:rFonts w:asciiTheme="minorHAnsi" w:hAnsiTheme="minorHAnsi" w:cstheme="minorHAnsi"/>
                <w:b/>
                <w:bCs/>
                <w:color w:val="000000"/>
                <w:sz w:val="20"/>
                <w:szCs w:val="20"/>
              </w:rPr>
              <w:t>Observations</w:t>
            </w:r>
          </w:p>
        </w:tc>
        <w:tc>
          <w:tcPr>
            <w:tcW w:w="960" w:type="dxa"/>
            <w:tcBorders>
              <w:top w:val="nil"/>
              <w:left w:val="nil"/>
              <w:bottom w:val="single" w:sz="4" w:space="0" w:color="auto"/>
              <w:right w:val="nil"/>
            </w:tcBorders>
            <w:shd w:val="clear" w:color="auto" w:fill="auto"/>
            <w:noWrap/>
            <w:vAlign w:val="center"/>
            <w:hideMark/>
          </w:tcPr>
          <w:p w14:paraId="521F2863"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Mean</w:t>
            </w:r>
          </w:p>
        </w:tc>
        <w:tc>
          <w:tcPr>
            <w:tcW w:w="960" w:type="dxa"/>
            <w:tcBorders>
              <w:top w:val="nil"/>
              <w:left w:val="nil"/>
              <w:bottom w:val="single" w:sz="4" w:space="0" w:color="auto"/>
              <w:right w:val="nil"/>
            </w:tcBorders>
            <w:shd w:val="clear" w:color="auto" w:fill="auto"/>
            <w:noWrap/>
            <w:vAlign w:val="center"/>
            <w:hideMark/>
          </w:tcPr>
          <w:p w14:paraId="105D4299"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Std. Dev.</w:t>
            </w:r>
          </w:p>
        </w:tc>
        <w:tc>
          <w:tcPr>
            <w:tcW w:w="960" w:type="dxa"/>
            <w:tcBorders>
              <w:top w:val="nil"/>
              <w:left w:val="nil"/>
              <w:bottom w:val="single" w:sz="4" w:space="0" w:color="auto"/>
              <w:right w:val="nil"/>
            </w:tcBorders>
            <w:shd w:val="clear" w:color="auto" w:fill="auto"/>
            <w:noWrap/>
            <w:vAlign w:val="center"/>
            <w:hideMark/>
          </w:tcPr>
          <w:p w14:paraId="64D098E2"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Min</w:t>
            </w:r>
          </w:p>
        </w:tc>
        <w:tc>
          <w:tcPr>
            <w:tcW w:w="960" w:type="dxa"/>
            <w:tcBorders>
              <w:top w:val="nil"/>
              <w:left w:val="nil"/>
              <w:bottom w:val="single" w:sz="4" w:space="0" w:color="auto"/>
              <w:right w:val="nil"/>
            </w:tcBorders>
            <w:shd w:val="clear" w:color="auto" w:fill="auto"/>
            <w:noWrap/>
            <w:vAlign w:val="center"/>
            <w:hideMark/>
          </w:tcPr>
          <w:p w14:paraId="318603DF" w14:textId="77777777" w:rsidR="00DE6DCE" w:rsidRPr="00DE6DCE" w:rsidRDefault="00DE6DCE" w:rsidP="00DE6DCE">
            <w:pPr>
              <w:jc w:val="cente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Max</w:t>
            </w:r>
          </w:p>
        </w:tc>
      </w:tr>
      <w:tr w:rsidR="00DE6DCE" w:rsidRPr="00DE6DCE" w14:paraId="4F08C387" w14:textId="77777777" w:rsidTr="00DE6DCE">
        <w:trPr>
          <w:trHeight w:val="227"/>
        </w:trPr>
        <w:tc>
          <w:tcPr>
            <w:tcW w:w="3119" w:type="dxa"/>
            <w:tcBorders>
              <w:top w:val="nil"/>
              <w:left w:val="nil"/>
              <w:bottom w:val="nil"/>
              <w:right w:val="nil"/>
            </w:tcBorders>
            <w:shd w:val="clear" w:color="auto" w:fill="auto"/>
            <w:noWrap/>
            <w:vAlign w:val="center"/>
            <w:hideMark/>
          </w:tcPr>
          <w:p w14:paraId="691BE503"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Gini net income</w:t>
            </w:r>
          </w:p>
        </w:tc>
        <w:tc>
          <w:tcPr>
            <w:tcW w:w="960" w:type="dxa"/>
            <w:tcBorders>
              <w:top w:val="nil"/>
              <w:left w:val="nil"/>
              <w:bottom w:val="nil"/>
              <w:right w:val="nil"/>
            </w:tcBorders>
            <w:shd w:val="clear" w:color="auto" w:fill="auto"/>
            <w:noWrap/>
            <w:vAlign w:val="center"/>
            <w:hideMark/>
          </w:tcPr>
          <w:p w14:paraId="6E2D895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636</w:t>
            </w:r>
          </w:p>
        </w:tc>
        <w:tc>
          <w:tcPr>
            <w:tcW w:w="960" w:type="dxa"/>
            <w:tcBorders>
              <w:top w:val="nil"/>
              <w:left w:val="nil"/>
              <w:bottom w:val="nil"/>
              <w:right w:val="nil"/>
            </w:tcBorders>
            <w:shd w:val="clear" w:color="auto" w:fill="auto"/>
            <w:noWrap/>
            <w:vAlign w:val="center"/>
            <w:hideMark/>
          </w:tcPr>
          <w:p w14:paraId="63F9D1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1.463</w:t>
            </w:r>
          </w:p>
        </w:tc>
        <w:tc>
          <w:tcPr>
            <w:tcW w:w="960" w:type="dxa"/>
            <w:tcBorders>
              <w:top w:val="nil"/>
              <w:left w:val="nil"/>
              <w:bottom w:val="nil"/>
              <w:right w:val="nil"/>
            </w:tcBorders>
            <w:shd w:val="clear" w:color="auto" w:fill="auto"/>
            <w:noWrap/>
            <w:vAlign w:val="center"/>
            <w:hideMark/>
          </w:tcPr>
          <w:p w14:paraId="01E602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0.062</w:t>
            </w:r>
          </w:p>
        </w:tc>
        <w:tc>
          <w:tcPr>
            <w:tcW w:w="960" w:type="dxa"/>
            <w:tcBorders>
              <w:top w:val="nil"/>
              <w:left w:val="nil"/>
              <w:bottom w:val="nil"/>
              <w:right w:val="nil"/>
            </w:tcBorders>
            <w:shd w:val="clear" w:color="auto" w:fill="auto"/>
            <w:noWrap/>
            <w:vAlign w:val="center"/>
            <w:hideMark/>
          </w:tcPr>
          <w:p w14:paraId="6FF1FFC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1.246</w:t>
            </w:r>
          </w:p>
        </w:tc>
        <w:tc>
          <w:tcPr>
            <w:tcW w:w="960" w:type="dxa"/>
            <w:tcBorders>
              <w:top w:val="nil"/>
              <w:left w:val="nil"/>
              <w:bottom w:val="nil"/>
              <w:right w:val="nil"/>
            </w:tcBorders>
            <w:shd w:val="clear" w:color="auto" w:fill="auto"/>
            <w:noWrap/>
            <w:vAlign w:val="center"/>
            <w:hideMark/>
          </w:tcPr>
          <w:p w14:paraId="31EF93E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1.589</w:t>
            </w:r>
          </w:p>
        </w:tc>
      </w:tr>
      <w:tr w:rsidR="00DE6DCE" w:rsidRPr="00DE6DCE" w14:paraId="01080012" w14:textId="77777777" w:rsidTr="00DE6DCE">
        <w:trPr>
          <w:trHeight w:val="227"/>
        </w:trPr>
        <w:tc>
          <w:tcPr>
            <w:tcW w:w="3119" w:type="dxa"/>
            <w:tcBorders>
              <w:top w:val="nil"/>
              <w:left w:val="nil"/>
              <w:bottom w:val="nil"/>
              <w:right w:val="nil"/>
            </w:tcBorders>
            <w:shd w:val="clear" w:color="auto" w:fill="auto"/>
            <w:noWrap/>
            <w:vAlign w:val="center"/>
            <w:hideMark/>
          </w:tcPr>
          <w:p w14:paraId="1E41F301"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w:t>
            </w:r>
          </w:p>
        </w:tc>
        <w:tc>
          <w:tcPr>
            <w:tcW w:w="960" w:type="dxa"/>
            <w:tcBorders>
              <w:top w:val="nil"/>
              <w:left w:val="nil"/>
              <w:bottom w:val="nil"/>
              <w:right w:val="nil"/>
            </w:tcBorders>
            <w:shd w:val="clear" w:color="auto" w:fill="auto"/>
            <w:noWrap/>
            <w:vAlign w:val="center"/>
            <w:hideMark/>
          </w:tcPr>
          <w:p w14:paraId="631422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641</w:t>
            </w:r>
          </w:p>
        </w:tc>
        <w:tc>
          <w:tcPr>
            <w:tcW w:w="960" w:type="dxa"/>
            <w:tcBorders>
              <w:top w:val="nil"/>
              <w:left w:val="nil"/>
              <w:bottom w:val="nil"/>
              <w:right w:val="nil"/>
            </w:tcBorders>
            <w:shd w:val="clear" w:color="auto" w:fill="auto"/>
            <w:noWrap/>
            <w:vAlign w:val="center"/>
            <w:hideMark/>
          </w:tcPr>
          <w:p w14:paraId="167BE6E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5.245</w:t>
            </w:r>
          </w:p>
        </w:tc>
        <w:tc>
          <w:tcPr>
            <w:tcW w:w="960" w:type="dxa"/>
            <w:tcBorders>
              <w:top w:val="nil"/>
              <w:left w:val="nil"/>
              <w:bottom w:val="nil"/>
              <w:right w:val="nil"/>
            </w:tcBorders>
            <w:shd w:val="clear" w:color="auto" w:fill="auto"/>
            <w:noWrap/>
            <w:vAlign w:val="center"/>
            <w:hideMark/>
          </w:tcPr>
          <w:p w14:paraId="2A572A4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0.802</w:t>
            </w:r>
          </w:p>
        </w:tc>
        <w:tc>
          <w:tcPr>
            <w:tcW w:w="960" w:type="dxa"/>
            <w:tcBorders>
              <w:top w:val="nil"/>
              <w:left w:val="nil"/>
              <w:bottom w:val="nil"/>
              <w:right w:val="nil"/>
            </w:tcBorders>
            <w:shd w:val="clear" w:color="auto" w:fill="auto"/>
            <w:noWrap/>
            <w:vAlign w:val="center"/>
            <w:hideMark/>
          </w:tcPr>
          <w:p w14:paraId="6CFDBC4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3.556</w:t>
            </w:r>
          </w:p>
        </w:tc>
        <w:tc>
          <w:tcPr>
            <w:tcW w:w="960" w:type="dxa"/>
            <w:tcBorders>
              <w:top w:val="nil"/>
              <w:left w:val="nil"/>
              <w:bottom w:val="nil"/>
              <w:right w:val="nil"/>
            </w:tcBorders>
            <w:shd w:val="clear" w:color="auto" w:fill="auto"/>
            <w:noWrap/>
            <w:vAlign w:val="center"/>
            <w:hideMark/>
          </w:tcPr>
          <w:p w14:paraId="5D2C2157"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7.164</w:t>
            </w:r>
          </w:p>
        </w:tc>
      </w:tr>
      <w:tr w:rsidR="00DE6DCE" w:rsidRPr="00DE6DCE" w14:paraId="4FC71D8C" w14:textId="77777777" w:rsidTr="00DE6DCE">
        <w:trPr>
          <w:trHeight w:val="227"/>
        </w:trPr>
        <w:tc>
          <w:tcPr>
            <w:tcW w:w="3119" w:type="dxa"/>
            <w:tcBorders>
              <w:top w:val="nil"/>
              <w:left w:val="nil"/>
              <w:bottom w:val="nil"/>
              <w:right w:val="nil"/>
            </w:tcBorders>
            <w:shd w:val="clear" w:color="auto" w:fill="auto"/>
            <w:noWrap/>
            <w:vAlign w:val="center"/>
            <w:hideMark/>
          </w:tcPr>
          <w:p w14:paraId="2AF75083" w14:textId="310DD2F0"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GDP nominal growth per capita</w:t>
            </w:r>
          </w:p>
        </w:tc>
        <w:tc>
          <w:tcPr>
            <w:tcW w:w="960" w:type="dxa"/>
            <w:tcBorders>
              <w:top w:val="nil"/>
              <w:left w:val="nil"/>
              <w:bottom w:val="nil"/>
              <w:right w:val="nil"/>
            </w:tcBorders>
            <w:shd w:val="clear" w:color="auto" w:fill="auto"/>
            <w:noWrap/>
            <w:vAlign w:val="center"/>
            <w:hideMark/>
          </w:tcPr>
          <w:p w14:paraId="6CD87E3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638</w:t>
            </w:r>
          </w:p>
        </w:tc>
        <w:tc>
          <w:tcPr>
            <w:tcW w:w="960" w:type="dxa"/>
            <w:tcBorders>
              <w:top w:val="nil"/>
              <w:left w:val="nil"/>
              <w:bottom w:val="nil"/>
              <w:right w:val="nil"/>
            </w:tcBorders>
            <w:shd w:val="clear" w:color="auto" w:fill="auto"/>
            <w:noWrap/>
            <w:vAlign w:val="center"/>
            <w:hideMark/>
          </w:tcPr>
          <w:p w14:paraId="486FEEE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1.289</w:t>
            </w:r>
          </w:p>
        </w:tc>
        <w:tc>
          <w:tcPr>
            <w:tcW w:w="960" w:type="dxa"/>
            <w:tcBorders>
              <w:top w:val="nil"/>
              <w:left w:val="nil"/>
              <w:bottom w:val="nil"/>
              <w:right w:val="nil"/>
            </w:tcBorders>
            <w:shd w:val="clear" w:color="auto" w:fill="auto"/>
            <w:noWrap/>
            <w:vAlign w:val="center"/>
            <w:hideMark/>
          </w:tcPr>
          <w:p w14:paraId="092CAB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0.341</w:t>
            </w:r>
          </w:p>
        </w:tc>
        <w:tc>
          <w:tcPr>
            <w:tcW w:w="960" w:type="dxa"/>
            <w:tcBorders>
              <w:top w:val="nil"/>
              <w:left w:val="nil"/>
              <w:bottom w:val="nil"/>
              <w:right w:val="nil"/>
            </w:tcBorders>
            <w:shd w:val="clear" w:color="auto" w:fill="auto"/>
            <w:noWrap/>
            <w:vAlign w:val="center"/>
            <w:hideMark/>
          </w:tcPr>
          <w:p w14:paraId="11C2AF3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-0.346</w:t>
            </w:r>
          </w:p>
        </w:tc>
        <w:tc>
          <w:tcPr>
            <w:tcW w:w="960" w:type="dxa"/>
            <w:tcBorders>
              <w:top w:val="nil"/>
              <w:left w:val="nil"/>
              <w:bottom w:val="nil"/>
              <w:right w:val="nil"/>
            </w:tcBorders>
            <w:shd w:val="clear" w:color="auto" w:fill="auto"/>
            <w:noWrap/>
            <w:vAlign w:val="center"/>
            <w:hideMark/>
          </w:tcPr>
          <w:p w14:paraId="74C8A0A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1.994</w:t>
            </w:r>
          </w:p>
        </w:tc>
      </w:tr>
      <w:tr w:rsidR="00DE6DCE" w:rsidRPr="00DE6DCE" w14:paraId="0630CE4D" w14:textId="77777777" w:rsidTr="00DE6DCE">
        <w:trPr>
          <w:trHeight w:val="227"/>
        </w:trPr>
        <w:tc>
          <w:tcPr>
            <w:tcW w:w="3119" w:type="dxa"/>
            <w:tcBorders>
              <w:top w:val="nil"/>
              <w:left w:val="nil"/>
              <w:bottom w:val="nil"/>
              <w:right w:val="nil"/>
            </w:tcBorders>
            <w:shd w:val="clear" w:color="auto" w:fill="auto"/>
            <w:noWrap/>
            <w:vAlign w:val="center"/>
            <w:hideMark/>
          </w:tcPr>
          <w:p w14:paraId="24C574C7" w14:textId="7A6207FE"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Trade openness</w:t>
            </w:r>
          </w:p>
        </w:tc>
        <w:tc>
          <w:tcPr>
            <w:tcW w:w="960" w:type="dxa"/>
            <w:tcBorders>
              <w:top w:val="nil"/>
              <w:left w:val="nil"/>
              <w:bottom w:val="nil"/>
              <w:right w:val="nil"/>
            </w:tcBorders>
            <w:shd w:val="clear" w:color="auto" w:fill="auto"/>
            <w:noWrap/>
            <w:vAlign w:val="center"/>
            <w:hideMark/>
          </w:tcPr>
          <w:p w14:paraId="461DC5D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627</w:t>
            </w:r>
          </w:p>
        </w:tc>
        <w:tc>
          <w:tcPr>
            <w:tcW w:w="960" w:type="dxa"/>
            <w:tcBorders>
              <w:top w:val="nil"/>
              <w:left w:val="nil"/>
              <w:bottom w:val="nil"/>
              <w:right w:val="nil"/>
            </w:tcBorders>
            <w:shd w:val="clear" w:color="auto" w:fill="auto"/>
            <w:noWrap/>
            <w:vAlign w:val="center"/>
            <w:hideMark/>
          </w:tcPr>
          <w:p w14:paraId="7F3CABB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1.955</w:t>
            </w:r>
          </w:p>
        </w:tc>
        <w:tc>
          <w:tcPr>
            <w:tcW w:w="960" w:type="dxa"/>
            <w:tcBorders>
              <w:top w:val="nil"/>
              <w:left w:val="nil"/>
              <w:bottom w:val="nil"/>
              <w:right w:val="nil"/>
            </w:tcBorders>
            <w:shd w:val="clear" w:color="auto" w:fill="auto"/>
            <w:noWrap/>
            <w:vAlign w:val="center"/>
            <w:hideMark/>
          </w:tcPr>
          <w:p w14:paraId="5595668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0.255</w:t>
            </w:r>
          </w:p>
        </w:tc>
        <w:tc>
          <w:tcPr>
            <w:tcW w:w="960" w:type="dxa"/>
            <w:tcBorders>
              <w:top w:val="nil"/>
              <w:left w:val="nil"/>
              <w:bottom w:val="nil"/>
              <w:right w:val="nil"/>
            </w:tcBorders>
            <w:shd w:val="clear" w:color="auto" w:fill="auto"/>
            <w:noWrap/>
            <w:vAlign w:val="center"/>
            <w:hideMark/>
          </w:tcPr>
          <w:p w14:paraId="5F8BF0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1.295</w:t>
            </w:r>
          </w:p>
        </w:tc>
        <w:tc>
          <w:tcPr>
            <w:tcW w:w="960" w:type="dxa"/>
            <w:tcBorders>
              <w:top w:val="nil"/>
              <w:left w:val="nil"/>
              <w:bottom w:val="nil"/>
              <w:right w:val="nil"/>
            </w:tcBorders>
            <w:shd w:val="clear" w:color="auto" w:fill="auto"/>
            <w:noWrap/>
            <w:vAlign w:val="center"/>
            <w:hideMark/>
          </w:tcPr>
          <w:p w14:paraId="1695A6E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2.611</w:t>
            </w:r>
          </w:p>
        </w:tc>
      </w:tr>
      <w:tr w:rsidR="00DE6DCE" w:rsidRPr="00DE6DCE" w14:paraId="48F2458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9672668" w14:textId="1DD98E11"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Govern. expenditure</w:t>
            </w:r>
          </w:p>
        </w:tc>
        <w:tc>
          <w:tcPr>
            <w:tcW w:w="960" w:type="dxa"/>
            <w:tcBorders>
              <w:top w:val="nil"/>
              <w:left w:val="nil"/>
              <w:bottom w:val="single" w:sz="4" w:space="0" w:color="auto"/>
              <w:right w:val="nil"/>
            </w:tcBorders>
            <w:shd w:val="clear" w:color="auto" w:fill="auto"/>
            <w:noWrap/>
            <w:vAlign w:val="center"/>
            <w:hideMark/>
          </w:tcPr>
          <w:p w14:paraId="253933B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558</w:t>
            </w:r>
          </w:p>
        </w:tc>
        <w:tc>
          <w:tcPr>
            <w:tcW w:w="960" w:type="dxa"/>
            <w:tcBorders>
              <w:top w:val="nil"/>
              <w:left w:val="nil"/>
              <w:bottom w:val="single" w:sz="4" w:space="0" w:color="auto"/>
              <w:right w:val="nil"/>
            </w:tcBorders>
            <w:shd w:val="clear" w:color="auto" w:fill="auto"/>
            <w:noWrap/>
            <w:vAlign w:val="center"/>
            <w:hideMark/>
          </w:tcPr>
          <w:p w14:paraId="1E825F8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1.648</w:t>
            </w:r>
          </w:p>
        </w:tc>
        <w:tc>
          <w:tcPr>
            <w:tcW w:w="960" w:type="dxa"/>
            <w:tcBorders>
              <w:top w:val="nil"/>
              <w:left w:val="nil"/>
              <w:bottom w:val="single" w:sz="4" w:space="0" w:color="auto"/>
              <w:right w:val="nil"/>
            </w:tcBorders>
            <w:shd w:val="clear" w:color="auto" w:fill="auto"/>
            <w:noWrap/>
            <w:vAlign w:val="center"/>
            <w:hideMark/>
          </w:tcPr>
          <w:p w14:paraId="0A96B82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0.069</w:t>
            </w:r>
          </w:p>
        </w:tc>
        <w:tc>
          <w:tcPr>
            <w:tcW w:w="960" w:type="dxa"/>
            <w:tcBorders>
              <w:top w:val="nil"/>
              <w:left w:val="nil"/>
              <w:bottom w:val="single" w:sz="4" w:space="0" w:color="auto"/>
              <w:right w:val="nil"/>
            </w:tcBorders>
            <w:shd w:val="clear" w:color="auto" w:fill="auto"/>
            <w:noWrap/>
            <w:vAlign w:val="center"/>
            <w:hideMark/>
          </w:tcPr>
          <w:p w14:paraId="53234CF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1.405</w:t>
            </w:r>
          </w:p>
        </w:tc>
        <w:tc>
          <w:tcPr>
            <w:tcW w:w="960" w:type="dxa"/>
            <w:tcBorders>
              <w:top w:val="nil"/>
              <w:left w:val="nil"/>
              <w:bottom w:val="single" w:sz="4" w:space="0" w:color="auto"/>
              <w:right w:val="nil"/>
            </w:tcBorders>
            <w:shd w:val="clear" w:color="auto" w:fill="auto"/>
            <w:noWrap/>
            <w:vAlign w:val="center"/>
            <w:hideMark/>
          </w:tcPr>
          <w:p w14:paraId="0C4B89C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1.815</w:t>
            </w:r>
          </w:p>
        </w:tc>
      </w:tr>
      <w:tr w:rsidR="00DE6DCE" w:rsidRPr="00DE6DCE" w14:paraId="193FF03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11632863" w14:textId="3E2BE024"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expenditure</w:t>
            </w:r>
          </w:p>
        </w:tc>
        <w:tc>
          <w:tcPr>
            <w:tcW w:w="960" w:type="dxa"/>
            <w:tcBorders>
              <w:top w:val="nil"/>
              <w:left w:val="nil"/>
              <w:bottom w:val="single" w:sz="4" w:space="0" w:color="auto"/>
              <w:right w:val="nil"/>
            </w:tcBorders>
            <w:shd w:val="clear" w:color="auto" w:fill="auto"/>
            <w:noWrap/>
            <w:vAlign w:val="center"/>
            <w:hideMark/>
          </w:tcPr>
          <w:p w14:paraId="2411229A" w14:textId="3442A73C"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069301B" w14:textId="7C1680AF"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E676490" w14:textId="0653BC41"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7F89993D" w14:textId="5569B4B2"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CC8AA73" w14:textId="5345FB83" w:rsidR="00DE6DCE" w:rsidRPr="00DE6DCE" w:rsidRDefault="00DE6DCE" w:rsidP="00DE6DCE">
            <w:pPr>
              <w:jc w:val="center"/>
              <w:rPr>
                <w:rFonts w:asciiTheme="minorHAnsi" w:hAnsiTheme="minorHAnsi" w:cstheme="minorHAnsi"/>
                <w:color w:val="000000"/>
                <w:sz w:val="20"/>
                <w:szCs w:val="20"/>
              </w:rPr>
            </w:pPr>
          </w:p>
        </w:tc>
      </w:tr>
      <w:tr w:rsidR="00DE6DCE" w:rsidRPr="00DE6DCE" w14:paraId="68D1EDE2" w14:textId="77777777" w:rsidTr="00DE6DCE">
        <w:trPr>
          <w:trHeight w:val="227"/>
        </w:trPr>
        <w:tc>
          <w:tcPr>
            <w:tcW w:w="3119" w:type="dxa"/>
            <w:tcBorders>
              <w:top w:val="nil"/>
              <w:left w:val="nil"/>
              <w:bottom w:val="nil"/>
              <w:right w:val="nil"/>
            </w:tcBorders>
            <w:shd w:val="clear" w:color="auto" w:fill="auto"/>
            <w:noWrap/>
            <w:vAlign w:val="center"/>
            <w:hideMark/>
          </w:tcPr>
          <w:p w14:paraId="44EE6FA7"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Health expenditure</w:t>
            </w:r>
          </w:p>
        </w:tc>
        <w:tc>
          <w:tcPr>
            <w:tcW w:w="960" w:type="dxa"/>
            <w:tcBorders>
              <w:top w:val="nil"/>
              <w:left w:val="nil"/>
              <w:bottom w:val="nil"/>
              <w:right w:val="nil"/>
            </w:tcBorders>
            <w:shd w:val="clear" w:color="auto" w:fill="auto"/>
            <w:noWrap/>
            <w:vAlign w:val="center"/>
            <w:hideMark/>
          </w:tcPr>
          <w:p w14:paraId="0A3E2A1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0DE0A43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0.772</w:t>
            </w:r>
          </w:p>
        </w:tc>
        <w:tc>
          <w:tcPr>
            <w:tcW w:w="960" w:type="dxa"/>
            <w:tcBorders>
              <w:top w:val="nil"/>
              <w:left w:val="nil"/>
              <w:bottom w:val="nil"/>
              <w:right w:val="nil"/>
            </w:tcBorders>
            <w:shd w:val="clear" w:color="auto" w:fill="auto"/>
            <w:noWrap/>
            <w:vAlign w:val="center"/>
            <w:hideMark/>
          </w:tcPr>
          <w:p w14:paraId="7E07D9B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0.108</w:t>
            </w:r>
          </w:p>
        </w:tc>
        <w:tc>
          <w:tcPr>
            <w:tcW w:w="960" w:type="dxa"/>
            <w:tcBorders>
              <w:top w:val="nil"/>
              <w:left w:val="nil"/>
              <w:bottom w:val="nil"/>
              <w:right w:val="nil"/>
            </w:tcBorders>
            <w:shd w:val="clear" w:color="auto" w:fill="auto"/>
            <w:noWrap/>
            <w:vAlign w:val="center"/>
            <w:hideMark/>
          </w:tcPr>
          <w:p w14:paraId="0E38539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0.408</w:t>
            </w:r>
          </w:p>
        </w:tc>
        <w:tc>
          <w:tcPr>
            <w:tcW w:w="960" w:type="dxa"/>
            <w:tcBorders>
              <w:top w:val="nil"/>
              <w:left w:val="nil"/>
              <w:bottom w:val="nil"/>
              <w:right w:val="nil"/>
            </w:tcBorders>
            <w:shd w:val="clear" w:color="auto" w:fill="auto"/>
            <w:noWrap/>
            <w:vAlign w:val="center"/>
            <w:hideMark/>
          </w:tcPr>
          <w:p w14:paraId="21EBA97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0.948</w:t>
            </w:r>
          </w:p>
        </w:tc>
      </w:tr>
      <w:tr w:rsidR="00DE6DCE" w:rsidRPr="00DE6DCE" w14:paraId="3E490058" w14:textId="77777777" w:rsidTr="00DE6DCE">
        <w:trPr>
          <w:trHeight w:val="227"/>
        </w:trPr>
        <w:tc>
          <w:tcPr>
            <w:tcW w:w="3119" w:type="dxa"/>
            <w:tcBorders>
              <w:top w:val="nil"/>
              <w:left w:val="nil"/>
              <w:bottom w:val="nil"/>
              <w:right w:val="nil"/>
            </w:tcBorders>
            <w:shd w:val="clear" w:color="auto" w:fill="auto"/>
            <w:noWrap/>
            <w:vAlign w:val="center"/>
            <w:hideMark/>
          </w:tcPr>
          <w:p w14:paraId="589FF04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Education expenditure</w:t>
            </w:r>
          </w:p>
        </w:tc>
        <w:tc>
          <w:tcPr>
            <w:tcW w:w="960" w:type="dxa"/>
            <w:tcBorders>
              <w:top w:val="nil"/>
              <w:left w:val="nil"/>
              <w:bottom w:val="nil"/>
              <w:right w:val="nil"/>
            </w:tcBorders>
            <w:shd w:val="clear" w:color="auto" w:fill="auto"/>
            <w:noWrap/>
            <w:vAlign w:val="center"/>
            <w:hideMark/>
          </w:tcPr>
          <w:p w14:paraId="0AD109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549</w:t>
            </w:r>
          </w:p>
        </w:tc>
        <w:tc>
          <w:tcPr>
            <w:tcW w:w="960" w:type="dxa"/>
            <w:tcBorders>
              <w:top w:val="nil"/>
              <w:left w:val="nil"/>
              <w:bottom w:val="nil"/>
              <w:right w:val="nil"/>
            </w:tcBorders>
            <w:shd w:val="clear" w:color="auto" w:fill="auto"/>
            <w:noWrap/>
            <w:vAlign w:val="center"/>
            <w:hideMark/>
          </w:tcPr>
          <w:p w14:paraId="10596D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0.721</w:t>
            </w:r>
          </w:p>
        </w:tc>
        <w:tc>
          <w:tcPr>
            <w:tcW w:w="960" w:type="dxa"/>
            <w:tcBorders>
              <w:top w:val="nil"/>
              <w:left w:val="nil"/>
              <w:bottom w:val="nil"/>
              <w:right w:val="nil"/>
            </w:tcBorders>
            <w:shd w:val="clear" w:color="auto" w:fill="auto"/>
            <w:noWrap/>
            <w:vAlign w:val="center"/>
            <w:hideMark/>
          </w:tcPr>
          <w:p w14:paraId="51C68D1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0.082</w:t>
            </w:r>
          </w:p>
        </w:tc>
        <w:tc>
          <w:tcPr>
            <w:tcW w:w="960" w:type="dxa"/>
            <w:tcBorders>
              <w:top w:val="nil"/>
              <w:left w:val="nil"/>
              <w:bottom w:val="nil"/>
              <w:right w:val="nil"/>
            </w:tcBorders>
            <w:shd w:val="clear" w:color="auto" w:fill="auto"/>
            <w:noWrap/>
            <w:vAlign w:val="center"/>
            <w:hideMark/>
          </w:tcPr>
          <w:p w14:paraId="491E82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0.48</w:t>
            </w:r>
          </w:p>
        </w:tc>
        <w:tc>
          <w:tcPr>
            <w:tcW w:w="960" w:type="dxa"/>
            <w:tcBorders>
              <w:top w:val="nil"/>
              <w:left w:val="nil"/>
              <w:bottom w:val="nil"/>
              <w:right w:val="nil"/>
            </w:tcBorders>
            <w:shd w:val="clear" w:color="auto" w:fill="auto"/>
            <w:noWrap/>
            <w:vAlign w:val="center"/>
            <w:hideMark/>
          </w:tcPr>
          <w:p w14:paraId="32889F0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0.903</w:t>
            </w:r>
          </w:p>
        </w:tc>
      </w:tr>
      <w:tr w:rsidR="00DE6DCE" w:rsidRPr="00DE6DCE" w14:paraId="1A1C6DED" w14:textId="77777777" w:rsidTr="00DE6DCE">
        <w:trPr>
          <w:trHeight w:val="227"/>
        </w:trPr>
        <w:tc>
          <w:tcPr>
            <w:tcW w:w="3119" w:type="dxa"/>
            <w:tcBorders>
              <w:top w:val="nil"/>
              <w:left w:val="nil"/>
              <w:bottom w:val="nil"/>
              <w:right w:val="nil"/>
            </w:tcBorders>
            <w:shd w:val="clear" w:color="auto" w:fill="auto"/>
            <w:noWrap/>
            <w:vAlign w:val="center"/>
            <w:hideMark/>
          </w:tcPr>
          <w:p w14:paraId="119F0A09"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kind</w:t>
            </w:r>
          </w:p>
        </w:tc>
        <w:tc>
          <w:tcPr>
            <w:tcW w:w="960" w:type="dxa"/>
            <w:tcBorders>
              <w:top w:val="nil"/>
              <w:left w:val="nil"/>
              <w:bottom w:val="nil"/>
              <w:right w:val="nil"/>
            </w:tcBorders>
            <w:shd w:val="clear" w:color="auto" w:fill="auto"/>
            <w:noWrap/>
            <w:vAlign w:val="center"/>
            <w:hideMark/>
          </w:tcPr>
          <w:p w14:paraId="1D50BB7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563</w:t>
            </w:r>
          </w:p>
        </w:tc>
        <w:tc>
          <w:tcPr>
            <w:tcW w:w="960" w:type="dxa"/>
            <w:tcBorders>
              <w:top w:val="nil"/>
              <w:left w:val="nil"/>
              <w:bottom w:val="nil"/>
              <w:right w:val="nil"/>
            </w:tcBorders>
            <w:shd w:val="clear" w:color="auto" w:fill="auto"/>
            <w:noWrap/>
            <w:vAlign w:val="center"/>
            <w:hideMark/>
          </w:tcPr>
          <w:p w14:paraId="3D35511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1.132</w:t>
            </w:r>
          </w:p>
        </w:tc>
        <w:tc>
          <w:tcPr>
            <w:tcW w:w="960" w:type="dxa"/>
            <w:tcBorders>
              <w:top w:val="nil"/>
              <w:left w:val="nil"/>
              <w:bottom w:val="nil"/>
              <w:right w:val="nil"/>
            </w:tcBorders>
            <w:shd w:val="clear" w:color="auto" w:fill="auto"/>
            <w:noWrap/>
            <w:vAlign w:val="center"/>
            <w:hideMark/>
          </w:tcPr>
          <w:p w14:paraId="4174154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0.111</w:t>
            </w:r>
          </w:p>
        </w:tc>
        <w:tc>
          <w:tcPr>
            <w:tcW w:w="960" w:type="dxa"/>
            <w:tcBorders>
              <w:top w:val="nil"/>
              <w:left w:val="nil"/>
              <w:bottom w:val="nil"/>
              <w:right w:val="nil"/>
            </w:tcBorders>
            <w:shd w:val="clear" w:color="auto" w:fill="auto"/>
            <w:noWrap/>
            <w:vAlign w:val="center"/>
            <w:hideMark/>
          </w:tcPr>
          <w:p w14:paraId="1D601FC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0.845</w:t>
            </w:r>
          </w:p>
        </w:tc>
        <w:tc>
          <w:tcPr>
            <w:tcW w:w="960" w:type="dxa"/>
            <w:tcBorders>
              <w:top w:val="nil"/>
              <w:left w:val="nil"/>
              <w:bottom w:val="nil"/>
              <w:right w:val="nil"/>
            </w:tcBorders>
            <w:shd w:val="clear" w:color="auto" w:fill="auto"/>
            <w:noWrap/>
            <w:vAlign w:val="center"/>
            <w:hideMark/>
          </w:tcPr>
          <w:p w14:paraId="0BB0D65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1.364</w:t>
            </w:r>
          </w:p>
        </w:tc>
      </w:tr>
      <w:tr w:rsidR="00DE6DCE" w:rsidRPr="00DE6DCE" w14:paraId="2F953448" w14:textId="77777777" w:rsidTr="00DE6DCE">
        <w:trPr>
          <w:trHeight w:val="227"/>
        </w:trPr>
        <w:tc>
          <w:tcPr>
            <w:tcW w:w="3119" w:type="dxa"/>
            <w:tcBorders>
              <w:top w:val="nil"/>
              <w:left w:val="nil"/>
              <w:bottom w:val="nil"/>
              <w:right w:val="nil"/>
            </w:tcBorders>
            <w:shd w:val="clear" w:color="auto" w:fill="auto"/>
            <w:noWrap/>
            <w:vAlign w:val="center"/>
            <w:hideMark/>
          </w:tcPr>
          <w:p w14:paraId="4FB1E328"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Social transfers in cash</w:t>
            </w:r>
          </w:p>
        </w:tc>
        <w:tc>
          <w:tcPr>
            <w:tcW w:w="960" w:type="dxa"/>
            <w:tcBorders>
              <w:top w:val="nil"/>
              <w:left w:val="nil"/>
              <w:bottom w:val="nil"/>
              <w:right w:val="nil"/>
            </w:tcBorders>
            <w:shd w:val="clear" w:color="auto" w:fill="auto"/>
            <w:noWrap/>
            <w:vAlign w:val="center"/>
            <w:hideMark/>
          </w:tcPr>
          <w:p w14:paraId="7664490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556</w:t>
            </w:r>
          </w:p>
        </w:tc>
        <w:tc>
          <w:tcPr>
            <w:tcW w:w="960" w:type="dxa"/>
            <w:tcBorders>
              <w:top w:val="nil"/>
              <w:left w:val="nil"/>
              <w:bottom w:val="nil"/>
              <w:right w:val="nil"/>
            </w:tcBorders>
            <w:shd w:val="clear" w:color="auto" w:fill="auto"/>
            <w:noWrap/>
            <w:vAlign w:val="center"/>
            <w:hideMark/>
          </w:tcPr>
          <w:p w14:paraId="00516C2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0.459</w:t>
            </w:r>
          </w:p>
        </w:tc>
        <w:tc>
          <w:tcPr>
            <w:tcW w:w="960" w:type="dxa"/>
            <w:tcBorders>
              <w:top w:val="nil"/>
              <w:left w:val="nil"/>
              <w:bottom w:val="nil"/>
              <w:right w:val="nil"/>
            </w:tcBorders>
            <w:shd w:val="clear" w:color="auto" w:fill="auto"/>
            <w:noWrap/>
            <w:vAlign w:val="center"/>
            <w:hideMark/>
          </w:tcPr>
          <w:p w14:paraId="4EAFD8D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0.349</w:t>
            </w:r>
          </w:p>
        </w:tc>
        <w:tc>
          <w:tcPr>
            <w:tcW w:w="960" w:type="dxa"/>
            <w:tcBorders>
              <w:top w:val="nil"/>
              <w:left w:val="nil"/>
              <w:bottom w:val="nil"/>
              <w:right w:val="nil"/>
            </w:tcBorders>
            <w:shd w:val="clear" w:color="auto" w:fill="auto"/>
            <w:noWrap/>
            <w:vAlign w:val="center"/>
            <w:hideMark/>
          </w:tcPr>
          <w:p w14:paraId="4B1E3F1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-0.699</w:t>
            </w:r>
          </w:p>
        </w:tc>
        <w:tc>
          <w:tcPr>
            <w:tcW w:w="960" w:type="dxa"/>
            <w:tcBorders>
              <w:top w:val="nil"/>
              <w:left w:val="nil"/>
              <w:bottom w:val="nil"/>
              <w:right w:val="nil"/>
            </w:tcBorders>
            <w:shd w:val="clear" w:color="auto" w:fill="auto"/>
            <w:noWrap/>
            <w:vAlign w:val="center"/>
            <w:hideMark/>
          </w:tcPr>
          <w:p w14:paraId="62674A2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1.362</w:t>
            </w:r>
          </w:p>
        </w:tc>
      </w:tr>
      <w:tr w:rsidR="00DE6DCE" w:rsidRPr="00DE6DCE" w14:paraId="76539DD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0A036DC6"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Pensions transfers</w:t>
            </w:r>
          </w:p>
        </w:tc>
        <w:tc>
          <w:tcPr>
            <w:tcW w:w="960" w:type="dxa"/>
            <w:tcBorders>
              <w:top w:val="nil"/>
              <w:left w:val="nil"/>
              <w:bottom w:val="single" w:sz="4" w:space="0" w:color="auto"/>
              <w:right w:val="nil"/>
            </w:tcBorders>
            <w:shd w:val="clear" w:color="auto" w:fill="auto"/>
            <w:noWrap/>
            <w:vAlign w:val="center"/>
            <w:hideMark/>
          </w:tcPr>
          <w:p w14:paraId="4097009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559</w:t>
            </w:r>
          </w:p>
        </w:tc>
        <w:tc>
          <w:tcPr>
            <w:tcW w:w="960" w:type="dxa"/>
            <w:tcBorders>
              <w:top w:val="nil"/>
              <w:left w:val="nil"/>
              <w:bottom w:val="single" w:sz="4" w:space="0" w:color="auto"/>
              <w:right w:val="nil"/>
            </w:tcBorders>
            <w:shd w:val="clear" w:color="auto" w:fill="auto"/>
            <w:noWrap/>
            <w:vAlign w:val="center"/>
            <w:hideMark/>
          </w:tcPr>
          <w:p w14:paraId="7BFDD15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0.823</w:t>
            </w:r>
          </w:p>
        </w:tc>
        <w:tc>
          <w:tcPr>
            <w:tcW w:w="960" w:type="dxa"/>
            <w:tcBorders>
              <w:top w:val="nil"/>
              <w:left w:val="nil"/>
              <w:bottom w:val="single" w:sz="4" w:space="0" w:color="auto"/>
              <w:right w:val="nil"/>
            </w:tcBorders>
            <w:shd w:val="clear" w:color="auto" w:fill="auto"/>
            <w:noWrap/>
            <w:vAlign w:val="center"/>
            <w:hideMark/>
          </w:tcPr>
          <w:p w14:paraId="5355749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0.186</w:t>
            </w:r>
          </w:p>
        </w:tc>
        <w:tc>
          <w:tcPr>
            <w:tcW w:w="960" w:type="dxa"/>
            <w:tcBorders>
              <w:top w:val="nil"/>
              <w:left w:val="nil"/>
              <w:bottom w:val="single" w:sz="4" w:space="0" w:color="auto"/>
              <w:right w:val="nil"/>
            </w:tcBorders>
            <w:shd w:val="clear" w:color="auto" w:fill="auto"/>
            <w:noWrap/>
            <w:vAlign w:val="center"/>
            <w:hideMark/>
          </w:tcPr>
          <w:p w14:paraId="10677BE3"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0.421</w:t>
            </w:r>
          </w:p>
        </w:tc>
        <w:tc>
          <w:tcPr>
            <w:tcW w:w="960" w:type="dxa"/>
            <w:tcBorders>
              <w:top w:val="nil"/>
              <w:left w:val="nil"/>
              <w:bottom w:val="single" w:sz="4" w:space="0" w:color="auto"/>
              <w:right w:val="nil"/>
            </w:tcBorders>
            <w:shd w:val="clear" w:color="auto" w:fill="auto"/>
            <w:noWrap/>
            <w:vAlign w:val="center"/>
            <w:hideMark/>
          </w:tcPr>
          <w:p w14:paraId="6D08669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1.262</w:t>
            </w:r>
          </w:p>
        </w:tc>
      </w:tr>
      <w:tr w:rsidR="00DE6DCE" w:rsidRPr="00DE6DCE" w14:paraId="4B07AC22"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00DC3BB9"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Government taxation</w:t>
            </w:r>
          </w:p>
        </w:tc>
        <w:tc>
          <w:tcPr>
            <w:tcW w:w="960" w:type="dxa"/>
            <w:tcBorders>
              <w:top w:val="nil"/>
              <w:left w:val="nil"/>
              <w:bottom w:val="single" w:sz="4" w:space="0" w:color="auto"/>
              <w:right w:val="nil"/>
            </w:tcBorders>
            <w:shd w:val="clear" w:color="auto" w:fill="auto"/>
            <w:noWrap/>
            <w:vAlign w:val="center"/>
            <w:hideMark/>
          </w:tcPr>
          <w:p w14:paraId="1BEBD53E" w14:textId="3ECEAB2E"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160655F" w14:textId="1989CE5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2A1DB52F" w14:textId="56BDB626"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50BC88C4" w14:textId="4701A1C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BD7A5FC" w14:textId="24A81E32" w:rsidR="00DE6DCE" w:rsidRPr="00DE6DCE" w:rsidRDefault="00DE6DCE" w:rsidP="00DE6DCE">
            <w:pPr>
              <w:jc w:val="center"/>
              <w:rPr>
                <w:rFonts w:asciiTheme="minorHAnsi" w:hAnsiTheme="minorHAnsi" w:cstheme="minorHAnsi"/>
                <w:color w:val="000000"/>
                <w:sz w:val="20"/>
                <w:szCs w:val="20"/>
              </w:rPr>
            </w:pPr>
          </w:p>
        </w:tc>
      </w:tr>
      <w:tr w:rsidR="00DE6DCE" w:rsidRPr="00DE6DCE" w14:paraId="2343625D" w14:textId="77777777" w:rsidTr="00DE6DCE">
        <w:trPr>
          <w:trHeight w:val="227"/>
        </w:trPr>
        <w:tc>
          <w:tcPr>
            <w:tcW w:w="3119" w:type="dxa"/>
            <w:tcBorders>
              <w:top w:val="nil"/>
              <w:left w:val="nil"/>
              <w:bottom w:val="nil"/>
              <w:right w:val="nil"/>
            </w:tcBorders>
            <w:shd w:val="clear" w:color="auto" w:fill="auto"/>
            <w:noWrap/>
            <w:vAlign w:val="center"/>
            <w:hideMark/>
          </w:tcPr>
          <w:p w14:paraId="00636A4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Corporate taxes</w:t>
            </w:r>
          </w:p>
        </w:tc>
        <w:tc>
          <w:tcPr>
            <w:tcW w:w="960" w:type="dxa"/>
            <w:tcBorders>
              <w:top w:val="nil"/>
              <w:left w:val="nil"/>
              <w:bottom w:val="nil"/>
              <w:right w:val="nil"/>
            </w:tcBorders>
            <w:shd w:val="clear" w:color="auto" w:fill="auto"/>
            <w:noWrap/>
            <w:vAlign w:val="center"/>
            <w:hideMark/>
          </w:tcPr>
          <w:p w14:paraId="00F1A6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572</w:t>
            </w:r>
          </w:p>
        </w:tc>
        <w:tc>
          <w:tcPr>
            <w:tcW w:w="960" w:type="dxa"/>
            <w:tcBorders>
              <w:top w:val="nil"/>
              <w:left w:val="nil"/>
              <w:bottom w:val="nil"/>
              <w:right w:val="nil"/>
            </w:tcBorders>
            <w:shd w:val="clear" w:color="auto" w:fill="auto"/>
            <w:noWrap/>
            <w:vAlign w:val="center"/>
            <w:hideMark/>
          </w:tcPr>
          <w:p w14:paraId="5181BC0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0.366</w:t>
            </w:r>
          </w:p>
        </w:tc>
        <w:tc>
          <w:tcPr>
            <w:tcW w:w="960" w:type="dxa"/>
            <w:tcBorders>
              <w:top w:val="nil"/>
              <w:left w:val="nil"/>
              <w:bottom w:val="nil"/>
              <w:right w:val="nil"/>
            </w:tcBorders>
            <w:shd w:val="clear" w:color="auto" w:fill="auto"/>
            <w:noWrap/>
            <w:vAlign w:val="center"/>
            <w:hideMark/>
          </w:tcPr>
          <w:p w14:paraId="79176E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0.216</w:t>
            </w:r>
          </w:p>
        </w:tc>
        <w:tc>
          <w:tcPr>
            <w:tcW w:w="960" w:type="dxa"/>
            <w:tcBorders>
              <w:top w:val="nil"/>
              <w:left w:val="nil"/>
              <w:bottom w:val="nil"/>
              <w:right w:val="nil"/>
            </w:tcBorders>
            <w:shd w:val="clear" w:color="auto" w:fill="auto"/>
            <w:noWrap/>
            <w:vAlign w:val="center"/>
            <w:hideMark/>
          </w:tcPr>
          <w:p w14:paraId="12F2A535"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-0.583</w:t>
            </w:r>
          </w:p>
        </w:tc>
        <w:tc>
          <w:tcPr>
            <w:tcW w:w="960" w:type="dxa"/>
            <w:tcBorders>
              <w:top w:val="nil"/>
              <w:left w:val="nil"/>
              <w:bottom w:val="nil"/>
              <w:right w:val="nil"/>
            </w:tcBorders>
            <w:shd w:val="clear" w:color="auto" w:fill="auto"/>
            <w:noWrap/>
            <w:vAlign w:val="center"/>
            <w:hideMark/>
          </w:tcPr>
          <w:p w14:paraId="01B8A29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0.891</w:t>
            </w:r>
          </w:p>
        </w:tc>
      </w:tr>
      <w:tr w:rsidR="00DE6DCE" w:rsidRPr="00DE6DCE" w14:paraId="2F73801B" w14:textId="77777777" w:rsidTr="00DE6DCE">
        <w:trPr>
          <w:trHeight w:val="227"/>
        </w:trPr>
        <w:tc>
          <w:tcPr>
            <w:tcW w:w="3119" w:type="dxa"/>
            <w:tcBorders>
              <w:top w:val="nil"/>
              <w:left w:val="nil"/>
              <w:bottom w:val="nil"/>
              <w:right w:val="nil"/>
            </w:tcBorders>
            <w:shd w:val="clear" w:color="auto" w:fill="auto"/>
            <w:noWrap/>
            <w:vAlign w:val="center"/>
            <w:hideMark/>
          </w:tcPr>
          <w:p w14:paraId="6B2150E4"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Indirect taxes</w:t>
            </w:r>
          </w:p>
        </w:tc>
        <w:tc>
          <w:tcPr>
            <w:tcW w:w="960" w:type="dxa"/>
            <w:tcBorders>
              <w:top w:val="nil"/>
              <w:left w:val="nil"/>
              <w:bottom w:val="nil"/>
              <w:right w:val="nil"/>
            </w:tcBorders>
            <w:shd w:val="clear" w:color="auto" w:fill="auto"/>
            <w:noWrap/>
            <w:vAlign w:val="center"/>
            <w:hideMark/>
          </w:tcPr>
          <w:p w14:paraId="78293A2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564</w:t>
            </w:r>
          </w:p>
        </w:tc>
        <w:tc>
          <w:tcPr>
            <w:tcW w:w="960" w:type="dxa"/>
            <w:tcBorders>
              <w:top w:val="nil"/>
              <w:left w:val="nil"/>
              <w:bottom w:val="nil"/>
              <w:right w:val="nil"/>
            </w:tcBorders>
            <w:shd w:val="clear" w:color="auto" w:fill="auto"/>
            <w:noWrap/>
            <w:vAlign w:val="center"/>
            <w:hideMark/>
          </w:tcPr>
          <w:p w14:paraId="60A7F534"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0.842</w:t>
            </w:r>
          </w:p>
        </w:tc>
        <w:tc>
          <w:tcPr>
            <w:tcW w:w="960" w:type="dxa"/>
            <w:tcBorders>
              <w:top w:val="nil"/>
              <w:left w:val="nil"/>
              <w:bottom w:val="nil"/>
              <w:right w:val="nil"/>
            </w:tcBorders>
            <w:shd w:val="clear" w:color="auto" w:fill="auto"/>
            <w:noWrap/>
            <w:vAlign w:val="center"/>
            <w:hideMark/>
          </w:tcPr>
          <w:p w14:paraId="2676B76A"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0.083</w:t>
            </w:r>
          </w:p>
        </w:tc>
        <w:tc>
          <w:tcPr>
            <w:tcW w:w="960" w:type="dxa"/>
            <w:tcBorders>
              <w:top w:val="nil"/>
              <w:left w:val="nil"/>
              <w:bottom w:val="nil"/>
              <w:right w:val="nil"/>
            </w:tcBorders>
            <w:shd w:val="clear" w:color="auto" w:fill="auto"/>
            <w:noWrap/>
            <w:vAlign w:val="center"/>
            <w:hideMark/>
          </w:tcPr>
          <w:p w14:paraId="33672A1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0.588</w:t>
            </w:r>
          </w:p>
        </w:tc>
        <w:tc>
          <w:tcPr>
            <w:tcW w:w="960" w:type="dxa"/>
            <w:tcBorders>
              <w:top w:val="nil"/>
              <w:left w:val="nil"/>
              <w:bottom w:val="nil"/>
              <w:right w:val="nil"/>
            </w:tcBorders>
            <w:shd w:val="clear" w:color="auto" w:fill="auto"/>
            <w:noWrap/>
            <w:vAlign w:val="center"/>
            <w:hideMark/>
          </w:tcPr>
          <w:p w14:paraId="17C659E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1.002</w:t>
            </w:r>
          </w:p>
        </w:tc>
      </w:tr>
      <w:tr w:rsidR="00DE6DCE" w:rsidRPr="00DE6DCE" w14:paraId="0A89D1EE"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7D066472"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Personal income tax rate</w:t>
            </w:r>
          </w:p>
        </w:tc>
        <w:tc>
          <w:tcPr>
            <w:tcW w:w="960" w:type="dxa"/>
            <w:tcBorders>
              <w:top w:val="nil"/>
              <w:left w:val="nil"/>
              <w:bottom w:val="single" w:sz="4" w:space="0" w:color="auto"/>
              <w:right w:val="nil"/>
            </w:tcBorders>
            <w:shd w:val="clear" w:color="auto" w:fill="auto"/>
            <w:noWrap/>
            <w:vAlign w:val="center"/>
            <w:hideMark/>
          </w:tcPr>
          <w:p w14:paraId="7948650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615</w:t>
            </w:r>
          </w:p>
        </w:tc>
        <w:tc>
          <w:tcPr>
            <w:tcW w:w="960" w:type="dxa"/>
            <w:tcBorders>
              <w:top w:val="nil"/>
              <w:left w:val="nil"/>
              <w:bottom w:val="single" w:sz="4" w:space="0" w:color="auto"/>
              <w:right w:val="nil"/>
            </w:tcBorders>
            <w:shd w:val="clear" w:color="auto" w:fill="auto"/>
            <w:noWrap/>
            <w:vAlign w:val="center"/>
            <w:hideMark/>
          </w:tcPr>
          <w:p w14:paraId="69594C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-1.268</w:t>
            </w:r>
          </w:p>
        </w:tc>
        <w:tc>
          <w:tcPr>
            <w:tcW w:w="960" w:type="dxa"/>
            <w:tcBorders>
              <w:top w:val="nil"/>
              <w:left w:val="nil"/>
              <w:bottom w:val="single" w:sz="4" w:space="0" w:color="auto"/>
              <w:right w:val="nil"/>
            </w:tcBorders>
            <w:shd w:val="clear" w:color="auto" w:fill="auto"/>
            <w:noWrap/>
            <w:vAlign w:val="center"/>
            <w:hideMark/>
          </w:tcPr>
          <w:p w14:paraId="21C9A46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0.258</w:t>
            </w:r>
          </w:p>
        </w:tc>
        <w:tc>
          <w:tcPr>
            <w:tcW w:w="960" w:type="dxa"/>
            <w:tcBorders>
              <w:top w:val="nil"/>
              <w:left w:val="nil"/>
              <w:bottom w:val="single" w:sz="4" w:space="0" w:color="auto"/>
              <w:right w:val="nil"/>
            </w:tcBorders>
            <w:shd w:val="clear" w:color="auto" w:fill="auto"/>
            <w:noWrap/>
            <w:vAlign w:val="center"/>
            <w:hideMark/>
          </w:tcPr>
          <w:p w14:paraId="4FB552F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-2.854</w:t>
            </w:r>
          </w:p>
        </w:tc>
        <w:tc>
          <w:tcPr>
            <w:tcW w:w="960" w:type="dxa"/>
            <w:tcBorders>
              <w:top w:val="nil"/>
              <w:left w:val="nil"/>
              <w:bottom w:val="single" w:sz="4" w:space="0" w:color="auto"/>
              <w:right w:val="nil"/>
            </w:tcBorders>
            <w:shd w:val="clear" w:color="auto" w:fill="auto"/>
            <w:noWrap/>
            <w:vAlign w:val="center"/>
            <w:hideMark/>
          </w:tcPr>
          <w:p w14:paraId="7A3CD37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-0.809</w:t>
            </w:r>
          </w:p>
        </w:tc>
      </w:tr>
      <w:tr w:rsidR="00DE6DCE" w:rsidRPr="00DE6DCE" w14:paraId="2FFB5CC6" w14:textId="77777777" w:rsidTr="00DE6DCE">
        <w:trPr>
          <w:trHeight w:val="283"/>
        </w:trPr>
        <w:tc>
          <w:tcPr>
            <w:tcW w:w="3119" w:type="dxa"/>
            <w:tcBorders>
              <w:top w:val="nil"/>
              <w:left w:val="nil"/>
              <w:bottom w:val="single" w:sz="4" w:space="0" w:color="auto"/>
              <w:right w:val="nil"/>
            </w:tcBorders>
            <w:shd w:val="clear" w:color="auto" w:fill="auto"/>
            <w:noWrap/>
            <w:vAlign w:val="center"/>
            <w:hideMark/>
          </w:tcPr>
          <w:p w14:paraId="64474C6F" w14:textId="77777777" w:rsidR="00DE6DCE" w:rsidRPr="00DE6DCE" w:rsidRDefault="00DE6DCE" w:rsidP="00DE6DCE">
            <w:pPr>
              <w:rPr>
                <w:rFonts w:asciiTheme="minorHAnsi" w:hAnsiTheme="minorHAnsi" w:cstheme="minorHAnsi"/>
                <w:b/>
                <w:bCs/>
                <w:color w:val="000000"/>
                <w:sz w:val="20"/>
                <w:szCs w:val="20"/>
              </w:rPr>
            </w:pPr>
            <w:r w:rsidRPr="00DE6DCE">
              <w:rPr>
                <w:rFonts w:asciiTheme="minorHAnsi" w:hAnsiTheme="minorHAnsi" w:cstheme="minorHAnsi"/>
                <w:b/>
                <w:bCs/>
                <w:color w:val="000000"/>
                <w:sz w:val="20"/>
                <w:szCs w:val="20"/>
              </w:rPr>
              <w:t>Other variables</w:t>
            </w:r>
          </w:p>
        </w:tc>
        <w:tc>
          <w:tcPr>
            <w:tcW w:w="960" w:type="dxa"/>
            <w:tcBorders>
              <w:top w:val="nil"/>
              <w:left w:val="nil"/>
              <w:bottom w:val="single" w:sz="4" w:space="0" w:color="auto"/>
              <w:right w:val="nil"/>
            </w:tcBorders>
            <w:shd w:val="clear" w:color="auto" w:fill="auto"/>
            <w:noWrap/>
            <w:vAlign w:val="center"/>
            <w:hideMark/>
          </w:tcPr>
          <w:p w14:paraId="1E4C2846" w14:textId="609B21E7"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AB1D91F" w14:textId="3A708E88"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43E37658" w14:textId="0B18DBAA"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083FE005" w14:textId="53AFBD95" w:rsidR="00DE6DCE" w:rsidRPr="00DE6DCE" w:rsidRDefault="00DE6DCE" w:rsidP="00DE6DCE">
            <w:pPr>
              <w:jc w:val="center"/>
              <w:rPr>
                <w:rFonts w:asciiTheme="minorHAnsi" w:hAnsiTheme="minorHAnsi" w:cstheme="minorHAns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1581CF53" w14:textId="1808D925" w:rsidR="00DE6DCE" w:rsidRPr="00DE6DCE" w:rsidRDefault="00DE6DCE" w:rsidP="00DE6DCE">
            <w:pPr>
              <w:jc w:val="center"/>
              <w:rPr>
                <w:rFonts w:asciiTheme="minorHAnsi" w:hAnsiTheme="minorHAnsi" w:cstheme="minorHAnsi"/>
                <w:color w:val="000000"/>
                <w:sz w:val="20"/>
                <w:szCs w:val="20"/>
              </w:rPr>
            </w:pPr>
          </w:p>
        </w:tc>
      </w:tr>
      <w:tr w:rsidR="00DE6DCE" w:rsidRPr="00DE6DCE" w14:paraId="7DCF5B4E" w14:textId="77777777" w:rsidTr="00DE6DCE">
        <w:trPr>
          <w:trHeight w:val="227"/>
        </w:trPr>
        <w:tc>
          <w:tcPr>
            <w:tcW w:w="3119" w:type="dxa"/>
            <w:tcBorders>
              <w:top w:val="nil"/>
              <w:left w:val="nil"/>
              <w:bottom w:val="nil"/>
              <w:right w:val="nil"/>
            </w:tcBorders>
            <w:shd w:val="clear" w:color="auto" w:fill="auto"/>
            <w:noWrap/>
            <w:vAlign w:val="center"/>
            <w:hideMark/>
          </w:tcPr>
          <w:p w14:paraId="5922E58E"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Secondary educ. (in years)</w:t>
            </w:r>
          </w:p>
        </w:tc>
        <w:tc>
          <w:tcPr>
            <w:tcW w:w="960" w:type="dxa"/>
            <w:tcBorders>
              <w:top w:val="nil"/>
              <w:left w:val="nil"/>
              <w:bottom w:val="nil"/>
              <w:right w:val="nil"/>
            </w:tcBorders>
            <w:shd w:val="clear" w:color="auto" w:fill="auto"/>
            <w:noWrap/>
            <w:vAlign w:val="center"/>
            <w:hideMark/>
          </w:tcPr>
          <w:p w14:paraId="2ACD595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536</w:t>
            </w:r>
          </w:p>
        </w:tc>
        <w:tc>
          <w:tcPr>
            <w:tcW w:w="960" w:type="dxa"/>
            <w:tcBorders>
              <w:top w:val="nil"/>
              <w:left w:val="nil"/>
              <w:bottom w:val="nil"/>
              <w:right w:val="nil"/>
            </w:tcBorders>
            <w:shd w:val="clear" w:color="auto" w:fill="auto"/>
            <w:noWrap/>
            <w:vAlign w:val="center"/>
            <w:hideMark/>
          </w:tcPr>
          <w:p w14:paraId="22E8656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1.596</w:t>
            </w:r>
          </w:p>
        </w:tc>
        <w:tc>
          <w:tcPr>
            <w:tcW w:w="960" w:type="dxa"/>
            <w:tcBorders>
              <w:top w:val="nil"/>
              <w:left w:val="nil"/>
              <w:bottom w:val="nil"/>
              <w:right w:val="nil"/>
            </w:tcBorders>
            <w:shd w:val="clear" w:color="auto" w:fill="auto"/>
            <w:noWrap/>
            <w:vAlign w:val="center"/>
            <w:hideMark/>
          </w:tcPr>
          <w:p w14:paraId="4885CB6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0.189</w:t>
            </w:r>
          </w:p>
        </w:tc>
        <w:tc>
          <w:tcPr>
            <w:tcW w:w="960" w:type="dxa"/>
            <w:tcBorders>
              <w:top w:val="nil"/>
              <w:left w:val="nil"/>
              <w:bottom w:val="nil"/>
              <w:right w:val="nil"/>
            </w:tcBorders>
            <w:shd w:val="clear" w:color="auto" w:fill="auto"/>
            <w:noWrap/>
            <w:vAlign w:val="center"/>
            <w:hideMark/>
          </w:tcPr>
          <w:p w14:paraId="4FD8D26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0.973</w:t>
            </w:r>
          </w:p>
        </w:tc>
        <w:tc>
          <w:tcPr>
            <w:tcW w:w="960" w:type="dxa"/>
            <w:tcBorders>
              <w:top w:val="nil"/>
              <w:left w:val="nil"/>
              <w:bottom w:val="nil"/>
              <w:right w:val="nil"/>
            </w:tcBorders>
            <w:shd w:val="clear" w:color="auto" w:fill="auto"/>
            <w:noWrap/>
            <w:vAlign w:val="center"/>
            <w:hideMark/>
          </w:tcPr>
          <w:p w14:paraId="4C0BDAA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1.876</w:t>
            </w:r>
          </w:p>
        </w:tc>
      </w:tr>
      <w:tr w:rsidR="00DE6DCE" w:rsidRPr="00DE6DCE" w14:paraId="586D45BB" w14:textId="77777777" w:rsidTr="00DE6DCE">
        <w:trPr>
          <w:trHeight w:val="227"/>
        </w:trPr>
        <w:tc>
          <w:tcPr>
            <w:tcW w:w="3119" w:type="dxa"/>
            <w:tcBorders>
              <w:top w:val="nil"/>
              <w:left w:val="nil"/>
              <w:bottom w:val="nil"/>
              <w:right w:val="nil"/>
            </w:tcBorders>
            <w:shd w:val="clear" w:color="auto" w:fill="auto"/>
            <w:noWrap/>
            <w:vAlign w:val="center"/>
            <w:hideMark/>
          </w:tcPr>
          <w:p w14:paraId="16EEB31A"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Employment rate</w:t>
            </w:r>
          </w:p>
        </w:tc>
        <w:tc>
          <w:tcPr>
            <w:tcW w:w="960" w:type="dxa"/>
            <w:tcBorders>
              <w:top w:val="nil"/>
              <w:left w:val="nil"/>
              <w:bottom w:val="nil"/>
              <w:right w:val="nil"/>
            </w:tcBorders>
            <w:shd w:val="clear" w:color="auto" w:fill="auto"/>
            <w:noWrap/>
            <w:vAlign w:val="center"/>
            <w:hideMark/>
          </w:tcPr>
          <w:p w14:paraId="5E59B85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582</w:t>
            </w:r>
          </w:p>
        </w:tc>
        <w:tc>
          <w:tcPr>
            <w:tcW w:w="960" w:type="dxa"/>
            <w:tcBorders>
              <w:top w:val="nil"/>
              <w:left w:val="nil"/>
              <w:bottom w:val="nil"/>
              <w:right w:val="nil"/>
            </w:tcBorders>
            <w:shd w:val="clear" w:color="auto" w:fill="auto"/>
            <w:noWrap/>
            <w:vAlign w:val="center"/>
            <w:hideMark/>
          </w:tcPr>
          <w:p w14:paraId="3302083F"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1.824</w:t>
            </w:r>
          </w:p>
        </w:tc>
        <w:tc>
          <w:tcPr>
            <w:tcW w:w="960" w:type="dxa"/>
            <w:tcBorders>
              <w:top w:val="nil"/>
              <w:left w:val="nil"/>
              <w:bottom w:val="nil"/>
              <w:right w:val="nil"/>
            </w:tcBorders>
            <w:shd w:val="clear" w:color="auto" w:fill="auto"/>
            <w:noWrap/>
            <w:vAlign w:val="center"/>
            <w:hideMark/>
          </w:tcPr>
          <w:p w14:paraId="7003318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0.057</w:t>
            </w:r>
          </w:p>
        </w:tc>
        <w:tc>
          <w:tcPr>
            <w:tcW w:w="960" w:type="dxa"/>
            <w:tcBorders>
              <w:top w:val="nil"/>
              <w:left w:val="nil"/>
              <w:bottom w:val="nil"/>
              <w:right w:val="nil"/>
            </w:tcBorders>
            <w:shd w:val="clear" w:color="auto" w:fill="auto"/>
            <w:noWrap/>
            <w:vAlign w:val="center"/>
            <w:hideMark/>
          </w:tcPr>
          <w:p w14:paraId="458FDD5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1.685</w:t>
            </w:r>
          </w:p>
        </w:tc>
        <w:tc>
          <w:tcPr>
            <w:tcW w:w="960" w:type="dxa"/>
            <w:tcBorders>
              <w:top w:val="nil"/>
              <w:left w:val="nil"/>
              <w:bottom w:val="nil"/>
              <w:right w:val="nil"/>
            </w:tcBorders>
            <w:shd w:val="clear" w:color="auto" w:fill="auto"/>
            <w:noWrap/>
            <w:vAlign w:val="center"/>
            <w:hideMark/>
          </w:tcPr>
          <w:p w14:paraId="3B2A14D0"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1.983</w:t>
            </w:r>
          </w:p>
        </w:tc>
      </w:tr>
      <w:tr w:rsidR="00DE6DCE" w:rsidRPr="00DE6DCE" w14:paraId="290DE2A0" w14:textId="77777777" w:rsidTr="00DE6DCE">
        <w:trPr>
          <w:trHeight w:val="227"/>
        </w:trPr>
        <w:tc>
          <w:tcPr>
            <w:tcW w:w="3119" w:type="dxa"/>
            <w:tcBorders>
              <w:top w:val="nil"/>
              <w:left w:val="nil"/>
              <w:bottom w:val="nil"/>
              <w:right w:val="nil"/>
            </w:tcBorders>
            <w:shd w:val="clear" w:color="auto" w:fill="auto"/>
            <w:noWrap/>
            <w:vAlign w:val="center"/>
            <w:hideMark/>
          </w:tcPr>
          <w:p w14:paraId="7318EC6D"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R&amp;D (% GDP)</w:t>
            </w:r>
          </w:p>
        </w:tc>
        <w:tc>
          <w:tcPr>
            <w:tcW w:w="960" w:type="dxa"/>
            <w:tcBorders>
              <w:top w:val="nil"/>
              <w:left w:val="nil"/>
              <w:bottom w:val="nil"/>
              <w:right w:val="nil"/>
            </w:tcBorders>
            <w:shd w:val="clear" w:color="auto" w:fill="auto"/>
            <w:noWrap/>
            <w:vAlign w:val="center"/>
            <w:hideMark/>
          </w:tcPr>
          <w:p w14:paraId="1E32F51B"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519</w:t>
            </w:r>
          </w:p>
        </w:tc>
        <w:tc>
          <w:tcPr>
            <w:tcW w:w="960" w:type="dxa"/>
            <w:tcBorders>
              <w:top w:val="nil"/>
              <w:left w:val="nil"/>
              <w:bottom w:val="nil"/>
              <w:right w:val="nil"/>
            </w:tcBorders>
            <w:shd w:val="clear" w:color="auto" w:fill="auto"/>
            <w:noWrap/>
            <w:vAlign w:val="center"/>
            <w:hideMark/>
          </w:tcPr>
          <w:p w14:paraId="23F1C8AE"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w:t>
            </w:r>
          </w:p>
        </w:tc>
        <w:tc>
          <w:tcPr>
            <w:tcW w:w="960" w:type="dxa"/>
            <w:tcBorders>
              <w:top w:val="nil"/>
              <w:left w:val="nil"/>
              <w:bottom w:val="nil"/>
              <w:right w:val="nil"/>
            </w:tcBorders>
            <w:shd w:val="clear" w:color="auto" w:fill="auto"/>
            <w:noWrap/>
            <w:vAlign w:val="center"/>
            <w:hideMark/>
          </w:tcPr>
          <w:p w14:paraId="0DAC73B6"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0.286</w:t>
            </w:r>
          </w:p>
        </w:tc>
        <w:tc>
          <w:tcPr>
            <w:tcW w:w="960" w:type="dxa"/>
            <w:tcBorders>
              <w:top w:val="nil"/>
              <w:left w:val="nil"/>
              <w:bottom w:val="nil"/>
              <w:right w:val="nil"/>
            </w:tcBorders>
            <w:shd w:val="clear" w:color="auto" w:fill="auto"/>
            <w:noWrap/>
            <w:vAlign w:val="center"/>
            <w:hideMark/>
          </w:tcPr>
          <w:p w14:paraId="2BDFBEF2"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-0.702</w:t>
            </w:r>
          </w:p>
        </w:tc>
        <w:tc>
          <w:tcPr>
            <w:tcW w:w="960" w:type="dxa"/>
            <w:tcBorders>
              <w:top w:val="nil"/>
              <w:left w:val="nil"/>
              <w:bottom w:val="nil"/>
              <w:right w:val="nil"/>
            </w:tcBorders>
            <w:shd w:val="clear" w:color="auto" w:fill="auto"/>
            <w:noWrap/>
            <w:vAlign w:val="center"/>
            <w:hideMark/>
          </w:tcPr>
          <w:p w14:paraId="41AD1BBC"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0.592</w:t>
            </w:r>
          </w:p>
        </w:tc>
      </w:tr>
      <w:tr w:rsidR="00DE6DCE" w:rsidRPr="00DE6DCE" w14:paraId="705E0C6F" w14:textId="77777777" w:rsidTr="00DE6DCE">
        <w:trPr>
          <w:trHeight w:val="227"/>
        </w:trPr>
        <w:tc>
          <w:tcPr>
            <w:tcW w:w="3119" w:type="dxa"/>
            <w:tcBorders>
              <w:top w:val="nil"/>
              <w:left w:val="nil"/>
              <w:bottom w:val="single" w:sz="4" w:space="0" w:color="auto"/>
              <w:right w:val="nil"/>
            </w:tcBorders>
            <w:shd w:val="clear" w:color="auto" w:fill="auto"/>
            <w:noWrap/>
            <w:vAlign w:val="center"/>
            <w:hideMark/>
          </w:tcPr>
          <w:p w14:paraId="14BBDA1C" w14:textId="77777777" w:rsidR="00DE6DCE" w:rsidRPr="00DE6DCE" w:rsidRDefault="00DE6DCE" w:rsidP="00DE6DCE">
            <w:pPr>
              <w:rPr>
                <w:rFonts w:asciiTheme="minorHAnsi" w:hAnsiTheme="minorHAnsi" w:cstheme="minorHAnsi"/>
                <w:color w:val="000000"/>
                <w:sz w:val="20"/>
                <w:szCs w:val="20"/>
              </w:rPr>
            </w:pPr>
            <w:r w:rsidRPr="00DE6DCE">
              <w:rPr>
                <w:rFonts w:asciiTheme="minorHAnsi" w:hAnsiTheme="minorHAnsi" w:cstheme="minorHAnsi"/>
                <w:color w:val="000000"/>
                <w:sz w:val="20"/>
                <w:szCs w:val="20"/>
              </w:rPr>
              <w:t>Savings (% GDP)</w:t>
            </w:r>
          </w:p>
        </w:tc>
        <w:tc>
          <w:tcPr>
            <w:tcW w:w="960" w:type="dxa"/>
            <w:tcBorders>
              <w:top w:val="nil"/>
              <w:left w:val="nil"/>
              <w:bottom w:val="single" w:sz="4" w:space="0" w:color="auto"/>
              <w:right w:val="nil"/>
            </w:tcBorders>
            <w:shd w:val="clear" w:color="auto" w:fill="auto"/>
            <w:noWrap/>
            <w:vAlign w:val="center"/>
            <w:hideMark/>
          </w:tcPr>
          <w:p w14:paraId="05AB30AD"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634</w:t>
            </w:r>
          </w:p>
        </w:tc>
        <w:tc>
          <w:tcPr>
            <w:tcW w:w="960" w:type="dxa"/>
            <w:tcBorders>
              <w:top w:val="nil"/>
              <w:left w:val="nil"/>
              <w:bottom w:val="single" w:sz="4" w:space="0" w:color="auto"/>
              <w:right w:val="nil"/>
            </w:tcBorders>
            <w:shd w:val="clear" w:color="auto" w:fill="auto"/>
            <w:noWrap/>
            <w:vAlign w:val="center"/>
            <w:hideMark/>
          </w:tcPr>
          <w:p w14:paraId="137721C9"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1.363</w:t>
            </w:r>
          </w:p>
        </w:tc>
        <w:tc>
          <w:tcPr>
            <w:tcW w:w="960" w:type="dxa"/>
            <w:tcBorders>
              <w:top w:val="nil"/>
              <w:left w:val="nil"/>
              <w:bottom w:val="single" w:sz="4" w:space="0" w:color="auto"/>
              <w:right w:val="nil"/>
            </w:tcBorders>
            <w:shd w:val="clear" w:color="auto" w:fill="auto"/>
            <w:noWrap/>
            <w:vAlign w:val="center"/>
            <w:hideMark/>
          </w:tcPr>
          <w:p w14:paraId="5C57D3B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0.137</w:t>
            </w:r>
          </w:p>
        </w:tc>
        <w:tc>
          <w:tcPr>
            <w:tcW w:w="960" w:type="dxa"/>
            <w:tcBorders>
              <w:top w:val="nil"/>
              <w:left w:val="nil"/>
              <w:bottom w:val="single" w:sz="4" w:space="0" w:color="auto"/>
              <w:right w:val="nil"/>
            </w:tcBorders>
            <w:shd w:val="clear" w:color="auto" w:fill="auto"/>
            <w:noWrap/>
            <w:vAlign w:val="center"/>
            <w:hideMark/>
          </w:tcPr>
          <w:p w14:paraId="30610591"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0.921</w:t>
            </w:r>
          </w:p>
        </w:tc>
        <w:tc>
          <w:tcPr>
            <w:tcW w:w="960" w:type="dxa"/>
            <w:tcBorders>
              <w:top w:val="nil"/>
              <w:left w:val="nil"/>
              <w:bottom w:val="single" w:sz="4" w:space="0" w:color="auto"/>
              <w:right w:val="nil"/>
            </w:tcBorders>
            <w:shd w:val="clear" w:color="auto" w:fill="auto"/>
            <w:noWrap/>
            <w:vAlign w:val="center"/>
            <w:hideMark/>
          </w:tcPr>
          <w:p w14:paraId="151F6478" w14:textId="77777777" w:rsidR="00DE6DCE" w:rsidRPr="00DE6DCE" w:rsidRDefault="00DE6DCE" w:rsidP="00DE6DCE">
            <w:pPr>
              <w:jc w:val="center"/>
              <w:rPr>
                <w:rFonts w:asciiTheme="minorHAnsi" w:hAnsiTheme="minorHAnsi" w:cstheme="minorHAnsi"/>
                <w:color w:val="000000"/>
                <w:sz w:val="20"/>
                <w:szCs w:val="20"/>
              </w:rPr>
            </w:pPr>
            <w:r w:rsidRPr="00DE6DCE">
              <w:rPr>
                <w:rFonts w:asciiTheme="minorHAnsi" w:hAnsiTheme="minorHAnsi" w:cstheme="minorHAnsi"/>
                <w:color w:val="000000"/>
                <w:sz w:val="20"/>
                <w:szCs w:val="20"/>
              </w:rPr>
              <w:t>1.756</w:t>
            </w:r>
          </w:p>
        </w:tc>
      </w:tr>
    </w:tbl>
    <w:p w14:paraId="184E02A5" w14:textId="77777777" w:rsidR="006148EE" w:rsidRDefault="006148EE">
      <w:pPr>
        <w:spacing w:before="3" w:line="100" w:lineRule="exact"/>
        <w:rPr>
          <w:sz w:val="10"/>
          <w:szCs w:val="10"/>
        </w:rPr>
      </w:pPr>
    </w:p>
    <w:p w14:paraId="03C81FC7" w14:textId="77777777" w:rsidR="006148EE" w:rsidRDefault="00720711" w:rsidP="0099423F">
      <w:pPr>
        <w:spacing w:before="40" w:after="360" w:line="312" w:lineRule="auto"/>
        <w:jc w:val="both"/>
        <w:rPr>
          <w:b/>
        </w:rPr>
      </w:pPr>
      <w:r>
        <w:rPr>
          <w:sz w:val="18"/>
        </w:rPr>
        <w:t>Sources: Eurostat, Federal Reserve Bank of Saint Louis, World Tax Indicators, and the OECD.</w:t>
      </w:r>
    </w:p>
    <w:p w14:paraId="2F77D2BC" w14:textId="77777777" w:rsidR="006148EE" w:rsidRDefault="00720711">
      <w:pPr>
        <w:pStyle w:val="Heading2"/>
        <w:numPr>
          <w:ilvl w:val="1"/>
          <w:numId w:val="2"/>
        </w:numPr>
        <w:ind w:left="1155" w:hanging="435"/>
        <w:rPr>
          <w:rFonts w:ascii="Times New Roman" w:hAnsi="Times New Roman"/>
          <w:b/>
          <w:sz w:val="22"/>
          <w:szCs w:val="22"/>
        </w:rPr>
      </w:pPr>
      <w:r>
        <w:rPr>
          <w:rFonts w:ascii="Times New Roman" w:hAnsi="Times New Roman"/>
          <w:b/>
          <w:sz w:val="24"/>
          <w:szCs w:val="24"/>
        </w:rPr>
        <w:t xml:space="preserve">The empirical specification of </w:t>
      </w:r>
      <w:ins w:id="86" w:author="Dan" w:date="2022-02-01T17:12:00Z">
        <w:r>
          <w:rPr>
            <w:rFonts w:ascii="Times New Roman" w:hAnsi="Times New Roman"/>
            <w:b/>
            <w:sz w:val="24"/>
            <w:szCs w:val="24"/>
          </w:rPr>
          <w:t>Local Projection</w:t>
        </w:r>
      </w:ins>
      <w:del w:id="87" w:author="Dan" w:date="2022-02-01T17:13:00Z">
        <w:r>
          <w:rPr>
            <w:rFonts w:ascii="Times New Roman" w:hAnsi="Times New Roman"/>
            <w:b/>
            <w:sz w:val="24"/>
            <w:szCs w:val="24"/>
          </w:rPr>
          <w:delText>Panel VAR</w:delText>
        </w:r>
      </w:del>
    </w:p>
    <w:p w14:paraId="22DC4E0A" w14:textId="77777777" w:rsidR="006148EE" w:rsidRDefault="006148EE">
      <w:pPr>
        <w:rPr>
          <w:b/>
          <w:sz w:val="22"/>
          <w:szCs w:val="22"/>
        </w:rPr>
      </w:pPr>
    </w:p>
    <w:p w14:paraId="45133EB9" w14:textId="6DA1AD23" w:rsidR="00572941" w:rsidRDefault="00720711">
      <w:pPr>
        <w:spacing w:after="360" w:line="312" w:lineRule="auto"/>
        <w:jc w:val="both"/>
      </w:pPr>
      <w:r>
        <w:t xml:space="preserve">As noted in Section 1, the relationship between income inequality and growth has proven difficult to analyse for a number of reasons. First, the two variables may be intertwined, such that income inequality has an impact on growth; at the same time growth has an impact on income inequality. The failure to account for this source of endogeneity may bias the results. Endogeneity may also </w:t>
      </w:r>
      <w:r w:rsidRPr="00572941">
        <w:rPr>
          <w:highlight w:val="yellow"/>
        </w:rPr>
        <w:t xml:space="preserve">arise because of omitted variables that are correlated either with income inequality or growth. </w:t>
      </w:r>
      <w:r w:rsidR="00572941" w:rsidRPr="00572941">
        <w:rPr>
          <w:highlight w:val="yellow"/>
        </w:rPr>
        <w:t>On the other hand, we followed a promising direction, based on the Rubin Causal Model. Considering semiparametric features are flexible with respect to its functional form, providing better control for observables, and offering a more reliable alternative when the putative instrumental variables for policy action are themselves possibly endogenous.</w:t>
      </w:r>
    </w:p>
    <w:p w14:paraId="78AAA401" w14:textId="4886AA7E" w:rsidR="006148EE" w:rsidRDefault="00720711">
      <w:pPr>
        <w:spacing w:after="360" w:line="312" w:lineRule="auto"/>
        <w:jc w:val="both"/>
      </w:pPr>
      <w:r>
        <w:t xml:space="preserve">Second, dynamics are likely to be present, in the sense that the feedback between income inequality and growth occurs gradually over time, and with different intensities especially in the short-run. </w:t>
      </w:r>
      <w:ins w:id="88" w:author="dani" w:date="2022-07-04T16:16:00Z">
        <w:r w:rsidR="00175228" w:rsidRPr="00175228">
          <w:t xml:space="preserve">The previous </w:t>
        </w:r>
        <w:r w:rsidR="00175228">
          <w:t>point</w:t>
        </w:r>
        <w:r w:rsidR="00175228" w:rsidRPr="00175228">
          <w:t xml:space="preserve"> raises concerns that the </w:t>
        </w:r>
        <w:r w:rsidR="00175228" w:rsidRPr="00175228">
          <w:rPr>
            <w:highlight w:val="yellow"/>
            <w:rPrChange w:id="89" w:author="dani" w:date="2022-07-04T16:16:00Z">
              <w:rPr/>
            </w:rPrChange>
          </w:rPr>
          <w:t xml:space="preserve">narrative IMF variable could be an invalid instrument using three different checks. The empirical strategy that we propose is based on taking triple </w:t>
        </w:r>
        <w:r w:rsidR="00175228" w:rsidRPr="00175228">
          <w:rPr>
            <w:highlight w:val="yellow"/>
            <w:rPrChange w:id="90" w:author="dani" w:date="2022-07-04T16:16:00Z">
              <w:rPr/>
            </w:rPrChange>
          </w:rPr>
          <w:lastRenderedPageBreak/>
          <w:t>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6 and 7 and add them as right-hand side variables in the LP of expression 1. Third, we use inverse propensity score weighting on this LP to re-randomize allocation of the IMF fiscal consolidation events.</w:t>
        </w:r>
        <w:r w:rsidR="00175228" w:rsidRPr="00175228">
          <w:t xml:space="preserve"> </w:t>
        </w:r>
      </w:ins>
      <w:r>
        <w:t>Third, there is no reason for which these relationships would be the same across countries. In fact, they may differ because of the economic structure, institutions, and inclusiveness policies, among others. Finally, common shocks might induce cross-section dependence and omitted variable bias.</w:t>
      </w:r>
    </w:p>
    <w:p w14:paraId="4562BA6A" w14:textId="42670698" w:rsidR="006148EE" w:rsidRDefault="00720711">
      <w:pPr>
        <w:spacing w:after="360" w:line="312" w:lineRule="auto"/>
        <w:jc w:val="both"/>
      </w:pPr>
      <w:r>
        <w:t>We use an unbalanced panel of data from 23 developed countries over the period 1990-201</w:t>
      </w:r>
      <w:ins w:id="91" w:author="dani" w:date="2022-01-23T18:04:00Z">
        <w:r>
          <w:t>8</w:t>
        </w:r>
      </w:ins>
      <w:del w:id="92" w:author="dani" w:date="2022-01-23T18:04:00Z">
        <w:r>
          <w:delText>5</w:delText>
        </w:r>
      </w:del>
      <w:r>
        <w:t xml:space="preserve"> and estimated a</w:t>
      </w:r>
      <w:del w:id="93" w:author="dani" w:date="2022-01-23T18:04:00Z">
        <w:r>
          <w:delText xml:space="preserve"> panel vector autoregression (VAR) method (Calderon and Liu, 2003)</w:delText>
        </w:r>
      </w:del>
      <w:ins w:id="94" w:author="dani" w:date="2022-01-23T18:04:00Z">
        <w:r>
          <w:t xml:space="preserve"> dynamic local projection model</w:t>
        </w:r>
      </w:ins>
      <w:ins w:id="95" w:author="Dan" w:date="2022-02-01T17:12:00Z">
        <w:r>
          <w:t xml:space="preserve"> (Jorda, 2005)</w:t>
        </w:r>
        <w:r w:rsidRPr="00175228">
          <w:t>, local projections (LPs) have become an increasingly widespread alternative econometric approach</w:t>
        </w:r>
      </w:ins>
      <w:r>
        <w:t>.</w:t>
      </w:r>
      <w:del w:id="96" w:author="dani" w:date="2022-02-15T17:02:00Z">
        <w:r w:rsidRPr="00175228" w:rsidDel="00215E0B">
          <w:rPr>
            <w:rPrChange w:id="97" w:author="dani" w:date="2022-07-04T16:17:00Z">
              <w:rPr>
                <w:rStyle w:val="FootnoteReference"/>
              </w:rPr>
            </w:rPrChange>
          </w:rPr>
          <w:footnoteReference w:id="10"/>
        </w:r>
      </w:del>
      <w:r>
        <w:t xml:space="preserve"> </w:t>
      </w:r>
      <w:ins w:id="100" w:author="dani" w:date="2022-07-04T16:18:00Z">
        <w:r w:rsidR="00175228" w:rsidRPr="00175228">
          <w:rPr>
            <w:highlight w:val="yellow"/>
            <w:rPrChange w:id="101" w:author="dani" w:date="2022-07-04T16:19:00Z">
              <w:rPr/>
            </w:rPrChange>
          </w:rPr>
          <w:t>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w:t>
        </w:r>
      </w:ins>
      <w:ins w:id="102" w:author="dani" w:date="2022-07-04T16:19:00Z">
        <w:r w:rsidR="00175228" w:rsidRPr="00175228">
          <w:rPr>
            <w:highlight w:val="yellow"/>
            <w:rPrChange w:id="103" w:author="dani" w:date="2022-07-04T16:19:00Z">
              <w:rPr/>
            </w:rPrChange>
          </w:rPr>
          <w:t>.</w:t>
        </w:r>
        <w:r w:rsidR="00175228">
          <w:t xml:space="preserve"> </w:t>
        </w:r>
      </w:ins>
      <w:r>
        <w:t>Traditional econometric methods such as ordinary least squares (OLS) are based on mean estimates of the parameters ignoring the distribution characteristics, and do not seem to estimate the genuine relationship between growth and inequality properly because they cannot capture the interactive dynamics. From this perspective, the structural panel VAR model captures such interactive feedback dynamics</w:t>
      </w:r>
      <w:ins w:id="104" w:author="Dan" w:date="2022-02-01T17:12:00Z">
        <w:r>
          <w:t xml:space="preserve">, LPs are efficient and </w:t>
        </w:r>
        <w:r w:rsidRPr="00175228">
          <w:t>are more robust to model misspecification</w:t>
        </w:r>
      </w:ins>
      <w:r>
        <w:t xml:space="preserve">. In this way, our paper sheds some light in identifying the relationship between economic fiscal policies, growth and inequality. </w:t>
      </w:r>
    </w:p>
    <w:p w14:paraId="77965EAE" w14:textId="293F0B59" w:rsidR="006148EE" w:rsidRDefault="00720711" w:rsidP="00310C3F">
      <w:pPr>
        <w:spacing w:after="360" w:line="312" w:lineRule="auto"/>
        <w:jc w:val="both"/>
        <w:rPr>
          <w:ins w:id="105" w:author="dani" w:date="2022-07-04T16:33:00Z"/>
        </w:rPr>
      </w:pPr>
      <w:r>
        <w:t xml:space="preserve">We use a </w:t>
      </w:r>
      <w:del w:id="106" w:author="dani" w:date="2022-01-23T18:04:00Z">
        <w:r>
          <w:delText>Panel VAR</w:delText>
        </w:r>
      </w:del>
      <w:ins w:id="107" w:author="Dan" w:date="2022-02-01T17:12:00Z">
        <w:r>
          <w:t>L</w:t>
        </w:r>
      </w:ins>
      <w:ins w:id="108" w:author="dani" w:date="2022-01-23T18:04:00Z">
        <w:del w:id="109" w:author="Dan" w:date="2022-02-01T17:13:00Z">
          <w:r>
            <w:delText>l</w:delText>
          </w:r>
        </w:del>
        <w:r>
          <w:t xml:space="preserve">ocal </w:t>
        </w:r>
      </w:ins>
      <w:ins w:id="110" w:author="Dan" w:date="2022-02-01T17:12:00Z">
        <w:r>
          <w:t>P</w:t>
        </w:r>
      </w:ins>
      <w:ins w:id="111" w:author="dani" w:date="2022-01-23T18:04:00Z">
        <w:del w:id="112" w:author="Dan" w:date="2022-02-01T17:13:00Z">
          <w:r>
            <w:delText>p</w:delText>
          </w:r>
        </w:del>
        <w:r>
          <w:t>rojection</w:t>
        </w:r>
      </w:ins>
      <w:ins w:id="113" w:author="Dan" w:date="2022-02-01T17:12:00Z">
        <w:r>
          <w:t xml:space="preserve"> model</w:t>
        </w:r>
      </w:ins>
      <w:r>
        <w:t xml:space="preserve">, which controls for country fixed-effects. This method results in a distribution of </w:t>
      </w:r>
      <w:ins w:id="114" w:author="dani" w:date="2022-01-23T18:04:00Z">
        <w:r>
          <w:rPr>
            <w:i/>
          </w:rPr>
          <w:t>i</w:t>
        </w:r>
      </w:ins>
      <w:del w:id="115" w:author="dani" w:date="2022-01-23T18:04:00Z">
        <w:r>
          <w:rPr>
            <w:i/>
          </w:rPr>
          <w:delText>I</w:delText>
        </w:r>
      </w:del>
      <w:r>
        <w:rPr>
          <w:i/>
        </w:rPr>
        <w:t>mpulse</w:t>
      </w:r>
      <w:del w:id="116" w:author="dani" w:date="2022-01-23T18:04:00Z">
        <w:r>
          <w:rPr>
            <w:i/>
          </w:rPr>
          <w:delText>-</w:delText>
        </w:r>
      </w:del>
      <w:ins w:id="117" w:author="dani" w:date="2022-01-23T18:04:00Z">
        <w:r>
          <w:rPr>
            <w:i/>
          </w:rPr>
          <w:t>r</w:t>
        </w:r>
      </w:ins>
      <w:del w:id="118" w:author="dani" w:date="2022-01-23T18:04:00Z">
        <w:r>
          <w:rPr>
            <w:i/>
          </w:rPr>
          <w:delText>R</w:delText>
        </w:r>
      </w:del>
      <w:r>
        <w:rPr>
          <w:i/>
        </w:rPr>
        <w:t>esponse</w:t>
      </w:r>
      <w:r>
        <w:t xml:space="preserve"> functions permitting a much more robust inference than those relying on average estimates which assume </w:t>
      </w:r>
      <w:ins w:id="119" w:author="Dan" w:date="2022-02-01T17:12:00Z">
        <w:r>
          <w:t xml:space="preserve">commonly </w:t>
        </w:r>
      </w:ins>
      <w:r>
        <w:t xml:space="preserve">slopes homogeneity. The model allows to be fully heterogeneous amongst panel members. In that context, each member </w:t>
      </w:r>
      <w:r>
        <w:rPr>
          <w:i/>
        </w:rPr>
        <w:t>i = [1…M]’</w:t>
      </w:r>
      <w:r>
        <w:t xml:space="preserve">, </w:t>
      </w:r>
      <w:ins w:id="120" w:author="dani" w:date="2022-07-04T16:24:00Z">
        <w:r w:rsidR="00F8193A">
          <w:t>being</w:t>
        </w:r>
      </w:ins>
      <w:del w:id="121" w:author="dani" w:date="2022-07-04T16:23:00Z">
        <w:r w:rsidDel="00F8193A">
          <w:delText>let</w:delText>
        </w:r>
      </w:del>
      <w:r>
        <w:t xml:space="preserve"> y</w:t>
      </w:r>
      <w:r>
        <w:rPr>
          <w:vertAlign w:val="subscript"/>
        </w:rPr>
        <w:t>i,t</w:t>
      </w:r>
      <w:del w:id="122" w:author="dani" w:date="2022-07-04T16:24:00Z">
        <w:r w:rsidDel="00F8193A">
          <w:delText xml:space="preserve"> be</w:delText>
        </w:r>
      </w:del>
      <w:r>
        <w:t xml:space="preserve"> a vector of </w:t>
      </w:r>
      <w:r>
        <w:rPr>
          <w:i/>
        </w:rPr>
        <w:t>n</w:t>
      </w:r>
      <w:r>
        <w:t xml:space="preserve"> endogenous variables with country specific time </w:t>
      </w:r>
      <w:r>
        <w:lastRenderedPageBreak/>
        <w:t xml:space="preserve">dimensions </w:t>
      </w:r>
      <w:r>
        <w:rPr>
          <w:i/>
        </w:rPr>
        <w:t>t = [1,…T</w:t>
      </w:r>
      <w:r>
        <w:rPr>
          <w:i/>
          <w:vertAlign w:val="subscript"/>
        </w:rPr>
        <w:t>i</w:t>
      </w:r>
      <w:r>
        <w:rPr>
          <w:i/>
        </w:rPr>
        <w:t>]’.</w:t>
      </w:r>
      <w:r>
        <w:rPr>
          <w:rStyle w:val="FootnoteReference"/>
          <w:i/>
        </w:rPr>
        <w:footnoteReference w:id="11"/>
      </w:r>
      <w:r>
        <w:t xml:space="preserve"> To control for individual fixed-effects, we demean the data, resulting in</w:t>
      </w:r>
      <w:ins w:id="123" w:author="dani" w:date="2022-01-23T18:04:00Z">
        <w:r>
          <w:t xml:space="preserve"> </w:t>
        </w:r>
      </w:ins>
      <m:oMath>
        <m:sSubSup>
          <m:sSubSupPr>
            <m:ctrlPr>
              <w:rPr>
                <w:rFonts w:ascii="Cambria Math" w:hAnsi="Cambria Math"/>
                <w:i/>
              </w:rPr>
            </m:ctrlPr>
          </m:sSubSupPr>
          <m:e>
            <m:r>
              <m:rPr>
                <m:sty m:val="p"/>
              </m:rPr>
              <w:rPr>
                <w:rFonts w:ascii="Cambria Math"/>
              </w:rPr>
              <m:t>y</m:t>
            </m:r>
            <m:ctrlPr>
              <w:rPr>
                <w:rFonts w:ascii="Cambria Math" w:hAnsi="Cambria Math"/>
              </w:rPr>
            </m:ctrlPr>
          </m:e>
          <m:sub>
            <m:r>
              <m:rPr>
                <m:sty m:val="p"/>
              </m:rPr>
              <w:rPr>
                <w:rFonts w:ascii="Cambria Math"/>
              </w:rPr>
              <m:t>i</m:t>
            </m:r>
            <m:r>
              <w:rPr>
                <w:rFonts w:ascii="Cambria Math"/>
              </w:rPr>
              <m:t>,</m:t>
            </m:r>
            <m:r>
              <m:rPr>
                <m:sty m:val="p"/>
              </m:rPr>
              <w:rPr>
                <w:rFonts w:ascii="Cambria Math"/>
              </w:rPr>
              <m:t>t</m:t>
            </m:r>
          </m:sub>
          <m:sup>
            <m:r>
              <m:rPr>
                <m:sty m:val="p"/>
              </m:rPr>
              <w:rPr>
                <w:rFonts w:ascii="Cambria Math" w:hAnsi="Cambria Math" w:cs="Cambria Math"/>
              </w:rPr>
              <m:t>*</m:t>
            </m:r>
          </m:sup>
        </m:sSubSup>
        <m:r>
          <w:rPr>
            <w:rFonts w:ascii="Cambria Math"/>
          </w:rPr>
          <m:t>=</m:t>
        </m:r>
        <m:sSub>
          <m:sSubPr>
            <m:ctrlPr>
              <w:rPr>
                <w:rFonts w:ascii="Cambria Math" w:hAnsi="Cambria Math"/>
                <w:i/>
              </w:rPr>
            </m:ctrlPr>
          </m:sSubPr>
          <m:e>
            <m:r>
              <m:rPr>
                <m:sty m:val="p"/>
              </m:rPr>
              <w:rPr>
                <w:rFonts w:ascii="Cambria Math"/>
              </w:rPr>
              <m:t>y</m:t>
            </m:r>
          </m:e>
          <m:sub>
            <m:r>
              <m:rPr>
                <m:sty m:val="p"/>
              </m:rPr>
              <w:rPr>
                <w:rFonts w:ascii="Cambria Math"/>
              </w:rPr>
              <m:t>i</m:t>
            </m:r>
            <m:r>
              <w:rPr>
                <w:rFonts w:ascii="Cambria Math"/>
              </w:rPr>
              <m:t>,</m:t>
            </m:r>
            <m:r>
              <m:rPr>
                <m:sty m:val="p"/>
              </m:rPr>
              <w:rPr>
                <w:rFonts w:ascii="Cambria Math"/>
              </w:rPr>
              <m:t>t</m:t>
            </m:r>
          </m:sub>
        </m:sSub>
        <m:r>
          <w:rPr>
            <w:rFonts w:ascii="Cambria Math"/>
          </w:rPr>
          <m:t>-</m:t>
        </m:r>
        <m:sSub>
          <m:sSubPr>
            <m:ctrlPr>
              <w:ins w:id="124" w:author="dani" w:date="2022-01-23T18:31:00Z">
                <w:rPr>
                  <w:rFonts w:ascii="Cambria Math" w:hAnsi="Cambria Math"/>
                  <w:i/>
                </w:rPr>
              </w:ins>
            </m:ctrlPr>
          </m:sSubPr>
          <m:e>
            <m:acc>
              <m:accPr>
                <m:chr m:val="̄"/>
                <m:ctrlPr>
                  <w:ins w:id="125" w:author="dani" w:date="2022-01-23T18:31:00Z">
                    <w:rPr>
                      <w:rFonts w:ascii="Cambria Math" w:hAnsi="Cambria Math"/>
                      <w:i/>
                    </w:rPr>
                  </w:ins>
                </m:ctrlPr>
              </m:accPr>
              <m:e>
                <m:r>
                  <w:ins w:id="126" w:author="dani" w:date="2022-01-23T18:31:00Z">
                    <w:rPr>
                      <w:rFonts w:ascii="Cambria Math"/>
                    </w:rPr>
                    <m:t>y</m:t>
                  </w:ins>
                </m:r>
              </m:e>
            </m:acc>
          </m:e>
          <m:sub>
            <m:r>
              <w:ins w:id="127" w:author="dani" w:date="2022-01-23T18:31:00Z">
                <w:rPr>
                  <w:rFonts w:ascii="Cambria Math"/>
                </w:rPr>
                <m:t>i</m:t>
              </w:ins>
            </m:r>
          </m:sub>
        </m:sSub>
      </m:oMath>
      <w:r>
        <w:t xml:space="preserve">, where </w:t>
      </w:r>
      <m:oMath>
        <m:sSub>
          <m:sSubPr>
            <m:ctrlPr>
              <w:ins w:id="128" w:author="dani" w:date="2022-01-23T18:31:00Z">
                <w:rPr>
                  <w:rFonts w:ascii="Cambria Math" w:hAnsi="Cambria Math"/>
                  <w:i/>
                </w:rPr>
              </w:ins>
            </m:ctrlPr>
          </m:sSubPr>
          <m:e>
            <m:acc>
              <m:accPr>
                <m:chr m:val="̄"/>
                <m:ctrlPr>
                  <w:ins w:id="129" w:author="dani" w:date="2022-01-23T18:31:00Z">
                    <w:rPr>
                      <w:rFonts w:ascii="Cambria Math" w:hAnsi="Cambria Math"/>
                      <w:i/>
                    </w:rPr>
                  </w:ins>
                </m:ctrlPr>
              </m:accPr>
              <m:e>
                <m:r>
                  <w:ins w:id="130" w:author="dani" w:date="2022-01-23T18:31:00Z">
                    <w:rPr>
                      <w:rFonts w:ascii="Cambria Math"/>
                    </w:rPr>
                    <m:t>y</m:t>
                  </w:ins>
                </m:r>
              </m:e>
            </m:acc>
          </m:e>
          <m:sub>
            <m:r>
              <w:ins w:id="131" w:author="dani" w:date="2022-01-23T18:31:00Z">
                <w:rPr>
                  <w:rFonts w:ascii="Cambria Math"/>
                </w:rPr>
                <m:t>i</m:t>
              </w:ins>
            </m:r>
          </m:sub>
        </m:sSub>
      </m:oMath>
      <w:r>
        <w:t xml:space="preserve"> represents the average of the variable for each </w:t>
      </w:r>
      <w:r>
        <w:rPr>
          <w:i/>
        </w:rPr>
        <w:t>i.</w:t>
      </w:r>
      <w:r>
        <w:t xml:space="preserve"> </w:t>
      </w:r>
      <w:del w:id="132" w:author="dani" w:date="2022-01-23T18:04:00Z">
        <w:r>
          <w:delText>Thus</w:delText>
        </w:r>
      </w:del>
      <w:ins w:id="133" w:author="dani" w:date="2022-01-23T18:04:00Z">
        <w:r>
          <w:t>Thus,</w:t>
        </w:r>
      </w:ins>
      <w:r>
        <w:t xml:space="preserve"> we estimate the following model</w:t>
      </w:r>
      <w:r w:rsidR="00310C3F">
        <w:t>, The LP impulse response function of y</w:t>
      </w:r>
      <w:r w:rsidR="00310C3F" w:rsidRPr="00310C3F">
        <w:rPr>
          <w:vertAlign w:val="subscript"/>
        </w:rPr>
        <w:t>t</w:t>
      </w:r>
      <w:r w:rsidR="00310C3F">
        <w:t xml:space="preserve"> with respect to </w:t>
      </w:r>
      <w:ins w:id="134" w:author="dani" w:date="2022-07-06T17:13:00Z">
        <w:r w:rsidR="00E9731D" w:rsidRPr="00E9731D">
          <w:rPr>
            <w:i/>
            <w:iCs/>
          </w:rPr>
          <w:t>FV</w:t>
        </w:r>
        <w:r w:rsidR="00E9731D" w:rsidRPr="00E9731D">
          <w:rPr>
            <w:i/>
            <w:iCs/>
            <w:vertAlign w:val="subscript"/>
          </w:rPr>
          <w:t>h</w:t>
        </w:r>
        <w:r w:rsidR="00E9731D" w:rsidRPr="00E9731D">
          <w:rPr>
            <w:i/>
            <w:iCs/>
          </w:rPr>
          <w:t xml:space="preserve">, </w:t>
        </w:r>
      </w:ins>
      <w:r w:rsidR="00310C3F" w:rsidRPr="00E9731D">
        <w:rPr>
          <w:i/>
          <w:iCs/>
        </w:rPr>
        <w:t>x</w:t>
      </w:r>
      <w:r w:rsidR="00310C3F" w:rsidRPr="00E9731D">
        <w:rPr>
          <w:i/>
          <w:iCs/>
          <w:vertAlign w:val="subscript"/>
        </w:rPr>
        <w:t>t</w:t>
      </w:r>
      <w:del w:id="135" w:author="dani" w:date="2022-07-06T17:13:00Z">
        <w:r w:rsidR="00310C3F" w:rsidDel="00E9731D">
          <w:delText xml:space="preserve"> is</w:delText>
        </w:r>
      </w:del>
      <w:r w:rsidR="00310C3F">
        <w:t xml:space="preserve"> </w:t>
      </w:r>
      <w:ins w:id="136" w:author="dani" w:date="2022-07-06T17:13:00Z">
        <w:r w:rsidR="00E9731D">
          <w:t xml:space="preserve">are </w:t>
        </w:r>
      </w:ins>
      <w:r w:rsidR="00310C3F">
        <w:t xml:space="preserve">given by </w:t>
      </w:r>
      <w:ins w:id="137" w:author="dani" w:date="2022-07-04T16:25:00Z">
        <w:r w:rsidR="00F8193A">
          <w:t>(</w:t>
        </w:r>
      </w:ins>
      <w:del w:id="138" w:author="dani" w:date="2022-07-04T16:25:00Z">
        <w:r w:rsidR="00310C3F" w:rsidDel="00F8193A">
          <w:delText>{</w:delText>
        </w:r>
      </w:del>
      <w:r w:rsidR="00310C3F">
        <w:t>β</w:t>
      </w:r>
      <w:r w:rsidR="00310C3F" w:rsidRPr="00310C3F">
        <w:rPr>
          <w:vertAlign w:val="subscript"/>
        </w:rPr>
        <w:t>h</w:t>
      </w:r>
      <w:ins w:id="139" w:author="dani" w:date="2022-07-04T16:25:00Z">
        <w:r w:rsidR="00F8193A">
          <w:t>)</w:t>
        </w:r>
      </w:ins>
      <w:del w:id="140" w:author="dani" w:date="2022-07-04T16:25:00Z">
        <w:r w:rsidR="00310C3F" w:rsidDel="00F8193A">
          <w:delText>}</w:delText>
        </w:r>
      </w:del>
      <w:r w:rsidR="00310C3F" w:rsidRPr="00310C3F">
        <w:rPr>
          <w:vertAlign w:val="subscript"/>
        </w:rPr>
        <w:t>h≥0</w:t>
      </w:r>
      <w:ins w:id="141" w:author="dani" w:date="2022-07-06T17:14:00Z">
        <w:r w:rsidR="00E9731D">
          <w:t xml:space="preserve">, and </w:t>
        </w:r>
      </w:ins>
      <w:r w:rsidR="00310C3F">
        <w:t xml:space="preserve"> </w:t>
      </w:r>
      <m:oMath>
        <m:r>
          <w:ins w:id="142" w:author="dani" w:date="2022-07-06T17:14:00Z">
            <m:rPr>
              <m:sty m:val="p"/>
            </m:rPr>
            <w:rPr>
              <w:rFonts w:ascii="Cambria Math" w:hAnsi="Cambria Math"/>
            </w:rPr>
            <m:t>δ</m:t>
          </w:ins>
        </m:r>
      </m:oMath>
      <w:ins w:id="143" w:author="dani" w:date="2022-07-06T17:14:00Z">
        <w:r w:rsidR="00E9731D">
          <w:t xml:space="preserve"> </w:t>
        </w:r>
      </w:ins>
      <w:r w:rsidR="00310C3F">
        <w:t>in Eq. (1).</w:t>
      </w:r>
    </w:p>
    <w:p w14:paraId="2C8CEE79" w14:textId="7C78D002" w:rsidR="005F5127" w:rsidRDefault="005F5127" w:rsidP="005F5127">
      <w:pPr>
        <w:spacing w:after="360" w:line="312" w:lineRule="auto"/>
        <w:jc w:val="both"/>
        <w:rPr>
          <w:ins w:id="144" w:author="dani" w:date="2022-07-04T16:33:00Z"/>
        </w:rPr>
      </w:pPr>
      <w:ins w:id="145" w:author="dani" w:date="2022-07-04T16:33:00Z">
        <w:r>
          <w:t>To create a benchmark estimating equation that mimics the standard setup in the literature, the typical LP equation that we estimate has the form:</w:t>
        </w:r>
      </w:ins>
    </w:p>
    <w:p w14:paraId="44CC0039" w14:textId="7F0067A4" w:rsidR="003F77CF" w:rsidRDefault="009502A0" w:rsidP="005F5127">
      <w:pPr>
        <w:spacing w:after="120" w:line="312" w:lineRule="auto"/>
        <w:jc w:val="center"/>
      </w:p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r>
              <w:rPr>
                <w:rFonts w:ascii="Cambria Math" w:hAnsi="Cambria Math"/>
              </w:rPr>
              <m:t>,</m:t>
            </m:r>
            <m:d>
              <m:dPr>
                <m:ctrlPr>
                  <w:rPr>
                    <w:rFonts w:ascii="Cambria Math" w:hAnsi="Cambria Math"/>
                  </w:rPr>
                </m:ctrlPr>
              </m:dPr>
              <m:e>
                <m:r>
                  <m:rPr>
                    <m:sty m:val="p"/>
                  </m:rPr>
                  <w:rPr>
                    <w:rFonts w:ascii="Cambria Math" w:hAnsi="Cambria Math"/>
                  </w:rPr>
                  <m:t>t</m:t>
                </m:r>
                <m:r>
                  <w:rPr>
                    <w:rFonts w:ascii="Cambria Math" w:hAnsi="Cambria Math"/>
                  </w:rPr>
                  <m:t>+</m:t>
                </m:r>
                <m:r>
                  <m:rPr>
                    <m:sty m:val="p"/>
                  </m:rPr>
                  <w:rPr>
                    <w:rFonts w:ascii="Cambria Math" w:hAnsi="Cambria Math"/>
                  </w:rPr>
                  <m:t>h</m:t>
                </m:r>
                <m:ctrlPr>
                  <w:rPr>
                    <w:rFonts w:ascii="Cambria Math" w:hAnsi="Cambria Math"/>
                    <w:i/>
                  </w:rPr>
                </m:ctrlPr>
              </m:e>
            </m:d>
            <m:r>
              <w:rPr>
                <w:rFonts w:ascii="Cambria Math" w:hAnsi="Cambria Math"/>
              </w:rPr>
              <m:t> </m:t>
            </m:r>
          </m:sub>
        </m:sSub>
        <m:r>
          <w:rPr>
            <w:rFonts w:ascii="Cambria Math" w:hAnsi="Cambria Math"/>
          </w:rPr>
          <m:t>- </m:t>
        </m:r>
        <m:sSub>
          <m:sSubPr>
            <m:ctrlPr>
              <w:rPr>
                <w:rFonts w:ascii="Cambria Math" w:hAnsi="Cambria Math"/>
              </w:rPr>
            </m:ctrlPr>
          </m:sSubPr>
          <m:e>
            <m:r>
              <m:rPr>
                <m:sty m:val="p"/>
              </m:rPr>
              <w:rPr>
                <w:rFonts w:ascii="Cambria Math" w:hAnsi="Cambria Math"/>
              </w:rPr>
              <m:t>y</m:t>
            </m:r>
            <m:ctrlPr>
              <w:rPr>
                <w:rFonts w:ascii="Cambria Math" w:hAnsi="Cambria Math"/>
                <w:i/>
              </w:rPr>
            </m:ctrlPr>
          </m:e>
          <m:sub>
            <m:r>
              <m:rPr>
                <m:sty m:val="p"/>
              </m:rPr>
              <w:rPr>
                <w:rFonts w:ascii="Cambria Math" w:hAnsi="Cambria Math"/>
              </w:rPr>
              <m:t>i</m:t>
            </m:r>
            <m:r>
              <w:rPr>
                <w:rFonts w:ascii="Cambria Math" w:hAnsi="Cambria Math"/>
              </w:rPr>
              <m:t>,</m:t>
            </m:r>
            <m:r>
              <m:rPr>
                <m:sty m:val="p"/>
              </m:rPr>
              <w:rPr>
                <w:rFonts w:ascii="Cambria Math" w:hAnsi="Cambria Math"/>
              </w:rPr>
              <m:t>t</m:t>
            </m:r>
          </m:sub>
        </m:sSub>
        <m:r>
          <w:rPr>
            <w:rFonts w:ascii="Cambria Math" w:hAnsi="Cambria Math"/>
          </w:rPr>
          <m:t>=</m:t>
        </m:r>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r>
          <m:rPr>
            <m:sty m:val="p"/>
          </m:rPr>
          <w:rPr>
            <w:rFonts w:ascii="Cambria Math" w:hAnsi="Cambria Math"/>
          </w:rPr>
          <m:t>+</m:t>
        </m:r>
        <m:sSup>
          <m:sSupPr>
            <m:ctrlPr>
              <w:ins w:id="146" w:author="dani" w:date="2022-07-09T20:34:00Z">
                <w:rPr>
                  <w:rFonts w:ascii="Cambria Math" w:hAnsi="Cambria Math"/>
                </w:rPr>
              </w:ins>
            </m:ctrlPr>
          </m:sSupPr>
          <m:e>
            <m:r>
              <w:ins w:id="147" w:author="dani" w:date="2022-07-09T20:34:00Z">
                <m:rPr>
                  <m:sty m:val="p"/>
                </m:rPr>
                <w:rPr>
                  <w:rFonts w:ascii="Cambria Math" w:hAnsi="Cambria Math"/>
                </w:rPr>
                <m:t>δ</m:t>
              </w:ins>
            </m:r>
          </m:e>
          <m:sup>
            <m:r>
              <w:ins w:id="148" w:author="dani" w:date="2022-07-09T20:34:00Z">
                <w:rPr>
                  <w:rFonts w:ascii="Cambria Math" w:hAnsi="Cambria Math"/>
                </w:rPr>
                <m:t xml:space="preserve"> h</m:t>
              </w:ins>
            </m:r>
          </m:sup>
        </m:sSup>
        <m:r>
          <w:ins w:id="149" w:author="dani" w:date="2022-07-06T17:12:00Z">
            <w:del w:id="150" w:author="dani" w:date="2022-07-09T20:34:00Z">
              <m:rPr>
                <m:sty m:val="p"/>
              </m:rPr>
              <w:rPr>
                <w:rFonts w:ascii="Cambria Math" w:hAnsi="Cambria Math"/>
              </w:rPr>
              <m:t>δ</m:t>
            </w:del>
          </w:ins>
        </m:r>
        <m:sSup>
          <m:sSupPr>
            <m:ctrlPr>
              <w:del w:id="151" w:author="dani" w:date="2022-07-09T20:34:00Z">
                <w:rPr>
                  <w:rFonts w:ascii="Cambria Math" w:hAnsi="Cambria Math"/>
                </w:rPr>
              </w:del>
            </m:ctrlPr>
          </m:sSupPr>
          <m:e>
            <m:r>
              <w:del w:id="152" w:author="dani" w:date="2022-07-09T20:34:00Z">
                <w:rPr>
                  <w:rFonts w:ascii="Cambria Math" w:hAnsi="Cambria Math"/>
                </w:rPr>
                <m:t>∆</m:t>
              </w:del>
            </m:r>
          </m:e>
          <m:sup>
            <m:r>
              <w:del w:id="153" w:author="dani" w:date="2022-07-09T20:34:00Z">
                <w:rPr>
                  <w:rFonts w:ascii="Cambria Math" w:hAnsi="Cambria Math"/>
                </w:rPr>
                <m:t>h</m:t>
              </w:del>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i,t+1</m:t>
            </m:r>
          </m:sub>
        </m:sSub>
        <m:r>
          <m:rPr>
            <m:sty m:val="p"/>
          </m:rP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L</m:t>
            </m:r>
          </m:sub>
          <m:sup>
            <m:r>
              <w:rPr>
                <w:rFonts w:ascii="Cambria Math" w:hAnsi="Cambria Math"/>
              </w:rPr>
              <m:t>h</m:t>
            </m:r>
          </m:sup>
        </m:sSubSup>
        <m:r>
          <m:rPr>
            <m:sty m:val="p"/>
          </m:rPr>
          <w:rPr>
            <w:rFonts w:ascii="Cambria Math" w:hAnsi="Cambria Math"/>
          </w:rPr>
          <m:t>∆</m:t>
        </m:r>
        <m:sSubSup>
          <m:sSubSupPr>
            <m:ctrlPr>
              <w:rPr>
                <w:rFonts w:ascii="Cambria Math" w:hAnsi="Cambria Math"/>
                <w:iCs/>
              </w:rPr>
            </m:ctrlPr>
          </m:sSubSupPr>
          <m:e>
            <m:r>
              <w:ins w:id="154" w:author="dani" w:date="2022-07-06T17:06:00Z">
                <m:rPr>
                  <m:sty m:val="p"/>
                </m:rPr>
                <w:rPr>
                  <w:rFonts w:ascii="Cambria Math" w:hAnsi="Cambria Math"/>
                </w:rPr>
                <m:t>x</m:t>
              </w:ins>
            </m:r>
            <m:r>
              <w:del w:id="155" w:author="dani" w:date="2022-07-06T17:05:00Z">
                <m:rPr>
                  <m:sty m:val="p"/>
                </m:rPr>
                <w:rPr>
                  <w:rFonts w:ascii="Cambria Math" w:hAnsi="Cambria Math"/>
                  <w:rPrChange w:id="156" w:author="dani" w:date="2022-07-06T17:07:00Z">
                    <w:rPr>
                      <w:rFonts w:ascii="Cambria Math" w:hAnsi="Cambria Math"/>
                    </w:rPr>
                  </w:rPrChange>
                </w:rPr>
                <m:t>γ</m:t>
              </w:del>
            </m:r>
          </m:e>
          <m:sub>
            <m:r>
              <m:rPr>
                <m:sty m:val="p"/>
              </m:rPr>
              <w:rPr>
                <w:rFonts w:ascii="Cambria Math" w:hAnsi="Cambria Math"/>
              </w:rPr>
              <m:t>t,i</m:t>
            </m:r>
          </m:sub>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i,t+h</m:t>
            </m:r>
          </m:sub>
        </m:sSub>
      </m:oMath>
      <w:r w:rsidR="00E67E2E">
        <w:t xml:space="preserve">                   (1)</w:t>
      </w:r>
    </w:p>
    <w:p w14:paraId="1799C3F8" w14:textId="77777777" w:rsidR="003F77CF" w:rsidRDefault="003F77CF" w:rsidP="003F77CF">
      <w:pPr>
        <w:spacing w:after="120" w:line="312" w:lineRule="auto"/>
        <w:jc w:val="center"/>
      </w:pPr>
    </w:p>
    <w:p w14:paraId="4C0CF1EB" w14:textId="205CFC7A" w:rsidR="006148EE" w:rsidRDefault="00E67E2E" w:rsidP="00E67E2E">
      <w:pPr>
        <w:spacing w:after="360" w:line="312" w:lineRule="auto"/>
        <w:jc w:val="both"/>
      </w:pPr>
      <w:ins w:id="157" w:author="dani" w:date="2022-07-04T16:41:00Z">
        <w:r>
          <w:t>for h = 1, ..., 5, and where y</w:t>
        </w:r>
        <w:r w:rsidRPr="002D4EDB">
          <w:rPr>
            <w:vertAlign w:val="subscript"/>
          </w:rPr>
          <w:t>i,t+h</w:t>
        </w:r>
        <w:r>
          <w:t xml:space="preserve"> − y</w:t>
        </w:r>
        <w:r w:rsidRPr="002D4EDB">
          <w:rPr>
            <w:vertAlign w:val="subscript"/>
          </w:rPr>
          <w:t>i,t</w:t>
        </w:r>
        <w:r>
          <w:t xml:space="preserve"> denotes the cumulative change from time t to</w:t>
        </w:r>
      </w:ins>
      <w:ins w:id="158" w:author="dani" w:date="2022-07-04T16:42:00Z">
        <w:r>
          <w:t xml:space="preserve"> </w:t>
        </w:r>
      </w:ins>
      <w:ins w:id="159" w:author="dani" w:date="2022-07-04T16:41:00Z">
        <w:r>
          <w:t xml:space="preserve">t + h in 100 times the log of real GDP, the </w:t>
        </w:r>
      </w:ins>
      <m:oMath>
        <m:sSubSup>
          <m:sSubSupPr>
            <m:ctrlPr>
              <w:rPr>
                <w:rFonts w:ascii="Cambria Math" w:hAnsi="Cambria Math"/>
                <w:i/>
              </w:rPr>
            </m:ctrlPr>
          </m:sSubSupPr>
          <m:e>
            <m:r>
              <m:rPr>
                <m:sty m:val="p"/>
              </m:rPr>
              <w:rPr>
                <w:rFonts w:ascii="Cambria Math" w:hAnsi="Cambria Math"/>
              </w:rPr>
              <m:t>α</m:t>
            </m:r>
          </m:e>
          <m:sub>
            <m:r>
              <m:rPr>
                <m:sty m:val="p"/>
              </m:rPr>
              <w:rPr>
                <w:rFonts w:ascii="Cambria Math" w:hAnsi="Cambria Math"/>
              </w:rPr>
              <m:t>i</m:t>
            </m:r>
          </m:sub>
          <m:sup>
            <m:r>
              <m:rPr>
                <m:sty m:val="p"/>
              </m:rPr>
              <w:rPr>
                <w:rFonts w:ascii="Cambria Math" w:hAnsi="Cambria Math"/>
              </w:rPr>
              <m:t>h</m:t>
            </m:r>
          </m:sup>
        </m:sSubSup>
      </m:oMath>
      <w:ins w:id="160" w:author="dani" w:date="2022-07-04T16:42:00Z">
        <w:r>
          <w:t xml:space="preserve"> a</w:t>
        </w:r>
      </w:ins>
      <w:ins w:id="161" w:author="dani" w:date="2022-07-04T16:41:00Z">
        <w:r>
          <w:t>re country-fixed effects, and D</w:t>
        </w:r>
        <w:r w:rsidRPr="002D4EDB">
          <w:rPr>
            <w:vertAlign w:val="subscript"/>
          </w:rPr>
          <w:t>i,t</w:t>
        </w:r>
        <w:r>
          <w:t xml:space="preserve"> denotes</w:t>
        </w:r>
      </w:ins>
      <w:ins w:id="162" w:author="dani" w:date="2022-07-04T16:42:00Z">
        <w:r>
          <w:t xml:space="preserve"> </w:t>
        </w:r>
      </w:ins>
      <w:ins w:id="163" w:author="dani" w:date="2022-07-04T16:41:00Z">
        <w:r>
          <w:t xml:space="preserve">the </w:t>
        </w:r>
      </w:ins>
      <w:ins w:id="164" w:author="dani" w:date="2022-07-04T16:52:00Z">
        <w:r w:rsidR="002D4EDB">
          <w:t>differences fiscal</w:t>
        </w:r>
      </w:ins>
      <w:ins w:id="165" w:author="dani" w:date="2022-07-04T16:41:00Z">
        <w:r>
          <w:t xml:space="preserve"> policy variable (measured from time t to time t + 1</w:t>
        </w:r>
      </w:ins>
      <w:ins w:id="166" w:author="dani" w:date="2022-07-04T16:53:00Z">
        <w:r w:rsidR="002D4EDB">
          <w:t>)</w:t>
        </w:r>
      </w:ins>
      <w:ins w:id="167" w:author="dani" w:date="2022-07-04T16:55:00Z">
        <w:r w:rsidR="001A1517">
          <w:t>,</w:t>
        </w:r>
      </w:ins>
      <w:ins w:id="168" w:author="dani" w:date="2022-07-04T16:56:00Z">
        <w:r w:rsidR="001A1517">
          <w:t xml:space="preserve"> </w:t>
        </w:r>
      </w:ins>
      <m:oMath>
        <m:sSubSup>
          <m:sSubSupPr>
            <m:ctrlPr>
              <w:ins w:id="169" w:author="dani" w:date="2022-07-06T17:08:00Z">
                <w:rPr>
                  <w:rFonts w:ascii="Cambria Math" w:hAnsi="Cambria Math"/>
                  <w:i/>
                </w:rPr>
              </w:ins>
            </m:ctrlPr>
          </m:sSubSupPr>
          <m:e>
            <m:r>
              <w:ins w:id="170" w:author="dani" w:date="2022-07-06T17:08:00Z">
                <m:rPr>
                  <m:sty m:val="p"/>
                </m:rPr>
                <w:rPr>
                  <w:rFonts w:ascii="Cambria Math" w:hAnsi="Cambria Math"/>
                </w:rPr>
                <m:t>x</m:t>
              </w:ins>
            </m:r>
          </m:e>
          <m:sub>
            <m:r>
              <w:ins w:id="171" w:author="dani" w:date="2022-07-06T17:08:00Z">
                <m:rPr>
                  <m:sty m:val="p"/>
                </m:rPr>
                <w:rPr>
                  <w:rFonts w:ascii="Cambria Math" w:hAnsi="Cambria Math"/>
                </w:rPr>
                <m:t>t,i</m:t>
              </w:ins>
            </m:r>
          </m:sub>
          <m:sup/>
        </m:sSubSup>
      </m:oMath>
      <w:ins w:id="172" w:author="dani" w:date="2022-07-06T17:08:00Z">
        <w:r w:rsidR="00E9731D">
          <w:t xml:space="preserve"> </w:t>
        </w:r>
      </w:ins>
      <w:ins w:id="173" w:author="dani" w:date="2022-07-06T17:15:00Z">
        <w:r w:rsidR="00CE33B3">
          <w:t xml:space="preserve">(economic </w:t>
        </w:r>
      </w:ins>
      <w:ins w:id="174" w:author="dani" w:date="2022-07-06T17:09:00Z">
        <w:r w:rsidR="00E9731D">
          <w:t>growth and government expendi</w:t>
        </w:r>
      </w:ins>
      <w:ins w:id="175" w:author="dani" w:date="2022-07-06T17:10:00Z">
        <w:r w:rsidR="00E9731D">
          <w:t>ture</w:t>
        </w:r>
      </w:ins>
      <w:ins w:id="176" w:author="dani" w:date="2022-07-06T17:15:00Z">
        <w:r w:rsidR="00CE33B3">
          <w:t>)</w:t>
        </w:r>
      </w:ins>
      <w:ins w:id="177" w:author="dani" w:date="2022-07-06T17:10:00Z">
        <w:r w:rsidR="00E9731D">
          <w:t xml:space="preserve">, </w:t>
        </w:r>
      </w:ins>
      <w:ins w:id="178" w:author="dani" w:date="2022-07-04T16:56:00Z">
        <w:r w:rsidR="001A1517">
          <w:t>finally</w:t>
        </w:r>
      </w:ins>
      <w:del w:id="179" w:author="dani" w:date="2022-07-04T16:55:00Z">
        <w:r w:rsidR="003F77CF" w:rsidDel="001A1517">
          <w:delText>w</w:delText>
        </w:r>
        <w:r w:rsidR="00720711" w:rsidDel="001A1517">
          <w:delText>here</w:delText>
        </w:r>
      </w:del>
      <w:r w:rsidR="00720711">
        <w:t xml:space="preserve"> </w:t>
      </w:r>
      <m:oMath>
        <m:sSub>
          <m:sSubPr>
            <m:ctrlPr>
              <w:rPr>
                <w:rFonts w:ascii="Cambria Math" w:hAnsi="Cambria Math"/>
              </w:rPr>
            </m:ctrlPr>
          </m:sSubPr>
          <m:e>
            <m:r>
              <m:rPr>
                <m:sty m:val="p"/>
              </m:rPr>
              <w:rPr>
                <w:rFonts w:ascii="Cambria Math" w:hAnsi="Cambria Math"/>
              </w:rPr>
              <m:t>ε</m:t>
            </m:r>
          </m:e>
          <m:sub>
            <m:r>
              <w:ins w:id="180" w:author="dani" w:date="2022-07-04T16:55:00Z">
                <m:rPr>
                  <m:sty m:val="p"/>
                </m:rPr>
                <w:rPr>
                  <w:rFonts w:ascii="Cambria Math" w:hAnsi="Cambria Math"/>
                </w:rPr>
                <m:t>i</m:t>
              </w:ins>
            </m:r>
            <m:r>
              <w:del w:id="181" w:author="dani" w:date="2022-07-04T16:55:00Z">
                <m:rPr>
                  <m:sty m:val="p"/>
                </m:rPr>
                <w:rPr>
                  <w:rFonts w:ascii="Cambria Math" w:hAnsi="Cambria Math"/>
                </w:rPr>
                <m:t>h</m:t>
              </w:del>
            </m:r>
            <m:r>
              <m:rPr>
                <m:sty m:val="p"/>
              </m:rPr>
              <w:rPr>
                <w:rFonts w:ascii="Cambria Math" w:hAnsi="Cambria Math"/>
              </w:rPr>
              <m:t>,t</m:t>
            </m:r>
            <m:r>
              <w:ins w:id="182" w:author="dani" w:date="2022-07-04T16:55:00Z">
                <m:rPr>
                  <m:sty m:val="p"/>
                </m:rPr>
                <w:rPr>
                  <w:rFonts w:ascii="Cambria Math" w:hAnsi="Cambria Math"/>
                </w:rPr>
                <m:t>+h</m:t>
              </w:ins>
            </m:r>
          </m:sub>
        </m:sSub>
        <m:r>
          <w:rPr>
            <w:rFonts w:ascii="Cambria Math" w:hAnsi="Cambria Math"/>
          </w:rPr>
          <m:t> </m:t>
        </m:r>
      </m:oMath>
      <w:r w:rsidR="00720711">
        <w:t xml:space="preserve">is </w:t>
      </w:r>
      <w:r w:rsidR="003F77CF">
        <w:t xml:space="preserve">the projection residual </w:t>
      </w:r>
      <w:del w:id="183" w:author="dani" w:date="2022-07-04T16:55:00Z">
        <w:r w:rsidR="00720711" w:rsidDel="001A1517">
          <w:delText>a</w:delText>
        </w:r>
        <w:r w:rsidR="003F77CF" w:rsidDel="001A1517">
          <w:delText>nd</w:delText>
        </w:r>
        <w:r w:rsidR="00720711" w:rsidDel="001A1517">
          <w:delText xml:space="preserve"> </w:delText>
        </w:r>
      </w:del>
      <m:oMath>
        <m:sSub>
          <m:sSubPr>
            <m:ctrlPr>
              <w:del w:id="184" w:author="dani" w:date="2022-07-04T16:55:00Z">
                <w:rPr>
                  <w:rFonts w:ascii="Cambria Math" w:hAnsi="Cambria Math"/>
                </w:rPr>
              </w:del>
            </m:ctrlPr>
          </m:sSubPr>
          <m:e>
            <m:r>
              <w:del w:id="185" w:author="dani" w:date="2022-07-04T16:55:00Z">
                <m:rPr>
                  <m:sty m:val="p"/>
                </m:rPr>
                <w:rPr>
                  <w:rFonts w:ascii="Cambria Math" w:hAnsi="Cambria Math"/>
                </w:rPr>
                <m:t>µ</m:t>
              </w:del>
            </m:r>
          </m:e>
          <m:sub>
            <m:r>
              <w:del w:id="186" w:author="dani" w:date="2022-07-04T16:55:00Z">
                <m:rPr>
                  <m:sty m:val="p"/>
                </m:rPr>
                <w:rPr>
                  <w:rFonts w:ascii="Cambria Math" w:hAnsi="Cambria Math"/>
                </w:rPr>
                <m:t>h</m:t>
              </w:del>
            </m:r>
          </m:sub>
        </m:sSub>
        <m:r>
          <w:del w:id="187" w:author="dani" w:date="2022-07-04T16:55:00Z">
            <m:rPr>
              <m:sty m:val="p"/>
            </m:rPr>
            <w:rPr>
              <w:rFonts w:ascii="Cambria Math" w:hAnsi="Cambria Math"/>
            </w:rPr>
            <m:t>,</m:t>
          </w:del>
        </m:r>
        <m:sSub>
          <m:sSubPr>
            <m:ctrlPr>
              <w:del w:id="188" w:author="dani" w:date="2022-07-04T16:55:00Z">
                <w:rPr>
                  <w:rFonts w:ascii="Cambria Math" w:hAnsi="Cambria Math"/>
                </w:rPr>
              </w:del>
            </m:ctrlPr>
          </m:sSubPr>
          <m:e>
            <m:r>
              <w:del w:id="189" w:author="dani" w:date="2022-07-04T16:55:00Z">
                <m:rPr>
                  <m:sty m:val="p"/>
                </m:rPr>
                <w:rPr>
                  <w:rFonts w:ascii="Cambria Math" w:hAnsi="Cambria Math"/>
                </w:rPr>
                <m:t>β</m:t>
              </w:del>
            </m:r>
          </m:e>
          <m:sub>
            <m:r>
              <w:del w:id="190" w:author="dani" w:date="2022-07-04T16:55:00Z">
                <m:rPr>
                  <m:sty m:val="p"/>
                </m:rPr>
                <w:rPr>
                  <w:rFonts w:ascii="Cambria Math" w:hAnsi="Cambria Math"/>
                </w:rPr>
                <m:t>h</m:t>
              </w:del>
            </m:r>
          </m:sub>
        </m:sSub>
        <m:r>
          <w:del w:id="191" w:author="dani" w:date="2022-07-04T16:55:00Z">
            <m:rPr>
              <m:sty m:val="p"/>
            </m:rPr>
            <w:rPr>
              <w:rFonts w:ascii="Cambria Math" w:hAnsi="Cambria Math"/>
            </w:rPr>
            <m:t>,</m:t>
          </w:del>
        </m:r>
        <m:sSub>
          <m:sSubPr>
            <m:ctrlPr>
              <w:del w:id="192" w:author="dani" w:date="2022-07-04T16:55:00Z">
                <w:rPr>
                  <w:rFonts w:ascii="Cambria Math" w:hAnsi="Cambria Math"/>
                </w:rPr>
              </w:del>
            </m:ctrlPr>
          </m:sSubPr>
          <m:e>
            <m:r>
              <w:del w:id="193" w:author="dani" w:date="2022-07-04T16:55:00Z">
                <m:rPr>
                  <m:sty m:val="p"/>
                </m:rPr>
                <w:rPr>
                  <w:rFonts w:ascii="Cambria Math" w:hAnsi="Cambria Math"/>
                </w:rPr>
                <m:t>γ</m:t>
              </w:del>
            </m:r>
          </m:e>
          <m:sub>
            <m:r>
              <w:del w:id="194" w:author="dani" w:date="2022-07-04T16:55:00Z">
                <m:rPr>
                  <m:sty m:val="p"/>
                </m:rPr>
                <w:rPr>
                  <w:rFonts w:ascii="Cambria Math" w:hAnsi="Cambria Math"/>
                </w:rPr>
                <m:t>h</m:t>
              </w:del>
            </m:r>
          </m:sub>
        </m:sSub>
        <m:r>
          <w:del w:id="195" w:author="dani" w:date="2022-07-04T16:55:00Z">
            <m:rPr>
              <m:sty m:val="p"/>
            </m:rPr>
            <w:rPr>
              <w:rFonts w:ascii="Cambria Math" w:hAnsi="Cambria Math"/>
            </w:rPr>
            <m:t>,</m:t>
          </w:del>
        </m:r>
        <m:sSub>
          <m:sSubPr>
            <m:ctrlPr>
              <w:del w:id="196" w:author="dani" w:date="2022-07-04T16:55:00Z">
                <w:rPr>
                  <w:rFonts w:ascii="Cambria Math" w:hAnsi="Cambria Math"/>
                </w:rPr>
              </w:del>
            </m:ctrlPr>
          </m:sSubPr>
          <m:e>
            <m:r>
              <w:del w:id="197" w:author="dani" w:date="2022-07-04T16:55:00Z">
                <m:rPr>
                  <m:sty m:val="p"/>
                </m:rPr>
                <w:rPr>
                  <w:rFonts w:ascii="Cambria Math" w:hAnsi="Cambria Math"/>
                </w:rPr>
                <m:t>δ</m:t>
              </w:del>
            </m:r>
          </m:e>
          <m:sub>
            <m:r>
              <w:del w:id="198" w:author="dani" w:date="2022-07-04T16:55:00Z">
                <m:rPr>
                  <m:sty m:val="p"/>
                </m:rPr>
                <w:rPr>
                  <w:rFonts w:ascii="Cambria Math" w:hAnsi="Cambria Math"/>
                </w:rPr>
                <m:t>h,1</m:t>
              </w:del>
            </m:r>
          </m:sub>
        </m:sSub>
        <m:r>
          <w:del w:id="199" w:author="dani" w:date="2022-07-04T16:55:00Z">
            <m:rPr>
              <m:sty m:val="p"/>
            </m:rPr>
            <w:rPr>
              <w:rFonts w:ascii="Cambria Math" w:hAnsi="Cambria Math"/>
            </w:rPr>
            <m:t>,</m:t>
          </w:del>
        </m:r>
        <m:sSub>
          <m:sSubPr>
            <m:ctrlPr>
              <w:del w:id="200" w:author="dani" w:date="2022-07-04T16:55:00Z">
                <w:rPr>
                  <w:rFonts w:ascii="Cambria Math" w:hAnsi="Cambria Math"/>
                </w:rPr>
              </w:del>
            </m:ctrlPr>
          </m:sSubPr>
          <m:e>
            <m:r>
              <w:del w:id="201" w:author="dani" w:date="2022-07-04T16:55:00Z">
                <m:rPr>
                  <m:sty m:val="p"/>
                </m:rPr>
                <w:rPr>
                  <w:rFonts w:ascii="Cambria Math" w:hAnsi="Cambria Math"/>
                </w:rPr>
                <m:t>δ</m:t>
              </w:del>
            </m:r>
          </m:e>
          <m:sub>
            <m:r>
              <w:del w:id="202" w:author="dani" w:date="2022-07-04T16:55:00Z">
                <m:rPr>
                  <m:sty m:val="p"/>
                </m:rPr>
                <w:rPr>
                  <w:rFonts w:ascii="Cambria Math" w:hAnsi="Cambria Math"/>
                </w:rPr>
                <m:t>h,2</m:t>
              </w:del>
            </m:r>
          </m:sub>
        </m:sSub>
      </m:oMath>
      <w:del w:id="203" w:author="dani" w:date="2022-07-04T16:55:00Z">
        <w:r w:rsidR="00720711" w:rsidDel="001A1517">
          <w:delText xml:space="preserve"> </w:delText>
        </w:r>
        <w:r w:rsidR="003F77CF" w:rsidDel="001A1517">
          <w:delText>the projection coefficients.</w:delText>
        </w:r>
        <w:r w:rsidR="00720711" w:rsidDel="001A1517">
          <w:delText xml:space="preserve"> </w:delText>
        </w:r>
      </w:del>
      <w:r w:rsidR="00310C3F" w:rsidRPr="00310C3F">
        <w:t>Notice also that we do not require x</w:t>
      </w:r>
      <w:r w:rsidR="00310C3F" w:rsidRPr="00310C3F">
        <w:rPr>
          <w:vertAlign w:val="subscript"/>
        </w:rPr>
        <w:t>t</w:t>
      </w:r>
      <w:r w:rsidR="00310C3F" w:rsidRPr="00310C3F">
        <w:t xml:space="preserve"> to be a predetermined “shock” variable</w:t>
      </w:r>
      <w:r w:rsidR="00310C3F">
        <w:t>.</w:t>
      </w:r>
    </w:p>
    <w:p w14:paraId="27A9978B" w14:textId="31358438" w:rsidR="006148EE" w:rsidRDefault="00720711">
      <w:pPr>
        <w:spacing w:after="360" w:line="312" w:lineRule="auto"/>
        <w:jc w:val="both"/>
      </w:pPr>
      <w:del w:id="204" w:author="dani" w:date="2022-07-04T17:01:00Z">
        <w:r w:rsidDel="00026187">
          <w:delText xml:space="preserve">The methodology employed used relaxes the assumption of homogeneous dynamics by estimating and identifying a </w:delText>
        </w:r>
        <w:r w:rsidRPr="00667E9F" w:rsidDel="00026187">
          <w:delText>reduced-form structural PVAR</w:delText>
        </w:r>
      </w:del>
      <w:ins w:id="205" w:author="Dan" w:date="2022-02-01T17:12:00Z">
        <w:del w:id="206" w:author="dani" w:date="2022-07-04T17:01:00Z">
          <w:r w:rsidDel="00026187">
            <w:delText xml:space="preserve"> form</w:delText>
          </w:r>
        </w:del>
      </w:ins>
      <w:del w:id="207" w:author="dani" w:date="2022-07-04T17:01:00Z">
        <w:r w:rsidDel="00026187">
          <w:delText>. For example, in each period t, we observe F</w:delText>
        </w:r>
        <w:r w:rsidDel="00026187">
          <w:rPr>
            <w:vertAlign w:val="subscript"/>
          </w:rPr>
          <w:delText>t</w:delText>
        </w:r>
        <w:r w:rsidDel="00026187">
          <w:delText>(y</w:delText>
        </w:r>
        <w:r w:rsidDel="00026187">
          <w:rPr>
            <w:vertAlign w:val="subscript"/>
          </w:rPr>
          <w:delText>it</w:delText>
        </w:r>
        <w:r w:rsidDel="00026187">
          <w:delText>), and due to policy interventions or unexpected shocks (</w:delText>
        </w:r>
        <w:r w:rsidDel="00026187">
          <w:rPr>
            <w:i/>
          </w:rPr>
          <w:delText>X</w:delText>
        </w:r>
        <w:r w:rsidDel="00026187">
          <w:rPr>
            <w:i/>
            <w:vertAlign w:val="subscript"/>
          </w:rPr>
          <w:delText>t</w:delText>
        </w:r>
        <w:r w:rsidDel="00026187">
          <w:delText xml:space="preserve">) the distribution in the next period will be different from the current one. Thus, what we observe in the next period, </w:delText>
        </w:r>
      </w:del>
      <m:oMath>
        <m:sSub>
          <m:sSubPr>
            <m:ctrlPr>
              <w:del w:id="208" w:author="dani" w:date="2022-07-04T17:01:00Z">
                <w:rPr>
                  <w:rFonts w:ascii="Cambria Math" w:hAnsi="Cambria Math"/>
                  <w:i/>
                  <w:iCs/>
                  <w:vertAlign w:val="subscript"/>
                </w:rPr>
              </w:del>
            </m:ctrlPr>
          </m:sSubPr>
          <m:e>
            <m:r>
              <w:del w:id="209" w:author="dani" w:date="2022-07-04T17:01:00Z">
                <m:rPr>
                  <m:sty m:val="p"/>
                </m:rPr>
                <w:rPr>
                  <w:rFonts w:ascii="Cambria Math" w:hAnsi="Cambria Math"/>
                  <w:vertAlign w:val="subscript"/>
                </w:rPr>
                <m:t>F</m:t>
              </w:del>
            </m:r>
            <m:ctrlPr>
              <w:del w:id="210" w:author="dani" w:date="2022-07-04T17:01:00Z">
                <w:rPr>
                  <w:rFonts w:ascii="Cambria Math" w:hAnsi="Cambria Math"/>
                  <w:vertAlign w:val="subscript"/>
                </w:rPr>
              </w:del>
            </m:ctrlPr>
          </m:e>
          <m:sub>
            <m:r>
              <w:del w:id="211" w:author="dani" w:date="2022-07-04T17:01:00Z">
                <m:rPr>
                  <m:sty m:val="p"/>
                </m:rPr>
                <w:rPr>
                  <w:rFonts w:ascii="Cambria Math" w:hAnsi="Cambria Math"/>
                  <w:vertAlign w:val="subscript"/>
                </w:rPr>
                <m:t>t</m:t>
              </w:del>
            </m:r>
          </m:sub>
        </m:sSub>
        <m:r>
          <w:del w:id="212" w:author="dani" w:date="2022-07-04T17:01:00Z">
            <w:rPr>
              <w:rFonts w:ascii="Cambria Math" w:hAnsi="Cambria Math"/>
              <w:vertAlign w:val="subscript"/>
            </w:rPr>
            <m:t>+1</m:t>
          </w:del>
        </m:r>
        <m:d>
          <m:dPr>
            <m:ctrlPr>
              <w:del w:id="213" w:author="dani" w:date="2022-07-04T17:01:00Z">
                <w:rPr>
                  <w:rFonts w:ascii="Cambria Math" w:hAnsi="Cambria Math"/>
                  <w:i/>
                </w:rPr>
              </w:del>
            </m:ctrlPr>
          </m:dPr>
          <m:e>
            <m:sSub>
              <m:sSubPr>
                <m:ctrlPr>
                  <w:del w:id="214" w:author="dani" w:date="2022-07-04T17:01:00Z">
                    <w:rPr>
                      <w:rFonts w:ascii="Cambria Math" w:hAnsi="Cambria Math"/>
                      <w:i/>
                      <w:iCs/>
                    </w:rPr>
                  </w:del>
                </m:ctrlPr>
              </m:sSubPr>
              <m:e>
                <m:r>
                  <w:del w:id="215" w:author="dani" w:date="2022-07-04T17:01:00Z">
                    <m:rPr>
                      <m:sty m:val="p"/>
                    </m:rPr>
                    <w:rPr>
                      <w:rFonts w:ascii="Cambria Math" w:hAnsi="Cambria Math"/>
                    </w:rPr>
                    <m:t>y</m:t>
                  </w:del>
                </m:r>
                <m:ctrlPr>
                  <w:del w:id="216" w:author="dani" w:date="2022-07-04T17:01:00Z">
                    <w:rPr>
                      <w:rFonts w:ascii="Cambria Math" w:hAnsi="Cambria Math"/>
                      <w:i/>
                    </w:rPr>
                  </w:del>
                </m:ctrlPr>
              </m:e>
              <m:sub>
                <m:r>
                  <w:del w:id="217" w:author="dani" w:date="2022-07-04T17:01:00Z">
                    <m:rPr>
                      <m:sty m:val="p"/>
                    </m:rPr>
                    <w:rPr>
                      <w:rFonts w:ascii="Cambria Math" w:hAnsi="Cambria Math"/>
                    </w:rPr>
                    <m:t>i</m:t>
                  </w:del>
                </m:r>
                <m:r>
                  <w:del w:id="218" w:author="dani" w:date="2022-07-04T17:01:00Z">
                    <w:rPr>
                      <w:rFonts w:ascii="Cambria Math" w:hAnsi="Cambria Math"/>
                    </w:rPr>
                    <m:t>,</m:t>
                  </w:del>
                </m:r>
                <m:r>
                  <w:del w:id="219" w:author="dani" w:date="2022-07-04T17:01:00Z">
                    <m:rPr>
                      <m:sty m:val="p"/>
                    </m:rPr>
                    <w:rPr>
                      <w:rFonts w:ascii="Cambria Math" w:hAnsi="Cambria Math"/>
                    </w:rPr>
                    <m:t>t</m:t>
                  </w:del>
                </m:r>
              </m:sub>
            </m:sSub>
            <m:r>
              <w:del w:id="220" w:author="dani" w:date="2022-07-04T17:01:00Z">
                <w:rPr>
                  <w:rFonts w:ascii="Cambria Math" w:hAnsi="Cambria Math"/>
                  <w:vertAlign w:val="subscript"/>
                </w:rPr>
                <m:t>+1</m:t>
              </w:del>
            </m:r>
          </m:e>
        </m:d>
      </m:oMath>
      <w:del w:id="221" w:author="dani" w:date="2022-07-04T17:01:00Z">
        <w:r w:rsidDel="00026187">
          <w:rPr>
            <w:i/>
            <w:iCs/>
          </w:rPr>
          <w:delText>,</w:delText>
        </w:r>
        <w:r w:rsidDel="00026187">
          <w:delText xml:space="preserve"> should be a function of F</w:delText>
        </w:r>
        <w:r w:rsidDel="00026187">
          <w:rPr>
            <w:vertAlign w:val="subscript"/>
          </w:rPr>
          <w:delText>t</w:delText>
        </w:r>
        <w:r w:rsidDel="00026187">
          <w:delText xml:space="preserve"> (y</w:delText>
        </w:r>
        <w:r w:rsidDel="00026187">
          <w:rPr>
            <w:vertAlign w:val="subscript"/>
          </w:rPr>
          <w:delText>it</w:delText>
        </w:r>
        <w:r w:rsidDel="00026187">
          <w:delText>) and X</w:delText>
        </w:r>
        <w:r w:rsidDel="00026187">
          <w:rPr>
            <w:vertAlign w:val="subscript"/>
          </w:rPr>
          <w:delText>t</w:delText>
        </w:r>
        <w:r w:rsidDel="00026187">
          <w:delText>; however, characterizing this function is not possible since it is a mapping of the entire distribution into another</w:delText>
        </w:r>
      </w:del>
      <w:r>
        <w:t xml:space="preserve">. Instead, we </w:t>
      </w:r>
      <w:ins w:id="222" w:author="dani" w:date="2022-02-03T17:19:00Z">
        <w:r w:rsidR="007818D4" w:rsidRPr="007818D4">
          <w:t>impose a temporal ordering on the set of variables</w:t>
        </w:r>
      </w:ins>
      <w:del w:id="223" w:author="dani" w:date="2022-02-03T17:19:00Z">
        <w:r w:rsidDel="007818D4">
          <w:delText>attempt</w:delText>
        </w:r>
      </w:del>
      <w:r>
        <w:t xml:space="preserve"> to estimate the function that draws the current distribution into parameters characterizing the next period distribution, conditional on vector Xt. </w:t>
      </w:r>
      <w:ins w:id="224" w:author="dani" w:date="2022-02-03T17:20:00Z">
        <w:r w:rsidR="007818D4">
          <w:t>For exampl</w:t>
        </w:r>
      </w:ins>
      <w:ins w:id="225" w:author="dani" w:date="2022-02-03T17:21:00Z">
        <w:r w:rsidR="007818D4">
          <w:t xml:space="preserve">e, the Gini index, </w:t>
        </w:r>
      </w:ins>
      <w:ins w:id="226" w:author="dani" w:date="2022-02-03T17:20:00Z">
        <w:r w:rsidR="007818D4">
          <w:t>which itself in turn does</w:t>
        </w:r>
      </w:ins>
      <w:ins w:id="227" w:author="dani" w:date="2022-02-03T17:21:00Z">
        <w:r w:rsidR="007818D4">
          <w:t xml:space="preserve"> </w:t>
        </w:r>
      </w:ins>
      <w:ins w:id="228" w:author="dani" w:date="2022-02-03T17:20:00Z">
        <w:r w:rsidR="007818D4">
          <w:t xml:space="preserve">not react within the period to changes in </w:t>
        </w:r>
      </w:ins>
      <w:ins w:id="229" w:author="dani" w:date="2022-02-03T17:22:00Z">
        <w:r w:rsidR="007818D4">
          <w:t xml:space="preserve">fiscal policies </w:t>
        </w:r>
      </w:ins>
      <w:ins w:id="230" w:author="dani" w:date="2022-02-03T17:20:00Z">
        <w:r w:rsidR="007818D4">
          <w:t>and money growth</w:t>
        </w:r>
      </w:ins>
      <w:ins w:id="231" w:author="dani" w:date="2022-02-03T17:22:00Z">
        <w:r w:rsidR="007818D4">
          <w:t xml:space="preserve">. </w:t>
        </w:r>
      </w:ins>
      <w:r>
        <w:t>The basic idea for our empirical exercise is:</w:t>
      </w:r>
    </w:p>
    <w:p w14:paraId="30277ACD" w14:textId="14AEC3D4" w:rsidR="006148EE" w:rsidRDefault="00720711">
      <w:pPr>
        <w:spacing w:after="360" w:line="312" w:lineRule="auto"/>
        <w:jc w:val="both"/>
        <w:rPr>
          <w:i/>
          <w:vertAlign w:val="subscript"/>
        </w:rPr>
      </w:pPr>
      <w:r>
        <w:rPr>
          <w:i/>
        </w:rPr>
        <w:t>Left-hand variables = Gini</w:t>
      </w:r>
      <w:r>
        <w:rPr>
          <w:i/>
          <w:vertAlign w:val="subscript"/>
        </w:rPr>
        <w:t>i,t</w:t>
      </w:r>
      <w:r>
        <w:rPr>
          <w:i/>
        </w:rPr>
        <w:t>,</w:t>
      </w:r>
      <w:ins w:id="232" w:author="dani" w:date="2022-07-04T17:02:00Z">
        <w:r w:rsidR="00026187">
          <w:rPr>
            <w:i/>
          </w:rPr>
          <w:t xml:space="preserve"> net income</w:t>
        </w:r>
      </w:ins>
      <w:r>
        <w:rPr>
          <w:i/>
        </w:rPr>
        <w:t xml:space="preserve"> </w:t>
      </w:r>
      <w:del w:id="233" w:author="dani" w:date="2022-02-02T11:56:00Z">
        <w:r w:rsidDel="00667E9F">
          <w:rPr>
            <w:i/>
          </w:rPr>
          <w:delText>Growth</w:delText>
        </w:r>
        <w:r w:rsidDel="00667E9F">
          <w:rPr>
            <w:i/>
            <w:vertAlign w:val="subscript"/>
          </w:rPr>
          <w:delText>i,t</w:delText>
        </w:r>
        <w:r w:rsidDel="00667E9F">
          <w:rPr>
            <w:i/>
          </w:rPr>
          <w:delText xml:space="preserve"> </w:delText>
        </w:r>
        <w:r w:rsidDel="00667E9F">
          <w:delText xml:space="preserve">and </w:delText>
        </w:r>
        <w:r w:rsidDel="00667E9F">
          <w:rPr>
            <w:i/>
          </w:rPr>
          <w:delText>Fiscal policies</w:delText>
        </w:r>
        <w:r w:rsidDel="00667E9F">
          <w:rPr>
            <w:i/>
            <w:vertAlign w:val="subscript"/>
          </w:rPr>
          <w:delText>i,t</w:delText>
        </w:r>
      </w:del>
    </w:p>
    <w:p w14:paraId="759ED300" w14:textId="722C05EA" w:rsidR="006148EE" w:rsidRDefault="00720711" w:rsidP="007818D4">
      <w:pPr>
        <w:spacing w:before="240" w:after="200" w:line="312" w:lineRule="auto"/>
        <w:jc w:val="both"/>
      </w:pPr>
      <w:r>
        <w:rPr>
          <w:i/>
        </w:rPr>
        <w:lastRenderedPageBreak/>
        <w:t>Right-hand variables = Gini</w:t>
      </w:r>
      <w:r>
        <w:rPr>
          <w:i/>
          <w:vertAlign w:val="subscript"/>
        </w:rPr>
        <w:t>i,t</w:t>
      </w:r>
      <w:r>
        <w:rPr>
          <w:i/>
        </w:rPr>
        <w:t>, Growth</w:t>
      </w:r>
      <w:r>
        <w:rPr>
          <w:i/>
          <w:vertAlign w:val="subscript"/>
        </w:rPr>
        <w:t>i,t</w:t>
      </w:r>
      <w:r>
        <w:rPr>
          <w:i/>
        </w:rPr>
        <w:t>, Fiscal policies</w:t>
      </w:r>
      <w:ins w:id="234" w:author="dani" w:date="2022-02-03T17:24:00Z">
        <w:r w:rsidR="007818D4">
          <w:rPr>
            <w:i/>
          </w:rPr>
          <w:t xml:space="preserve"> (FV</w:t>
        </w:r>
        <w:r w:rsidR="007818D4">
          <w:rPr>
            <w:i/>
            <w:vertAlign w:val="subscript"/>
          </w:rPr>
          <w:t>i,t</w:t>
        </w:r>
        <w:r w:rsidR="007818D4">
          <w:rPr>
            <w:i/>
          </w:rPr>
          <w:t>)</w:t>
        </w:r>
      </w:ins>
      <w:r>
        <w:rPr>
          <w:i/>
        </w:rPr>
        <w:t xml:space="preserve"> </w:t>
      </w:r>
      <w:r w:rsidRPr="00065637">
        <w:t>two</w:t>
      </w:r>
      <w:r>
        <w:t xml:space="preserve"> exogenous variables X</w:t>
      </w:r>
      <w:r>
        <w:rPr>
          <w:vertAlign w:val="subscript"/>
        </w:rPr>
        <w:t xml:space="preserve">i,t </w:t>
      </w:r>
      <w:r>
        <w:t>(trade openness and total government expenditure), and (D) dummy variable for 2008, which captures the effect of economic recession.</w:t>
      </w:r>
    </w:p>
    <w:p w14:paraId="6911A09B" w14:textId="015F5798" w:rsidR="006148EE" w:rsidRDefault="000509C3">
      <w:pPr>
        <w:spacing w:after="360" w:line="312" w:lineRule="auto"/>
        <w:jc w:val="center"/>
        <w:rPr>
          <w:i/>
        </w:rPr>
      </w:pPr>
      <m:oMath>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11</m:t>
            </m:r>
          </m:sub>
        </m:sSub>
        <m:r>
          <m:rPr>
            <m:sty m:val="p"/>
          </m:rPr>
          <w:rPr>
            <w:rFonts w:ascii="Cambria Math"/>
            <w:vertAlign w:val="subscript"/>
          </w:rPr>
          <m:t>Gin</m:t>
        </m:r>
        <m:sSub>
          <m:sSubPr>
            <m:ctrlPr>
              <w:rPr>
                <w:rFonts w:ascii="Cambria Math" w:hAnsi="Cambria Math"/>
                <w:i/>
                <w:vertAlign w:val="subscript"/>
              </w:rPr>
            </m:ctrlPr>
          </m:sSubPr>
          <m:e>
            <m:r>
              <m:rPr>
                <m:sty m:val="p"/>
              </m:rPr>
              <w:rPr>
                <w:rFonts w:ascii="Cambria Math"/>
                <w:vertAlign w:val="subscript"/>
              </w:rPr>
              <m:t>i</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12</m:t>
            </m:r>
          </m:sub>
        </m:sSub>
        <m:r>
          <m:rPr>
            <m:sty m:val="p"/>
          </m:rPr>
          <w:rPr>
            <w:rFonts w:ascii="Cambria Math"/>
            <w:vertAlign w:val="subscript"/>
          </w:rPr>
          <m:t>F</m:t>
        </m:r>
        <m:sSub>
          <m:sSubPr>
            <m:ctrlPr>
              <w:rPr>
                <w:rFonts w:ascii="Cambria Math" w:hAnsi="Cambria Math"/>
                <w:i/>
                <w:vertAlign w:val="subscript"/>
              </w:rPr>
            </m:ctrlPr>
          </m:sSubPr>
          <m:e>
            <m:r>
              <m:rPr>
                <m:sty m:val="p"/>
              </m:rPr>
              <w:rPr>
                <w:rFonts w:ascii="Cambria Math"/>
                <w:vertAlign w:val="subscript"/>
              </w:rPr>
              <m:t>V</m:t>
            </m:r>
            <m:ctrlPr>
              <w:rPr>
                <w:rFonts w:ascii="Cambria Math" w:hAnsi="Cambria Math"/>
                <w:vertAlign w:val="subscript"/>
              </w:rPr>
            </m:ctrlP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sSub>
              <m:sSubPr>
                <m:ctrlPr>
                  <w:rPr>
                    <w:rFonts w:ascii="Cambria Math" w:hAnsi="Cambria Math"/>
                    <w:i/>
                    <w:vertAlign w:val="subscript"/>
                  </w:rPr>
                </m:ctrlPr>
              </m:sSubPr>
              <m:e>
                <m:r>
                  <m:rPr>
                    <m:sty m:val="p"/>
                  </m:rPr>
                  <w:rPr>
                    <w:rFonts w:ascii="Cambria Math"/>
                    <w:vertAlign w:val="subscript"/>
                  </w:rPr>
                  <m:t>β</m:t>
                </m:r>
              </m:e>
              <m:sub>
                <m:r>
                  <w:rPr>
                    <w:rFonts w:ascii="Cambria Math"/>
                    <w:vertAlign w:val="subscript"/>
                  </w:rPr>
                  <m:t>13</m:t>
                </m:r>
              </m:sub>
            </m:sSub>
            <m:r>
              <m:rPr>
                <m:sty m:val="p"/>
              </m:rPr>
              <w:rPr>
                <w:rFonts w:ascii="Cambria Math"/>
                <w:vertAlign w:val="subscript"/>
              </w:rPr>
              <m:t>X</m:t>
            </m:r>
          </m:e>
          <m:sub>
            <m:r>
              <m:rPr>
                <m:sty m:val="p"/>
              </m:rPr>
              <w:rPr>
                <w:rFonts w:ascii="Cambria Math"/>
                <w:vertAlign w:val="subscript"/>
              </w:rPr>
              <m:t>i</m:t>
            </m:r>
            <m:r>
              <w:rPr>
                <w:rFonts w:ascii="Cambria Math"/>
                <w:vertAlign w:val="subscript"/>
              </w:rPr>
              <m:t>,</m:t>
            </m:r>
            <m:r>
              <m:rPr>
                <m:sty m:val="p"/>
              </m:rPr>
              <w:rPr>
                <w:rFonts w:ascii="Cambria Math"/>
                <w:vertAlign w:val="subscript"/>
              </w:rPr>
              <m:t>t</m:t>
            </m:r>
            <m:r>
              <w:rPr>
                <w:rFonts w:ascii="Cambria Math"/>
                <w:vertAlign w:val="subscript"/>
              </w:rPr>
              <m:t>-</m:t>
            </m:r>
            <m:r>
              <w:rPr>
                <w:rFonts w:ascii="Cambria Math"/>
                <w:vertAlign w:val="subscript"/>
              </w:rPr>
              <m:t>1</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α</m:t>
            </m:r>
          </m:e>
          <m:sub>
            <m:r>
              <w:rPr>
                <w:rFonts w:ascii="Cambria Math"/>
                <w:vertAlign w:val="subscript"/>
              </w:rPr>
              <m:t>1,</m:t>
            </m:r>
            <m:r>
              <m:rPr>
                <m:sty m:val="p"/>
              </m:rPr>
              <w:rPr>
                <w:rFonts w:ascii="Cambria Math"/>
                <w:vertAlign w:val="subscript"/>
              </w:rPr>
              <m:t>j</m:t>
            </m:r>
          </m:sub>
        </m:sSub>
        <m:r>
          <w:rPr>
            <w:rFonts w:ascii="Cambria Math"/>
            <w:vertAlign w:val="subscript"/>
          </w:rPr>
          <m:t>+</m:t>
        </m:r>
        <m:sSub>
          <m:sSubPr>
            <m:ctrlPr>
              <w:rPr>
                <w:rFonts w:ascii="Cambria Math" w:hAnsi="Cambria Math"/>
                <w:i/>
                <w:vertAlign w:val="subscript"/>
              </w:rPr>
            </m:ctrlPr>
          </m:sSubPr>
          <m:e>
            <m:r>
              <m:rPr>
                <m:sty m:val="p"/>
              </m:rPr>
              <w:rPr>
                <w:rFonts w:ascii="Cambria Math"/>
                <w:vertAlign w:val="subscript"/>
              </w:rPr>
              <m:t>ε</m:t>
            </m:r>
          </m:e>
          <m:sub>
            <m:r>
              <w:rPr>
                <w:rFonts w:ascii="Cambria Math"/>
                <w:vertAlign w:val="subscript"/>
              </w:rPr>
              <m:t>1,</m:t>
            </m:r>
            <m:r>
              <m:rPr>
                <m:sty m:val="p"/>
              </m:rPr>
              <w:rPr>
                <w:rFonts w:ascii="Cambria Math"/>
                <w:vertAlign w:val="subscript"/>
              </w:rPr>
              <m:t>jt</m:t>
            </m:r>
          </m:sub>
        </m:sSub>
      </m:oMath>
      <w:r w:rsidR="00720711">
        <w:rPr>
          <w:i/>
          <w:vertAlign w:val="subscript"/>
        </w:rPr>
        <w:t xml:space="preserve">                              </w:t>
      </w:r>
      <w:r w:rsidR="00720711">
        <w:t>(2)</w:t>
      </w:r>
    </w:p>
    <w:p w14:paraId="47E98C0E" w14:textId="52027B8A" w:rsidR="009117D7" w:rsidRDefault="009117D7" w:rsidP="009117D7">
      <w:pPr>
        <w:spacing w:after="360" w:line="312" w:lineRule="auto"/>
        <w:jc w:val="both"/>
        <w:rPr>
          <w:ins w:id="235" w:author="dani" w:date="2022-02-03T17:28:00Z"/>
        </w:rPr>
      </w:pPr>
      <w:ins w:id="236" w:author="dani" w:date="2022-02-03T17:28:00Z">
        <w:r>
          <w:t>Intuitively, this projection uncovers the linear combination of the data that best explains</w:t>
        </w:r>
      </w:ins>
      <w:ins w:id="237" w:author="dani" w:date="2022-02-03T17:29:00Z">
        <w:r>
          <w:t xml:space="preserve"> </w:t>
        </w:r>
      </w:ins>
      <w:ins w:id="238" w:author="dani" w:date="2022-02-03T17:28:00Z">
        <w:r>
          <w:t xml:space="preserve">long-run movements in </w:t>
        </w:r>
      </w:ins>
      <w:ins w:id="239" w:author="dani" w:date="2022-02-03T17:29:00Z">
        <w:r>
          <w:t>the Gini index</w:t>
        </w:r>
      </w:ins>
      <w:ins w:id="240" w:author="dani" w:date="2022-02-03T17:28:00Z">
        <w:r>
          <w:t xml:space="preserve">. By assumption, </w:t>
        </w:r>
      </w:ins>
      <w:ins w:id="241" w:author="dani" w:date="2022-02-03T17:29:00Z">
        <w:r>
          <w:t>as possible</w:t>
        </w:r>
      </w:ins>
      <w:ins w:id="242" w:author="dani" w:date="2022-02-03T17:28:00Z">
        <w:r>
          <w:t xml:space="preserve"> explanatory </w:t>
        </w:r>
      </w:ins>
      <w:ins w:id="243" w:author="dani" w:date="2022-02-03T17:29:00Z">
        <w:r>
          <w:t xml:space="preserve">variables </w:t>
        </w:r>
      </w:ins>
      <w:ins w:id="244" w:author="dani" w:date="2022-02-03T17:30:00Z">
        <w:r>
          <w:t>we consider the GDP growth and Fiscal policies.</w:t>
        </w:r>
      </w:ins>
      <w:ins w:id="245" w:author="dani" w:date="2022-02-03T17:28:00Z">
        <w:r>
          <w:t xml:space="preserve"> Thus, to estimate impulse responses with respect to the </w:t>
        </w:r>
      </w:ins>
      <w:ins w:id="246" w:author="dani" w:date="2022-02-03T17:31:00Z">
        <w:r w:rsidRPr="009117D7">
          <w:rPr>
            <w:i/>
            <w:iCs/>
          </w:rPr>
          <w:t>X</w:t>
        </w:r>
        <w:r>
          <w:t xml:space="preserve"> variable</w:t>
        </w:r>
      </w:ins>
      <w:ins w:id="247" w:author="dani" w:date="2022-02-03T17:28:00Z">
        <w:r>
          <w:t>, we</w:t>
        </w:r>
      </w:ins>
      <w:ins w:id="248" w:author="dani" w:date="2022-02-03T17:31:00Z">
        <w:r>
          <w:t xml:space="preserve"> </w:t>
        </w:r>
      </w:ins>
      <w:ins w:id="249" w:author="dani" w:date="2022-02-03T17:28:00Z">
        <w:r>
          <w:t>can run the local projection (</w:t>
        </w:r>
      </w:ins>
      <w:ins w:id="250" w:author="dani" w:date="2022-02-03T17:32:00Z">
        <w:r>
          <w:t>Eq. 1</w:t>
        </w:r>
      </w:ins>
      <w:ins w:id="251" w:author="dani" w:date="2022-02-03T17:28:00Z">
        <w:r>
          <w:t xml:space="preserve">) with </w:t>
        </w:r>
      </w:ins>
      <m:oMath>
        <m:r>
          <m:rPr>
            <m:sty m:val="p"/>
          </m:rPr>
          <w:rPr>
            <w:rFonts w:ascii="Cambria Math" w:hAnsi="Cambria Math"/>
          </w:rPr>
          <m:t>b</m:t>
        </m:r>
        <m:r>
          <w:rPr>
            <w:rFonts w:ascii="Cambria Math" w:hAnsi="Cambria Math"/>
          </w:rPr>
          <m:t>=</m:t>
        </m:r>
        <m:acc>
          <m:accPr>
            <m:ctrlPr>
              <w:rPr>
                <w:rFonts w:ascii="Cambria Math" w:hAnsi="Cambria Math"/>
              </w:rPr>
            </m:ctrlPr>
          </m:acc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H</m:t>
                </m:r>
              </m:sub>
            </m:sSub>
          </m:e>
        </m:acc>
      </m:oMath>
      <w:ins w:id="252" w:author="dani" w:date="2022-02-03T17:28:00Z">
        <w:r>
          <w:t xml:space="preserve"> and with </w:t>
        </w:r>
        <w:r w:rsidRPr="009117D7">
          <w:rPr>
            <w:i/>
            <w:iCs/>
          </w:rPr>
          <w:t>y</w:t>
        </w:r>
      </w:ins>
      <w:r w:rsidRPr="009117D7">
        <w:rPr>
          <w:i/>
          <w:iCs/>
        </w:rPr>
        <w:softHyphen/>
      </w:r>
      <w:ins w:id="253" w:author="dani" w:date="2022-02-03T17:28:00Z">
        <w:r w:rsidRPr="009117D7">
          <w:rPr>
            <w:i/>
            <w:iCs/>
            <w:vertAlign w:val="subscript"/>
          </w:rPr>
          <w:t>t</w:t>
        </w:r>
        <w:r>
          <w:t xml:space="preserve"> given by the response variable of</w:t>
        </w:r>
      </w:ins>
      <w:ins w:id="254" w:author="dani" w:date="2022-02-03T17:31:00Z">
        <w:r>
          <w:t xml:space="preserve"> </w:t>
        </w:r>
      </w:ins>
      <w:ins w:id="255" w:author="dani" w:date="2022-02-03T17:28:00Z">
        <w:r>
          <w:t>interest (either ∆gdp</w:t>
        </w:r>
        <w:r w:rsidRPr="009117D7">
          <w:rPr>
            <w:vertAlign w:val="subscript"/>
          </w:rPr>
          <w:t>t</w:t>
        </w:r>
        <w:r>
          <w:t xml:space="preserve"> or </w:t>
        </w:r>
      </w:ins>
      <w:r>
        <w:t>FV</w:t>
      </w:r>
      <w:r w:rsidRPr="00065637">
        <w:rPr>
          <w:vertAlign w:val="subscript"/>
        </w:rPr>
        <w:t>t</w:t>
      </w:r>
      <w:ins w:id="256" w:author="dani" w:date="2022-02-03T17:28:00Z">
        <w:r>
          <w:t>).</w:t>
        </w:r>
      </w:ins>
    </w:p>
    <w:p w14:paraId="644B5304" w14:textId="3711FB7C" w:rsidR="006148EE" w:rsidRDefault="00720711">
      <w:pPr>
        <w:spacing w:after="360" w:line="312" w:lineRule="auto"/>
        <w:jc w:val="both"/>
      </w:pPr>
      <w:r>
        <w:t xml:space="preserve">The </w:t>
      </w:r>
      <w:del w:id="257" w:author="dani" w:date="2022-01-23T18:04:00Z">
        <w:r>
          <w:delText>panel VAR</w:delText>
        </w:r>
      </w:del>
      <w:ins w:id="258" w:author="dani" w:date="2022-02-02T11:58:00Z">
        <w:r w:rsidR="00667E9F">
          <w:t>L</w:t>
        </w:r>
      </w:ins>
      <w:ins w:id="259" w:author="dani" w:date="2022-01-23T18:04:00Z">
        <w:r>
          <w:t xml:space="preserve">ocal </w:t>
        </w:r>
      </w:ins>
      <w:ins w:id="260" w:author="dani" w:date="2022-02-02T11:58:00Z">
        <w:r w:rsidR="00667E9F">
          <w:t>P</w:t>
        </w:r>
      </w:ins>
      <w:ins w:id="261" w:author="dani" w:date="2022-02-02T11:59:00Z">
        <w:r w:rsidR="00667E9F">
          <w:t>r</w:t>
        </w:r>
      </w:ins>
      <w:ins w:id="262" w:author="dani" w:date="2022-01-23T18:04:00Z">
        <w:r>
          <w:t>ojection</w:t>
        </w:r>
      </w:ins>
      <w:r>
        <w:t xml:space="preserve"> model provide a useful empirical methodology to investigate the issue at stake for the following reasons. First, we can infer dynamic </w:t>
      </w:r>
      <w:del w:id="263" w:author="dani" w:date="2022-02-02T12:00:00Z">
        <w:r w:rsidDel="00667E9F">
          <w:delText>effects</w:delText>
        </w:r>
      </w:del>
      <w:ins w:id="264" w:author="dani" w:date="2022-02-02T12:00:00Z">
        <w:r w:rsidR="00667E9F">
          <w:t>properties</w:t>
        </w:r>
      </w:ins>
      <w:r>
        <w:t xml:space="preserve"> since it captures the effects of the changes of income and inequality over time as influenced by growth and changes in the fiscal side. Thus, we can characterize the relationships between fiscal policies, growth and inequality via dynamic responses. </w:t>
      </w:r>
      <w:del w:id="265" w:author="dani" w:date="2022-02-02T12:01:00Z">
        <w:r w:rsidDel="00667E9F">
          <w:delText>Second</w:delText>
        </w:r>
      </w:del>
      <w:ins w:id="266" w:author="dani" w:date="2022-02-02T12:01:00Z">
        <w:r w:rsidR="00667E9F">
          <w:t>Following</w:t>
        </w:r>
      </w:ins>
      <w:r>
        <w:t>, as long as the identification permits, any structure of the previous interactions on inequality can be allowed in the model. Previous studies of single equation empirical models did not consider such interactions among fiscal variables.</w:t>
      </w:r>
    </w:p>
    <w:p w14:paraId="38BCB232" w14:textId="1B7CF12C" w:rsidR="006148EE" w:rsidRDefault="00720711">
      <w:pPr>
        <w:spacing w:after="360" w:line="312" w:lineRule="auto"/>
        <w:jc w:val="both"/>
      </w:pPr>
      <w:ins w:id="267" w:author="dani" w:date="2022-01-23T18:04:00Z">
        <w:r>
          <w:t xml:space="preserve">Here </w:t>
        </w:r>
      </w:ins>
      <w:del w:id="268" w:author="dani" w:date="2022-01-23T18:04:00Z">
        <w:r>
          <w:delText>W</w:delText>
        </w:r>
      </w:del>
      <w:ins w:id="269" w:author="dani" w:date="2022-01-23T18:04:00Z">
        <w:r>
          <w:t>w</w:t>
        </w:r>
      </w:ins>
      <w:r>
        <w:t xml:space="preserve">e </w:t>
      </w:r>
      <w:del w:id="270" w:author="dani" w:date="2022-01-23T18:04:00Z">
        <w:r>
          <w:delText xml:space="preserve">first </w:delText>
        </w:r>
      </w:del>
      <w:r>
        <w:t xml:space="preserve">test </w:t>
      </w:r>
      <w:del w:id="271" w:author="dani" w:date="2022-01-23T18:04:00Z">
        <w:r>
          <w:delText xml:space="preserve">the specifications of a baseline Panel VAR model that include the factors, such as standard regressors (Gini net income, growth of GDP per capita, general government expenditure, and trade openness). Then we move to </w:delText>
        </w:r>
      </w:del>
      <w:r>
        <w:t>the extended specifications that assess the role of additional fiscal instruments that are commonly found in the literature (Cingano, 2014; Doerrenberg and Peichl, 2014; Muinelo-Gallo and Roca-Segalés, 2013), i.e. government transfers, and government taxation (in this case, we test the progressivity of income tax</w:t>
      </w:r>
      <w:ins w:id="272" w:author="dani" w:date="2022-02-02T12:02:00Z">
        <w:r w:rsidR="00667E9F">
          <w:t>, as long as the effect of direct and indirect taxation</w:t>
        </w:r>
      </w:ins>
      <w:ins w:id="273" w:author="dani" w:date="2022-02-02T12:03:00Z">
        <w:r w:rsidR="00667E9F">
          <w:t>).</w:t>
        </w:r>
      </w:ins>
      <w:del w:id="274" w:author="dani" w:date="2022-02-02T12:03:00Z">
        <w:r w:rsidDel="00667E9F">
          <w:delText>). Finally, we add an</w:delText>
        </w:r>
      </w:del>
      <w:del w:id="275" w:author="dani" w:date="2022-01-23T18:04:00Z">
        <w:r>
          <w:delText xml:space="preserve"> employment protection variable as a proxy labour market policy and the effect of minimum wages</w:delText>
        </w:r>
      </w:del>
      <w:r>
        <w:t xml:space="preserve">. </w:t>
      </w:r>
      <w:del w:id="276" w:author="dani" w:date="2022-01-23T18:04:00Z">
        <w:r>
          <w:delText xml:space="preserve">The voluminous literature on minimum wages offers little consensus on the extent to which a wage floor impacts inequality. We argue that the minimum wage will impact inequality only in the short-run, also we found that affect negatively growth. </w:delText>
        </w:r>
      </w:del>
      <w:r>
        <w:t>We assume that the Gini is likely to respond contemporaneously to the group of fiscal policy variables (</w:t>
      </w:r>
      <w:r>
        <w:rPr>
          <w:i/>
          <w:iCs/>
        </w:rPr>
        <w:t>FV</w:t>
      </w:r>
      <w:r>
        <w:t xml:space="preserve">). Similarly, if parameter </w:t>
      </w:r>
      <w:r>
        <w:rPr>
          <w:i/>
          <w:iCs/>
        </w:rPr>
        <w:t>β</w:t>
      </w:r>
      <w:r>
        <w:rPr>
          <w:i/>
          <w:iCs/>
          <w:vertAlign w:val="subscript"/>
        </w:rPr>
        <w:t>11</w:t>
      </w:r>
      <w:r>
        <w:t xml:space="preserve"> is between zero and one, it implies that the inequality tends to decline in regions/countries with higher initial inequality, analogous to the inequality convergence analysed by Benabou (1996) and Ravallion (2003). </w:t>
      </w:r>
    </w:p>
    <w:p w14:paraId="7F71750F" w14:textId="7A9F8F90" w:rsidR="00F8193A" w:rsidRPr="00F8193A" w:rsidRDefault="00720711" w:rsidP="00F8193A">
      <w:pPr>
        <w:spacing w:after="360" w:line="312" w:lineRule="auto"/>
        <w:jc w:val="both"/>
        <w:rPr>
          <w:ins w:id="277" w:author="dani" w:date="2022-07-04T16:29:00Z"/>
          <w:highlight w:val="yellow"/>
          <w:rPrChange w:id="278" w:author="dani" w:date="2022-07-04T16:29:00Z">
            <w:rPr>
              <w:ins w:id="279" w:author="dani" w:date="2022-07-04T16:29:00Z"/>
            </w:rPr>
          </w:rPrChange>
        </w:rPr>
      </w:pPr>
      <w:r>
        <w:lastRenderedPageBreak/>
        <w:t xml:space="preserve">Moreover, given the reasonable large time length of our data set, we exploit the panel structure of the data that is not reliable in a </w:t>
      </w:r>
      <w:ins w:id="280" w:author="dani" w:date="2022-02-02T12:04:00Z">
        <w:r w:rsidR="00384507">
          <w:t>traditional VAR estimate</w:t>
        </w:r>
      </w:ins>
      <w:r>
        <w:t xml:space="preserve">. </w:t>
      </w:r>
      <w:del w:id="281" w:author="dani" w:date="2022-07-06T17:23:00Z">
        <w:r w:rsidDel="001453DD">
          <w:delText xml:space="preserve">As a robustness </w:delText>
        </w:r>
      </w:del>
      <w:del w:id="282" w:author="dani" w:date="2022-01-23T18:04:00Z">
        <w:r>
          <w:delText>test</w:delText>
        </w:r>
      </w:del>
      <w:del w:id="283" w:author="dani" w:date="2022-07-06T17:23:00Z">
        <w:r w:rsidDel="001453DD">
          <w:delText xml:space="preserve"> we introduce the </w:delText>
        </w:r>
      </w:del>
      <w:del w:id="284" w:author="dani" w:date="2022-01-23T18:04:00Z">
        <w:r>
          <w:delText>orthogonal difference estimates for all the specifications</w:delText>
        </w:r>
      </w:del>
      <w:del w:id="285" w:author="dani" w:date="2022-07-06T17:23:00Z">
        <w:r w:rsidDel="001453DD">
          <w:delText xml:space="preserve"> o</w:delText>
        </w:r>
      </w:del>
      <w:del w:id="286" w:author="dani" w:date="2022-01-23T18:04:00Z">
        <w:r>
          <w:delText>f</w:delText>
        </w:r>
      </w:del>
      <w:del w:id="287" w:author="dani" w:date="2022-07-06T17:23:00Z">
        <w:r w:rsidDel="001453DD">
          <w:delText xml:space="preserve"> the Table 3.</w:delText>
        </w:r>
      </w:del>
      <w:ins w:id="288" w:author="dani" w:date="2022-07-04T16:29:00Z">
        <w:r w:rsidR="00F8193A" w:rsidRPr="00F8193A">
          <w:rPr>
            <w:highlight w:val="yellow"/>
            <w:rPrChange w:id="289" w:author="dani" w:date="2022-07-04T16:29:00Z">
              <w:rPr/>
            </w:rPrChange>
          </w:rPr>
          <w:t>We calculate the impact of fiscal policy shocks based on LPs using a set of social transfers, government expenditure and taxing. We also restrict our attention to “large” shocks (changes in GDP) to introduce and observe the “booms and bust” results. However, when we condition on the state of the economy, we find that this result is driven entirely by what happens during a boom. The expansionary effects of fiscal consolidation evaporate when the economy is in a slump.</w:t>
        </w:r>
      </w:ins>
    </w:p>
    <w:p w14:paraId="374C5FFC" w14:textId="57FBE4D1" w:rsidR="00F8193A" w:rsidRDefault="00F8193A" w:rsidP="00F8193A">
      <w:pPr>
        <w:spacing w:after="360" w:line="312" w:lineRule="auto"/>
        <w:jc w:val="both"/>
        <w:rPr>
          <w:ins w:id="290" w:author="dani" w:date="2022-07-04T16:44:00Z"/>
        </w:rPr>
      </w:pPr>
      <w:commentRangeStart w:id="291"/>
      <w:ins w:id="292" w:author="dani" w:date="2022-07-04T16:29:00Z">
        <w:r w:rsidRPr="00F8193A">
          <w:rPr>
            <w:highlight w:val="yellow"/>
            <w:rPrChange w:id="293" w:author="dani" w:date="2022-07-04T16:29:00Z">
              <w:rPr/>
            </w:rPrChange>
          </w:rPr>
          <w:t xml:space="preserve">Fifth, </w:t>
        </w:r>
      </w:ins>
      <w:commentRangeEnd w:id="291"/>
      <w:ins w:id="294" w:author="dani" w:date="2022-07-06T17:24:00Z">
        <w:r w:rsidR="001453DD">
          <w:rPr>
            <w:rStyle w:val="CommentReference"/>
          </w:rPr>
          <w:commentReference w:id="291"/>
        </w:r>
      </w:ins>
      <w:ins w:id="295" w:author="dani" w:date="2022-07-04T16:29:00Z">
        <w:r w:rsidRPr="00F8193A">
          <w:rPr>
            <w:highlight w:val="yellow"/>
            <w:rPrChange w:id="296" w:author="dani" w:date="2022-07-04T16:29:00Z">
              <w:rPr/>
            </w:rPrChange>
          </w:rPr>
          <w:t>in order to purge remaining allocation bias, we use inverse probability weighting (IPW) estimation based on a prediction model of the GDP shocks variable to estimate the LP responses, we consider these policy variables as a “fiscal treatment”—i.e., a binary indicator rather than a continuous variable—and we are interested in characterizing a dynamic average treatment effect (ATE). We follow an augmented regression-adjusted estimation instead, denoted AIPW, which combines inverse probability weighting with regression control adjusting the estimator to achieve semi-parametric efficiency (see, e.g., Lunceford and Davidian 2004). Our AIPW estimator falls into the broad class of “doubly robust” estimators of which Robins, Rotnitzky, and Zhao (1994). The “doubly robust” property means that consistency of the estimated ATE can be proved in the special cases where either the propensity score model and/or the conditional mean is correctly specified.</w:t>
        </w:r>
      </w:ins>
    </w:p>
    <w:p w14:paraId="75860934" w14:textId="0ACF820D" w:rsidR="00E67E2E" w:rsidRDefault="00E67E2E" w:rsidP="00F8193A">
      <w:pPr>
        <w:spacing w:after="360" w:line="312" w:lineRule="auto"/>
        <w:jc w:val="both"/>
      </w:pPr>
      <w:ins w:id="297" w:author="dani" w:date="2022-07-04T16:44:00Z">
        <w:r w:rsidRPr="00E67E2E">
          <w:t>Note that this partition is meant to provide a more granular statistical summary of the main features of the data. We are not arguing whether or not a boom or a slump is more likely under a particular choice of fiscal policy or another.</w:t>
        </w:r>
      </w:ins>
    </w:p>
    <w:p w14:paraId="1E8603E2" w14:textId="29ED6C58" w:rsidR="006148EE" w:rsidRDefault="00720711">
      <w:pPr>
        <w:spacing w:after="360" w:line="312" w:lineRule="auto"/>
        <w:jc w:val="both"/>
        <w:rPr>
          <w:b/>
        </w:rPr>
      </w:pPr>
      <w:r>
        <w:rPr>
          <w:b/>
        </w:rPr>
        <w:t xml:space="preserve">3.3. </w:t>
      </w:r>
      <w:ins w:id="298" w:author="dani" w:date="2022-07-06T17:29:00Z">
        <w:r w:rsidR="004756E4">
          <w:rPr>
            <w:b/>
          </w:rPr>
          <w:t>Fiscal policies and Inequality</w:t>
        </w:r>
      </w:ins>
      <w:ins w:id="299" w:author="dani" w:date="2022-07-06T17:28:00Z">
        <w:r w:rsidR="004756E4" w:rsidRPr="004756E4">
          <w:rPr>
            <w:b/>
          </w:rPr>
          <w:t>: IV Results</w:t>
        </w:r>
      </w:ins>
      <w:del w:id="300" w:author="dani" w:date="2022-07-06T17:28:00Z">
        <w:r w:rsidDel="004756E4">
          <w:rPr>
            <w:b/>
          </w:rPr>
          <w:delText>Integration, Cointegration and Convergence</w:delText>
        </w:r>
      </w:del>
    </w:p>
    <w:p w14:paraId="164FC7C0" w14:textId="52032966" w:rsidR="006148EE" w:rsidDel="00960F01" w:rsidRDefault="00720711">
      <w:pPr>
        <w:spacing w:after="360" w:line="312" w:lineRule="auto"/>
        <w:jc w:val="both"/>
        <w:rPr>
          <w:del w:id="301" w:author="dani" w:date="2022-07-06T17:44:00Z"/>
        </w:rPr>
      </w:pPr>
      <w:del w:id="302" w:author="dani" w:date="2022-07-06T17:44:00Z">
        <w:r w:rsidDel="00960F01">
          <w:delTex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delText>
        </w:r>
      </w:del>
    </w:p>
    <w:p w14:paraId="0DAED1A4" w14:textId="7F162836" w:rsidR="006148EE" w:rsidDel="00960F01" w:rsidRDefault="00720711">
      <w:pPr>
        <w:spacing w:after="360" w:line="312" w:lineRule="auto"/>
        <w:jc w:val="both"/>
        <w:rPr>
          <w:del w:id="303" w:author="dani" w:date="2022-07-06T17:44:00Z"/>
        </w:rPr>
      </w:pPr>
      <w:del w:id="304" w:author="dani" w:date="2022-07-06T17:44:00Z">
        <w:r w:rsidDel="00960F01">
          <w:delText xml:space="preserve">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w:delText>
        </w:r>
        <w:r w:rsidDel="00960F01">
          <w:lastRenderedPageBreak/>
          <w:delText>unemployment transfers reject the null at the 10%. After first differencing, the series result stationary.</w:delText>
        </w:r>
      </w:del>
    </w:p>
    <w:p w14:paraId="06AD3F99" w14:textId="1F315C41" w:rsidR="006148EE" w:rsidDel="00960F01" w:rsidRDefault="00720711">
      <w:pPr>
        <w:spacing w:after="360" w:line="312" w:lineRule="auto"/>
        <w:jc w:val="both"/>
        <w:rPr>
          <w:del w:id="305" w:author="dani" w:date="2022-07-06T17:44:00Z"/>
        </w:rPr>
      </w:pPr>
      <w:del w:id="306" w:author="dani" w:date="2022-07-06T17:44:00Z">
        <w:r w:rsidDel="00960F01">
          <w:delText xml:space="preserve">The presence of unit roots in levels warrants the investigation of the existence of a long-run relationship between (the log of) Gini net, per capita real GDP, and the rest of </w:delText>
        </w:r>
        <w:r w:rsidR="00C87740" w:rsidDel="00960F01">
          <w:delText xml:space="preserve">the </w:delText>
        </w:r>
        <w:r w:rsidDel="00960F01">
          <w:delText xml:space="preserve">variables. We employ the tests by Kao (1999) and Pedroni (2004). The former treats all parameters except fixed effects as homogeneous and therefore is misspecified if heterogeneous dynamics exist. The results of the cointegration tests in Table 5 in </w:delText>
        </w:r>
        <w:r w:rsidRPr="00215E0B" w:rsidDel="00960F01">
          <w:delTex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delText>
        </w:r>
      </w:del>
    </w:p>
    <w:p w14:paraId="3F6D7AD8" w14:textId="204B143F" w:rsidR="006148EE" w:rsidDel="004756E4" w:rsidRDefault="00720711">
      <w:pPr>
        <w:spacing w:after="360" w:line="312" w:lineRule="auto"/>
        <w:jc w:val="both"/>
        <w:rPr>
          <w:del w:id="307" w:author="dani" w:date="2022-07-06T17:30:00Z"/>
        </w:rPr>
      </w:pPr>
      <w:del w:id="308" w:author="dani" w:date="2022-07-06T17:30:00Z">
        <w:r w:rsidDel="004756E4">
          <w:delText xml:space="preserve">Finally, we empirically test for convergence, which is equal to testing for the stationarity of the difference between the levels of the series for any pair of countries. This would imply that the series are cointegrated. Formally: </w:delText>
        </w:r>
      </w:del>
      <m:oMath>
        <m:d>
          <m:dPr>
            <m:ctrlPr>
              <w:del w:id="309" w:author="dani" w:date="2022-07-06T17:30:00Z">
                <w:rPr>
                  <w:rFonts w:ascii="Cambria Math" w:hAnsi="Cambria Math"/>
                  <w:i/>
                </w:rPr>
              </w:del>
            </m:ctrlPr>
          </m:dPr>
          <m:e>
            <m:sSub>
              <m:sSubPr>
                <m:ctrlPr>
                  <w:del w:id="310" w:author="dani" w:date="2022-07-06T17:30:00Z">
                    <w:rPr>
                      <w:rFonts w:ascii="Cambria Math" w:hAnsi="Cambria Math"/>
                      <w:i/>
                    </w:rPr>
                  </w:del>
                </m:ctrlPr>
              </m:sSubPr>
              <m:e>
                <m:r>
                  <w:del w:id="311" w:author="dani" w:date="2022-07-06T17:30:00Z">
                    <m:rPr>
                      <m:sty m:val="p"/>
                    </m:rPr>
                    <w:rPr>
                      <w:rFonts w:ascii="Cambria Math" w:hAnsi="Cambria Math"/>
                    </w:rPr>
                    <m:t>y</m:t>
                  </w:del>
                </m:r>
              </m:e>
              <m:sub>
                <m:r>
                  <w:del w:id="312" w:author="dani" w:date="2022-07-06T17:30:00Z">
                    <m:rPr>
                      <m:sty m:val="p"/>
                    </m:rPr>
                    <w:rPr>
                      <w:rFonts w:ascii="Cambria Math" w:hAnsi="Cambria Math"/>
                    </w:rPr>
                    <m:t>i</m:t>
                  </w:del>
                </m:r>
                <m:r>
                  <w:del w:id="313" w:author="dani" w:date="2022-07-06T17:30:00Z">
                    <w:rPr>
                      <w:rFonts w:ascii="Cambria Math" w:hAnsi="Cambria Math"/>
                    </w:rPr>
                    <m:t>,</m:t>
                  </w:del>
                </m:r>
                <m:r>
                  <w:del w:id="314" w:author="dani" w:date="2022-07-06T17:30:00Z">
                    <m:rPr>
                      <m:sty m:val="p"/>
                    </m:rPr>
                    <w:rPr>
                      <w:rFonts w:ascii="Cambria Math" w:hAnsi="Cambria Math"/>
                    </w:rPr>
                    <m:t>t</m:t>
                  </w:del>
                </m:r>
              </m:sub>
            </m:sSub>
            <m:r>
              <w:del w:id="315" w:author="dani" w:date="2022-07-06T17:30:00Z">
                <w:rPr>
                  <w:rFonts w:ascii="Cambria Math" w:hAnsi="Cambria Math"/>
                </w:rPr>
                <m:t>-</m:t>
              </w:del>
            </m:r>
            <m:sSub>
              <m:sSubPr>
                <m:ctrlPr>
                  <w:del w:id="316" w:author="dani" w:date="2022-07-06T17:30:00Z">
                    <w:rPr>
                      <w:rFonts w:ascii="Cambria Math" w:hAnsi="Cambria Math"/>
                      <w:i/>
                    </w:rPr>
                  </w:del>
                </m:ctrlPr>
              </m:sSubPr>
              <m:e>
                <m:r>
                  <w:del w:id="317" w:author="dani" w:date="2022-07-06T17:30:00Z">
                    <m:rPr>
                      <m:sty m:val="p"/>
                    </m:rPr>
                    <w:rPr>
                      <w:rFonts w:ascii="Cambria Math" w:hAnsi="Cambria Math"/>
                    </w:rPr>
                    <m:t>y</m:t>
                  </w:del>
                </m:r>
              </m:e>
              <m:sub>
                <m:r>
                  <w:del w:id="318" w:author="dani" w:date="2022-07-06T17:30:00Z">
                    <m:rPr>
                      <m:sty m:val="p"/>
                    </m:rPr>
                    <w:rPr>
                      <w:rFonts w:ascii="Cambria Math" w:hAnsi="Cambria Math"/>
                    </w:rPr>
                    <m:t>j</m:t>
                  </w:del>
                </m:r>
                <m:r>
                  <w:del w:id="319" w:author="dani" w:date="2022-07-06T17:30:00Z">
                    <w:rPr>
                      <w:rFonts w:ascii="Cambria Math" w:hAnsi="Cambria Math"/>
                    </w:rPr>
                    <m:t>,</m:t>
                  </w:del>
                </m:r>
                <m:r>
                  <w:del w:id="320" w:author="dani" w:date="2022-07-06T17:30:00Z">
                    <m:rPr>
                      <m:sty m:val="p"/>
                    </m:rPr>
                    <w:rPr>
                      <w:rFonts w:ascii="Cambria Math" w:hAnsi="Cambria Math"/>
                    </w:rPr>
                    <m:t>t</m:t>
                  </w:del>
                </m:r>
              </m:sub>
            </m:sSub>
          </m:e>
        </m:d>
        <m:r>
          <w:del w:id="321" w:author="dani" w:date="2022-07-06T17:30:00Z">
            <m:rPr>
              <m:sty m:val="p"/>
            </m:rPr>
            <w:rPr>
              <w:rFonts w:ascii="Cambria Math" w:hAnsi="Cambria Math"/>
            </w:rPr>
            <m:t>∼</m:t>
          </w:del>
        </m:r>
        <m:r>
          <w:del w:id="322" w:author="dani" w:date="2022-07-06T17:30:00Z">
            <w:rPr>
              <w:rFonts w:ascii="Cambria Math" w:hAnsi="Cambria Math"/>
            </w:rPr>
            <m:t> </m:t>
          </w:del>
        </m:r>
        <m:r>
          <w:del w:id="323" w:author="dani" w:date="2022-07-06T17:30:00Z">
            <m:rPr>
              <m:sty m:val="p"/>
            </m:rPr>
            <w:rPr>
              <w:rFonts w:ascii="Cambria Math" w:hAnsi="Cambria Math"/>
            </w:rPr>
            <m:t>I</m:t>
          </w:del>
        </m:r>
        <m:d>
          <m:dPr>
            <m:begChr m:val="{"/>
            <m:ctrlPr>
              <w:del w:id="324" w:author="dani" w:date="2022-07-06T17:30:00Z">
                <w:rPr>
                  <w:rFonts w:ascii="Cambria Math" w:hAnsi="Cambria Math"/>
                  <w:i/>
                </w:rPr>
              </w:del>
            </m:ctrlPr>
          </m:dPr>
          <m:e>
            <m:d>
              <m:dPr>
                <m:endChr m:val="}"/>
                <m:ctrlPr>
                  <w:del w:id="325" w:author="dani" w:date="2022-07-06T17:30:00Z">
                    <w:rPr>
                      <w:rFonts w:ascii="Cambria Math" w:hAnsi="Cambria Math"/>
                      <w:i/>
                    </w:rPr>
                  </w:del>
                </m:ctrlPr>
              </m:dPr>
              <m:e/>
            </m:d>
            <m:r>
              <w:del w:id="326" w:author="dani" w:date="2022-07-06T17:30:00Z">
                <w:rPr>
                  <w:rFonts w:ascii="Cambria Math" w:hAnsi="Cambria Math"/>
                </w:rPr>
                <m:t>0</m:t>
              </w:del>
            </m:r>
          </m:e>
        </m:d>
        <m:r>
          <w:del w:id="327" w:author="dani" w:date="2022-07-06T17:30:00Z">
            <m:rPr>
              <m:sty m:val="p"/>
            </m:rPr>
            <w:rPr>
              <w:rFonts w:ascii="Cambria Math" w:hAnsi="Cambria Math"/>
            </w:rPr>
            <m:t>∀</m:t>
          </w:del>
        </m:r>
        <m:d>
          <m:dPr>
            <m:endChr m:val="}"/>
            <m:ctrlPr>
              <w:del w:id="328" w:author="dani" w:date="2022-07-06T17:30:00Z">
                <w:rPr>
                  <w:rFonts w:ascii="Cambria Math" w:hAnsi="Cambria Math"/>
                  <w:i/>
                </w:rPr>
              </w:del>
            </m:ctrlPr>
          </m:dPr>
          <m:e>
            <m:r>
              <w:del w:id="329" w:author="dani" w:date="2022-07-06T17:30:00Z">
                <m:rPr>
                  <m:sty m:val="p"/>
                </m:rPr>
                <w:rPr>
                  <w:rFonts w:ascii="Cambria Math" w:hAnsi="Cambria Math"/>
                </w:rPr>
                <m:t>i</m:t>
              </w:del>
            </m:r>
            <m:r>
              <w:del w:id="330" w:author="dani" w:date="2022-07-06T17:30:00Z">
                <w:rPr>
                  <w:rFonts w:ascii="Cambria Math" w:hAnsi="Cambria Math"/>
                </w:rPr>
                <m:t>,</m:t>
              </w:del>
            </m:r>
            <m:r>
              <w:del w:id="331" w:author="dani" w:date="2022-07-06T17:30:00Z">
                <m:rPr>
                  <m:sty m:val="p"/>
                </m:rPr>
                <w:rPr>
                  <w:rFonts w:ascii="Cambria Math" w:hAnsi="Cambria Math"/>
                </w:rPr>
                <m:t>j</m:t>
              </w:del>
            </m:r>
            <m:d>
              <m:dPr>
                <m:begChr m:val="{"/>
                <m:ctrlPr>
                  <w:del w:id="332" w:author="dani" w:date="2022-07-06T17:30:00Z">
                    <w:rPr>
                      <w:rFonts w:ascii="Cambria Math" w:hAnsi="Cambria Math"/>
                      <w:i/>
                    </w:rPr>
                  </w:del>
                </m:ctrlPr>
              </m:dPr>
              <m:e/>
            </m:d>
          </m:e>
        </m:d>
      </m:oMath>
      <w:del w:id="333" w:author="dani" w:date="2022-07-06T17:30:00Z">
        <w:r w:rsidDel="004756E4">
          <w:delText xml:space="preserve">, where y is (the log of) net Gini, and (i; j) are the country pairs. We follow Evans (1998) methodology, if the previous in-difference equation the condition holds, then: </w:delText>
        </w:r>
      </w:del>
      <m:oMath>
        <m:r>
          <w:del w:id="334" w:author="dani" w:date="2022-07-06T17:30:00Z">
            <m:rPr>
              <m:sty m:val="p"/>
            </m:rPr>
            <w:rPr>
              <w:rFonts w:ascii="Cambria Math"/>
            </w:rPr>
            <m:t>N</m:t>
          </w:del>
        </m:r>
        <m:r>
          <w:del w:id="335" w:author="dani" w:date="2022-07-06T17:30:00Z">
            <w:rPr>
              <w:rFonts w:ascii="Cambria Math" w:hAnsi="Cambria Math"/>
            </w:rPr>
            <m:t>^{</m:t>
          </w:del>
        </m:r>
        <m:r>
          <w:del w:id="336" w:author="dani" w:date="2022-07-06T17:30:00Z">
            <w:rPr>
              <w:rFonts w:ascii="Cambria Math"/>
            </w:rPr>
            <m:t>-</m:t>
          </w:del>
        </m:r>
        <m:r>
          <w:del w:id="337" w:author="dani" w:date="2022-07-06T17:30:00Z">
            <w:rPr>
              <w:rFonts w:ascii="Cambria Math"/>
            </w:rPr>
            <m:t>1</m:t>
          </w:del>
        </m:r>
        <m:r>
          <w:del w:id="338" w:author="dani" w:date="2022-07-06T17:30:00Z">
            <w:rPr>
              <w:rFonts w:ascii="Cambria Math" w:hAnsi="Cambria Math"/>
            </w:rPr>
            <m:t>}</m:t>
          </w:del>
        </m:r>
        <m:r>
          <w:del w:id="339" w:author="dani" w:date="2022-07-06T17:30:00Z">
            <m:rPr>
              <m:sty m:val="p"/>
            </m:rPr>
            <w:rPr>
              <w:rFonts w:ascii="Cambria Math"/>
            </w:rPr>
            <m:t>∑</m:t>
          </w:del>
        </m:r>
        <m:r>
          <w:del w:id="340" w:author="dani" w:date="2022-07-06T17:30:00Z">
            <w:rPr>
              <w:rFonts w:ascii="Cambria Math" w:hAnsi="Cambria Math"/>
            </w:rPr>
            <m:t>_{</m:t>
          </w:del>
        </m:r>
        <m:r>
          <w:del w:id="341" w:author="dani" w:date="2022-07-06T17:30:00Z">
            <m:rPr>
              <m:sty m:val="p"/>
            </m:rPr>
            <w:rPr>
              <w:rFonts w:ascii="Cambria Math"/>
            </w:rPr>
            <m:t>j</m:t>
          </w:del>
        </m:r>
        <m:r>
          <w:del w:id="342" w:author="dani" w:date="2022-07-06T17:30:00Z">
            <w:rPr>
              <w:rFonts w:ascii="Cambria Math"/>
            </w:rPr>
            <m:t>=1</m:t>
          </w:del>
        </m:r>
        <m:r>
          <w:del w:id="343" w:author="dani" w:date="2022-07-06T17:30:00Z">
            <w:rPr>
              <w:rFonts w:ascii="Cambria Math" w:hAnsi="Cambria Math"/>
            </w:rPr>
            <m:t>}^{</m:t>
          </w:del>
        </m:r>
        <m:r>
          <w:del w:id="344" w:author="dani" w:date="2022-07-06T17:30:00Z">
            <m:rPr>
              <m:sty m:val="p"/>
            </m:rPr>
            <w:rPr>
              <w:rFonts w:ascii="Cambria Math"/>
            </w:rPr>
            <m:t>N</m:t>
          </w:del>
        </m:r>
        <m:r>
          <w:del w:id="345" w:author="dani" w:date="2022-07-06T17:30:00Z">
            <m:rPr>
              <m:sty m:val="p"/>
            </m:rPr>
            <w:rPr>
              <w:rFonts w:ascii="Cambria Math"/>
            </w:rPr>
            <m:t>∑</m:t>
          </w:del>
        </m:r>
        <m:r>
          <w:del w:id="346" w:author="dani" w:date="2022-07-06T17:30:00Z">
            <w:rPr>
              <w:rFonts w:ascii="Cambria Math" w:hAnsi="Cambria Math"/>
            </w:rPr>
            <m:t>}{</m:t>
          </w:del>
        </m:r>
        <m:r>
          <w:del w:id="347" w:author="dani" w:date="2022-07-06T17:30:00Z">
            <w:rPr>
              <w:rFonts w:ascii="Cambria Math"/>
            </w:rPr>
            <m:t>(</m:t>
          </w:del>
        </m:r>
        <m:r>
          <w:del w:id="348" w:author="dani" w:date="2022-07-06T17:30:00Z">
            <m:rPr>
              <m:sty m:val="p"/>
            </m:rPr>
            <w:rPr>
              <w:rFonts w:ascii="Cambria Math"/>
            </w:rPr>
            <m:t>y</m:t>
          </w:del>
        </m:r>
        <m:r>
          <w:del w:id="349" w:author="dani" w:date="2022-07-06T17:30:00Z">
            <w:rPr>
              <w:rFonts w:ascii="Cambria Math" w:hAnsi="Cambria Math"/>
            </w:rPr>
            <m:t>_{</m:t>
          </w:del>
        </m:r>
        <m:r>
          <w:del w:id="350" w:author="dani" w:date="2022-07-06T17:30:00Z">
            <m:rPr>
              <m:sty m:val="p"/>
            </m:rPr>
            <w:rPr>
              <w:rFonts w:ascii="Cambria Math"/>
            </w:rPr>
            <m:t>i</m:t>
          </w:del>
        </m:r>
        <m:r>
          <w:del w:id="351" w:author="dani" w:date="2022-07-06T17:30:00Z">
            <w:rPr>
              <w:rFonts w:ascii="Cambria Math"/>
            </w:rPr>
            <m:t>,</m:t>
          </w:del>
        </m:r>
        <m:r>
          <w:del w:id="352" w:author="dani" w:date="2022-07-06T17:30:00Z">
            <m:rPr>
              <m:sty m:val="p"/>
            </m:rPr>
            <w:rPr>
              <w:rFonts w:ascii="Cambria Math"/>
            </w:rPr>
            <m:t>t</m:t>
          </w:del>
        </m:r>
        <m:r>
          <w:del w:id="353" w:author="dani" w:date="2022-07-06T17:30:00Z">
            <w:rPr>
              <w:rFonts w:ascii="Cambria Math" w:hAnsi="Cambria Math"/>
            </w:rPr>
            <m:t>}^{</m:t>
          </w:del>
        </m:r>
        <m:r>
          <w:del w:id="354" w:author="dani" w:date="2022-07-06T17:30:00Z">
            <m:rPr>
              <m:sty m:val="p"/>
            </m:rPr>
            <w:rPr>
              <w:rFonts w:ascii="Cambria Math"/>
            </w:rPr>
            <m:t>j</m:t>
          </w:del>
        </m:r>
        <m:r>
          <w:del w:id="355" w:author="dani" w:date="2022-07-06T17:30:00Z">
            <w:rPr>
              <w:rFonts w:ascii="Cambria Math"/>
            </w:rPr>
            <m:t>,</m:t>
          </w:del>
        </m:r>
        <m:r>
          <w:del w:id="356" w:author="dani" w:date="2022-07-06T17:30:00Z">
            <m:rPr>
              <m:sty m:val="p"/>
            </m:rPr>
            <w:rPr>
              <w:rFonts w:ascii="Cambria Math"/>
            </w:rPr>
            <m:t>t</m:t>
          </w:del>
        </m:r>
        <m:r>
          <w:del w:id="357" w:author="dani" w:date="2022-07-06T17:30:00Z">
            <w:rPr>
              <w:rFonts w:ascii="Cambria Math" w:hAnsi="Cambria Math"/>
            </w:rPr>
            <m:t>}}</m:t>
          </w:del>
        </m:r>
      </m:oMath>
      <w:del w:id="358" w:author="dani" w:date="2022-07-06T17:30:00Z">
        <w:r w:rsidDel="004756E4">
          <w:delText>.</w:delText>
        </w:r>
      </w:del>
    </w:p>
    <w:p w14:paraId="660E7507" w14:textId="7922ED3F" w:rsidR="006148EE" w:rsidDel="00960F01" w:rsidRDefault="00720711">
      <w:pPr>
        <w:spacing w:after="360" w:line="312" w:lineRule="auto"/>
        <w:jc w:val="both"/>
        <w:rPr>
          <w:del w:id="359" w:author="dani" w:date="2022-07-06T17:44:00Z"/>
        </w:rPr>
      </w:pPr>
      <w:del w:id="360" w:author="dani" w:date="2022-07-06T17:44:00Z">
        <w:r w:rsidDel="00960F01">
          <w:delTex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w:delText>
        </w:r>
      </w:del>
    </w:p>
    <w:p w14:paraId="53AC6F19" w14:textId="4F470660" w:rsidR="006148EE" w:rsidDel="00960F01" w:rsidRDefault="00720711">
      <w:pPr>
        <w:spacing w:after="360" w:line="312" w:lineRule="auto"/>
        <w:jc w:val="both"/>
        <w:rPr>
          <w:del w:id="361" w:author="dani" w:date="2022-07-06T17:44:00Z"/>
        </w:rPr>
      </w:pPr>
      <w:del w:id="362" w:author="dani" w:date="2022-07-06T17:44:00Z">
        <w:r w:rsidDel="00960F01">
          <w:delText>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w:delText>
        </w:r>
      </w:del>
      <w:del w:id="363" w:author="dani" w:date="2022-02-08T16:46:00Z">
        <w:r w:rsidDel="00F17549">
          <w:rPr>
            <w:rStyle w:val="FootnoteReference"/>
          </w:rPr>
          <w:footnoteReference w:id="12"/>
        </w:r>
      </w:del>
      <w:del w:id="366" w:author="dani" w:date="2022-07-06T17:44:00Z">
        <w:r w:rsidDel="00960F01">
          <w:delText xml:space="preserve"> the majority of them cannot reject the null hypothesis at 5% level. However, the BR test rejects the null, implying convergence for the full sample, as the sub-sample of highly indebted countries. </w:delText>
        </w:r>
      </w:del>
    </w:p>
    <w:p w14:paraId="192EFEF5" w14:textId="5FCA026D" w:rsidR="006148EE" w:rsidDel="00960F01" w:rsidRDefault="00720711">
      <w:pPr>
        <w:spacing w:after="360" w:line="312" w:lineRule="auto"/>
        <w:jc w:val="both"/>
        <w:rPr>
          <w:del w:id="367" w:author="dani" w:date="2022-07-06T17:44:00Z"/>
        </w:rPr>
      </w:pPr>
      <w:del w:id="368" w:author="dani" w:date="2022-07-06T17:44:00Z">
        <w:r w:rsidDel="00960F01">
          <w:delText xml:space="preserve">The fact that countries are not generally converging to the average for the sample and sub-sample of countries hit most by the crisis does not exclude the possibility that countries are also converging </w:delText>
        </w:r>
        <w:r w:rsidDel="00960F01">
          <w:lastRenderedPageBreak/>
          <w:delText xml:space="preserve">to an average of developed countries. The results of the income inequality unit root tests suggest that convergence is not occurring in Europe and in the United States. Such findings are once again corroborated by the results of the IPS test suggesting that there is </w:delText>
        </w:r>
      </w:del>
      <w:del w:id="369" w:author="dani" w:date="2022-02-08T16:46:00Z">
        <w:r w:rsidDel="00F17549">
          <w:delText xml:space="preserve">not </w:delText>
        </w:r>
      </w:del>
      <w:del w:id="370" w:author="dani" w:date="2022-07-06T17:44:00Z">
        <w:r w:rsidDel="00960F01">
          <w:delText>convergence when redistribution effects are netted out.</w:delText>
        </w:r>
      </w:del>
    </w:p>
    <w:p w14:paraId="3598BED6" w14:textId="340B5197" w:rsidR="00960F01" w:rsidRDefault="00960F01" w:rsidP="00960F01">
      <w:pPr>
        <w:spacing w:after="360" w:line="312" w:lineRule="auto"/>
        <w:jc w:val="both"/>
        <w:rPr>
          <w:lang w:val="en-US"/>
        </w:rPr>
      </w:pPr>
      <w:ins w:id="371" w:author="dani" w:date="2022-07-06T17:44:00Z">
        <w:r w:rsidRPr="00960F01">
          <w:rPr>
            <w:lang w:val="en-US"/>
          </w:rPr>
          <w:t xml:space="preserve">To bring this approach into our framework, we present in Table 3 our IV estimates which make use of the </w:t>
        </w:r>
      </w:ins>
      <w:ins w:id="372" w:author="dani" w:date="2022-07-07T17:57:00Z">
        <w:r w:rsidR="00E66C90">
          <w:rPr>
            <w:lang w:val="en-US"/>
          </w:rPr>
          <w:t>fiscal policies as</w:t>
        </w:r>
      </w:ins>
      <w:ins w:id="373" w:author="dani" w:date="2022-07-06T17:44:00Z">
        <w:r w:rsidRPr="00960F01">
          <w:rPr>
            <w:lang w:val="en-US"/>
          </w:rPr>
          <w:t xml:space="preserve"> narrative variable</w:t>
        </w:r>
      </w:ins>
      <w:ins w:id="374" w:author="dani" w:date="2022-07-07T17:58:00Z">
        <w:r w:rsidR="00E66C90">
          <w:rPr>
            <w:lang w:val="en-US"/>
          </w:rPr>
          <w:t>s (as a binary instrument)</w:t>
        </w:r>
      </w:ins>
      <w:ins w:id="375" w:author="dani" w:date="2022-07-06T17:44:00Z">
        <w:r w:rsidRPr="00960F01">
          <w:rPr>
            <w:lang w:val="en-US"/>
          </w:rPr>
          <w:t xml:space="preserve">. This approach is parallel </w:t>
        </w:r>
      </w:ins>
      <w:ins w:id="376" w:author="dani" w:date="2022-07-07T17:59:00Z">
        <w:r w:rsidR="00162B15">
          <w:rPr>
            <w:lang w:val="en-US"/>
          </w:rPr>
          <w:t xml:space="preserve">is </w:t>
        </w:r>
      </w:ins>
      <w:ins w:id="377" w:author="dani" w:date="2022-07-06T17:44:00Z">
        <w:r w:rsidRPr="00960F01">
          <w:rPr>
            <w:lang w:val="en-US"/>
          </w:rPr>
          <w:t>based on Stock and Watson (2012)</w:t>
        </w:r>
      </w:ins>
      <w:ins w:id="378" w:author="dani" w:date="2022-07-07T17:59:00Z">
        <w:r w:rsidR="00162B15">
          <w:rPr>
            <w:lang w:val="en-US"/>
          </w:rPr>
          <w:t>, and parallel to Jorda()</w:t>
        </w:r>
      </w:ins>
      <w:ins w:id="379" w:author="dani" w:date="2022-07-06T17:44:00Z">
        <w:r w:rsidRPr="00960F01">
          <w:rPr>
            <w:lang w:val="en-US"/>
          </w:rPr>
          <w:t>.</w:t>
        </w:r>
      </w:ins>
    </w:p>
    <w:p w14:paraId="0238285A" w14:textId="43AAC6C9" w:rsidR="00FF308B" w:rsidRDefault="00FF308B" w:rsidP="00FF308B">
      <w:pPr>
        <w:spacing w:line="312" w:lineRule="auto"/>
        <w:jc w:val="both"/>
        <w:rPr>
          <w:ins w:id="380" w:author="dani" w:date="2022-07-06T18:05:00Z"/>
          <w:lang w:val="en-US"/>
        </w:rPr>
      </w:pPr>
      <w:r w:rsidRPr="00FF308B">
        <w:rPr>
          <w:lang w:val="en-US"/>
        </w:rPr>
        <w:t xml:space="preserve">Table 3: </w:t>
      </w:r>
      <w:r w:rsidR="00E66C90">
        <w:rPr>
          <w:lang w:val="en-US"/>
        </w:rPr>
        <w:t xml:space="preserve">Effect of </w:t>
      </w:r>
      <w:r>
        <w:rPr>
          <w:lang w:val="en-US"/>
        </w:rPr>
        <w:t>Fiscal policies</w:t>
      </w:r>
      <w:r w:rsidRPr="00FF308B">
        <w:rPr>
          <w:lang w:val="en-US"/>
        </w:rPr>
        <w:t xml:space="preserve"> IV estimate</w:t>
      </w:r>
    </w:p>
    <w:tbl>
      <w:tblPr>
        <w:tblW w:w="8364" w:type="dxa"/>
        <w:tblCellMar>
          <w:left w:w="70" w:type="dxa"/>
          <w:right w:w="70" w:type="dxa"/>
        </w:tblCellMar>
        <w:tblLook w:val="04A0" w:firstRow="1" w:lastRow="0" w:firstColumn="1" w:lastColumn="0" w:noHBand="0" w:noVBand="1"/>
      </w:tblPr>
      <w:tblGrid>
        <w:gridCol w:w="1985"/>
        <w:gridCol w:w="1134"/>
        <w:gridCol w:w="1134"/>
        <w:gridCol w:w="1134"/>
        <w:gridCol w:w="992"/>
        <w:gridCol w:w="1049"/>
        <w:gridCol w:w="111"/>
        <w:gridCol w:w="825"/>
      </w:tblGrid>
      <w:tr w:rsidR="000C1699" w:rsidRPr="00513B74" w14:paraId="055B2364" w14:textId="3443A8E9" w:rsidTr="00513B74">
        <w:trPr>
          <w:trHeight w:val="283"/>
        </w:trPr>
        <w:tc>
          <w:tcPr>
            <w:tcW w:w="1985" w:type="dxa"/>
            <w:tcBorders>
              <w:top w:val="double" w:sz="4" w:space="0" w:color="auto"/>
              <w:left w:val="nil"/>
              <w:right w:val="nil"/>
            </w:tcBorders>
            <w:shd w:val="clear" w:color="auto" w:fill="auto"/>
            <w:noWrap/>
            <w:vAlign w:val="center"/>
            <w:hideMark/>
          </w:tcPr>
          <w:p w14:paraId="7BA3344D" w14:textId="77777777" w:rsidR="000C1699" w:rsidRPr="00513B74" w:rsidRDefault="000C1699" w:rsidP="00FF308B">
            <w:pPr>
              <w:rPr>
                <w:rFonts w:asciiTheme="minorHAnsi" w:hAnsiTheme="minorHAnsi" w:cstheme="minorHAnsi"/>
                <w:sz w:val="18"/>
                <w:szCs w:val="18"/>
                <w:lang w:val="en-US" w:eastAsia="es-ES"/>
              </w:rPr>
            </w:pPr>
          </w:p>
        </w:tc>
        <w:tc>
          <w:tcPr>
            <w:tcW w:w="1134" w:type="dxa"/>
            <w:tcBorders>
              <w:top w:val="double" w:sz="4" w:space="0" w:color="auto"/>
              <w:left w:val="nil"/>
              <w:right w:val="nil"/>
            </w:tcBorders>
            <w:shd w:val="clear" w:color="auto" w:fill="auto"/>
            <w:noWrap/>
            <w:vAlign w:val="center"/>
            <w:hideMark/>
          </w:tcPr>
          <w:p w14:paraId="3F1A614A"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w:t>
            </w:r>
          </w:p>
        </w:tc>
        <w:tc>
          <w:tcPr>
            <w:tcW w:w="1134" w:type="dxa"/>
            <w:tcBorders>
              <w:top w:val="double" w:sz="4" w:space="0" w:color="auto"/>
              <w:left w:val="nil"/>
              <w:right w:val="nil"/>
            </w:tcBorders>
            <w:shd w:val="clear" w:color="auto" w:fill="auto"/>
            <w:noWrap/>
            <w:vAlign w:val="center"/>
            <w:hideMark/>
          </w:tcPr>
          <w:p w14:paraId="72131C56"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(2)</w:t>
            </w:r>
          </w:p>
        </w:tc>
        <w:tc>
          <w:tcPr>
            <w:tcW w:w="1134" w:type="dxa"/>
            <w:tcBorders>
              <w:top w:val="double" w:sz="4" w:space="0" w:color="auto"/>
              <w:left w:val="nil"/>
              <w:right w:val="nil"/>
            </w:tcBorders>
            <w:shd w:val="clear" w:color="auto" w:fill="auto"/>
            <w:noWrap/>
            <w:vAlign w:val="center"/>
            <w:hideMark/>
          </w:tcPr>
          <w:p w14:paraId="623301E1"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(3)</w:t>
            </w:r>
          </w:p>
        </w:tc>
        <w:tc>
          <w:tcPr>
            <w:tcW w:w="992" w:type="dxa"/>
            <w:tcBorders>
              <w:top w:val="double" w:sz="4" w:space="0" w:color="auto"/>
              <w:left w:val="nil"/>
              <w:right w:val="nil"/>
            </w:tcBorders>
            <w:shd w:val="clear" w:color="auto" w:fill="auto"/>
            <w:noWrap/>
            <w:vAlign w:val="center"/>
            <w:hideMark/>
          </w:tcPr>
          <w:p w14:paraId="59DC11A4"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w:t>
            </w:r>
          </w:p>
        </w:tc>
        <w:tc>
          <w:tcPr>
            <w:tcW w:w="1160" w:type="dxa"/>
            <w:gridSpan w:val="2"/>
            <w:tcBorders>
              <w:top w:val="double" w:sz="4" w:space="0" w:color="auto"/>
              <w:left w:val="nil"/>
              <w:right w:val="nil"/>
            </w:tcBorders>
            <w:shd w:val="clear" w:color="auto" w:fill="auto"/>
            <w:noWrap/>
            <w:vAlign w:val="center"/>
            <w:hideMark/>
          </w:tcPr>
          <w:p w14:paraId="6A9DB8E9"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(5)</w:t>
            </w:r>
          </w:p>
        </w:tc>
        <w:tc>
          <w:tcPr>
            <w:tcW w:w="825" w:type="dxa"/>
            <w:tcBorders>
              <w:top w:val="double" w:sz="4" w:space="0" w:color="auto"/>
              <w:left w:val="nil"/>
              <w:right w:val="nil"/>
            </w:tcBorders>
            <w:vAlign w:val="center"/>
          </w:tcPr>
          <w:p w14:paraId="22B3B316" w14:textId="72AB5C75" w:rsidR="000C1699" w:rsidRPr="00513B74" w:rsidRDefault="00FF308B"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(6)</w:t>
            </w:r>
          </w:p>
        </w:tc>
      </w:tr>
      <w:tr w:rsidR="000C1699" w:rsidRPr="00513B74" w14:paraId="3005B339" w14:textId="62EA0E8F" w:rsidTr="00513B74">
        <w:trPr>
          <w:trHeight w:val="283"/>
        </w:trPr>
        <w:tc>
          <w:tcPr>
            <w:tcW w:w="1985" w:type="dxa"/>
            <w:tcBorders>
              <w:top w:val="nil"/>
              <w:left w:val="nil"/>
              <w:bottom w:val="single" w:sz="4" w:space="0" w:color="auto"/>
              <w:right w:val="nil"/>
            </w:tcBorders>
            <w:shd w:val="clear" w:color="auto" w:fill="auto"/>
            <w:noWrap/>
            <w:vAlign w:val="center"/>
            <w:hideMark/>
          </w:tcPr>
          <w:p w14:paraId="14695A38" w14:textId="77777777" w:rsidR="000C1699" w:rsidRPr="00513B74" w:rsidRDefault="000C1699" w:rsidP="00FF308B">
            <w:pPr>
              <w:rPr>
                <w:rFonts w:asciiTheme="minorHAnsi" w:hAnsiTheme="minorHAnsi" w:cstheme="minorHAnsi"/>
                <w:color w:val="000000"/>
                <w:sz w:val="18"/>
                <w:szCs w:val="18"/>
              </w:rPr>
            </w:pPr>
          </w:p>
        </w:tc>
        <w:tc>
          <w:tcPr>
            <w:tcW w:w="1134" w:type="dxa"/>
            <w:tcBorders>
              <w:top w:val="nil"/>
              <w:left w:val="nil"/>
              <w:bottom w:val="single" w:sz="4" w:space="0" w:color="auto"/>
              <w:right w:val="nil"/>
            </w:tcBorders>
            <w:shd w:val="clear" w:color="auto" w:fill="auto"/>
            <w:noWrap/>
            <w:vAlign w:val="center"/>
            <w:hideMark/>
          </w:tcPr>
          <w:p w14:paraId="28B6D43C"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1</w:t>
            </w:r>
          </w:p>
        </w:tc>
        <w:tc>
          <w:tcPr>
            <w:tcW w:w="1134" w:type="dxa"/>
            <w:tcBorders>
              <w:top w:val="nil"/>
              <w:left w:val="nil"/>
              <w:bottom w:val="single" w:sz="4" w:space="0" w:color="auto"/>
              <w:right w:val="nil"/>
            </w:tcBorders>
            <w:shd w:val="clear" w:color="auto" w:fill="auto"/>
            <w:noWrap/>
            <w:vAlign w:val="center"/>
            <w:hideMark/>
          </w:tcPr>
          <w:p w14:paraId="08F8DCFD"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2</w:t>
            </w:r>
          </w:p>
        </w:tc>
        <w:tc>
          <w:tcPr>
            <w:tcW w:w="1134" w:type="dxa"/>
            <w:tcBorders>
              <w:top w:val="nil"/>
              <w:left w:val="nil"/>
              <w:bottom w:val="single" w:sz="4" w:space="0" w:color="auto"/>
              <w:right w:val="nil"/>
            </w:tcBorders>
            <w:shd w:val="clear" w:color="auto" w:fill="auto"/>
            <w:noWrap/>
            <w:vAlign w:val="center"/>
            <w:hideMark/>
          </w:tcPr>
          <w:p w14:paraId="4E428B8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3</w:t>
            </w:r>
          </w:p>
        </w:tc>
        <w:tc>
          <w:tcPr>
            <w:tcW w:w="992" w:type="dxa"/>
            <w:tcBorders>
              <w:top w:val="nil"/>
              <w:left w:val="nil"/>
              <w:bottom w:val="single" w:sz="4" w:space="0" w:color="auto"/>
              <w:right w:val="nil"/>
            </w:tcBorders>
            <w:shd w:val="clear" w:color="auto" w:fill="auto"/>
            <w:noWrap/>
            <w:vAlign w:val="center"/>
            <w:hideMark/>
          </w:tcPr>
          <w:p w14:paraId="69F0C8E2"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4</w:t>
            </w:r>
          </w:p>
        </w:tc>
        <w:tc>
          <w:tcPr>
            <w:tcW w:w="1160" w:type="dxa"/>
            <w:gridSpan w:val="2"/>
            <w:tcBorders>
              <w:top w:val="nil"/>
              <w:left w:val="nil"/>
              <w:bottom w:val="single" w:sz="4" w:space="0" w:color="auto"/>
              <w:right w:val="nil"/>
            </w:tcBorders>
            <w:shd w:val="clear" w:color="auto" w:fill="auto"/>
            <w:noWrap/>
            <w:vAlign w:val="center"/>
            <w:hideMark/>
          </w:tcPr>
          <w:p w14:paraId="5557816F"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Year 5</w:t>
            </w:r>
          </w:p>
        </w:tc>
        <w:tc>
          <w:tcPr>
            <w:tcW w:w="825" w:type="dxa"/>
            <w:tcBorders>
              <w:top w:val="nil"/>
              <w:left w:val="nil"/>
              <w:bottom w:val="single" w:sz="4" w:space="0" w:color="auto"/>
              <w:right w:val="nil"/>
            </w:tcBorders>
            <w:vAlign w:val="center"/>
          </w:tcPr>
          <w:p w14:paraId="483D6D4C" w14:textId="50CFBF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Sum</w:t>
            </w:r>
          </w:p>
        </w:tc>
      </w:tr>
      <w:tr w:rsidR="000C1699" w:rsidRPr="00513B74" w14:paraId="7E51912B" w14:textId="7796E548" w:rsidTr="00513B74">
        <w:trPr>
          <w:trHeight w:val="227"/>
        </w:trPr>
        <w:tc>
          <w:tcPr>
            <w:tcW w:w="1985" w:type="dxa"/>
            <w:tcBorders>
              <w:top w:val="single" w:sz="4" w:space="0" w:color="auto"/>
              <w:left w:val="nil"/>
              <w:right w:val="nil"/>
            </w:tcBorders>
            <w:shd w:val="clear" w:color="auto" w:fill="auto"/>
            <w:noWrap/>
            <w:vAlign w:val="center"/>
            <w:hideMark/>
          </w:tcPr>
          <w:p w14:paraId="65B96DF1"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Education expenditure</w:t>
            </w:r>
          </w:p>
        </w:tc>
        <w:tc>
          <w:tcPr>
            <w:tcW w:w="1134" w:type="dxa"/>
            <w:tcBorders>
              <w:top w:val="single" w:sz="4" w:space="0" w:color="auto"/>
              <w:left w:val="nil"/>
              <w:right w:val="nil"/>
            </w:tcBorders>
            <w:shd w:val="clear" w:color="auto" w:fill="auto"/>
            <w:noWrap/>
            <w:vAlign w:val="center"/>
            <w:hideMark/>
          </w:tcPr>
          <w:p w14:paraId="15BBA765" w14:textId="5D60CF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-0.114*</w:t>
            </w:r>
          </w:p>
        </w:tc>
        <w:tc>
          <w:tcPr>
            <w:tcW w:w="1134" w:type="dxa"/>
            <w:tcBorders>
              <w:top w:val="single" w:sz="4" w:space="0" w:color="auto"/>
              <w:left w:val="nil"/>
              <w:right w:val="nil"/>
            </w:tcBorders>
            <w:shd w:val="clear" w:color="auto" w:fill="auto"/>
            <w:noWrap/>
            <w:vAlign w:val="center"/>
            <w:hideMark/>
          </w:tcPr>
          <w:p w14:paraId="5B11964C" w14:textId="0534EC8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-0.098</w:t>
            </w:r>
          </w:p>
        </w:tc>
        <w:tc>
          <w:tcPr>
            <w:tcW w:w="1134" w:type="dxa"/>
            <w:tcBorders>
              <w:top w:val="single" w:sz="4" w:space="0" w:color="auto"/>
              <w:left w:val="nil"/>
              <w:right w:val="nil"/>
            </w:tcBorders>
            <w:shd w:val="clear" w:color="auto" w:fill="auto"/>
            <w:noWrap/>
            <w:vAlign w:val="center"/>
            <w:hideMark/>
          </w:tcPr>
          <w:p w14:paraId="4CBFBBD3" w14:textId="639981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-0.087</w:t>
            </w:r>
          </w:p>
        </w:tc>
        <w:tc>
          <w:tcPr>
            <w:tcW w:w="992" w:type="dxa"/>
            <w:tcBorders>
              <w:top w:val="single" w:sz="4" w:space="0" w:color="auto"/>
              <w:left w:val="nil"/>
              <w:right w:val="nil"/>
            </w:tcBorders>
            <w:shd w:val="clear" w:color="auto" w:fill="auto"/>
            <w:noWrap/>
            <w:vAlign w:val="center"/>
            <w:hideMark/>
          </w:tcPr>
          <w:p w14:paraId="72955BCD" w14:textId="550AC17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-0.095</w:t>
            </w:r>
          </w:p>
        </w:tc>
        <w:tc>
          <w:tcPr>
            <w:tcW w:w="1160" w:type="dxa"/>
            <w:gridSpan w:val="2"/>
            <w:tcBorders>
              <w:top w:val="single" w:sz="4" w:space="0" w:color="auto"/>
              <w:left w:val="nil"/>
              <w:right w:val="nil"/>
            </w:tcBorders>
            <w:shd w:val="clear" w:color="auto" w:fill="auto"/>
            <w:noWrap/>
            <w:vAlign w:val="center"/>
            <w:hideMark/>
          </w:tcPr>
          <w:p w14:paraId="66EFB29E" w14:textId="29B7738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-0.106</w:t>
            </w:r>
          </w:p>
        </w:tc>
        <w:tc>
          <w:tcPr>
            <w:tcW w:w="825" w:type="dxa"/>
            <w:tcBorders>
              <w:top w:val="single" w:sz="4" w:space="0" w:color="auto"/>
              <w:left w:val="nil"/>
              <w:right w:val="nil"/>
            </w:tcBorders>
            <w:vAlign w:val="center"/>
          </w:tcPr>
          <w:p w14:paraId="72E6F1D7" w14:textId="6654C86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3613931A" w14:textId="20D8BA85" w:rsidTr="00513B74">
        <w:trPr>
          <w:trHeight w:val="227"/>
        </w:trPr>
        <w:tc>
          <w:tcPr>
            <w:tcW w:w="1985" w:type="dxa"/>
            <w:tcBorders>
              <w:top w:val="nil"/>
              <w:left w:val="nil"/>
              <w:right w:val="nil"/>
            </w:tcBorders>
            <w:shd w:val="clear" w:color="auto" w:fill="auto"/>
            <w:noWrap/>
            <w:vAlign w:val="center"/>
            <w:hideMark/>
          </w:tcPr>
          <w:p w14:paraId="1A3B14C9"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79927BA" w14:textId="3130C46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(0.068)</w:t>
            </w:r>
          </w:p>
        </w:tc>
        <w:tc>
          <w:tcPr>
            <w:tcW w:w="1134" w:type="dxa"/>
            <w:tcBorders>
              <w:top w:val="nil"/>
              <w:left w:val="nil"/>
              <w:right w:val="nil"/>
            </w:tcBorders>
            <w:shd w:val="clear" w:color="auto" w:fill="auto"/>
            <w:noWrap/>
            <w:vAlign w:val="center"/>
            <w:hideMark/>
          </w:tcPr>
          <w:p w14:paraId="7995FA0F" w14:textId="189BA65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34" w:type="dxa"/>
            <w:tcBorders>
              <w:top w:val="nil"/>
              <w:left w:val="nil"/>
              <w:right w:val="nil"/>
            </w:tcBorders>
            <w:shd w:val="clear" w:color="auto" w:fill="auto"/>
            <w:noWrap/>
            <w:vAlign w:val="center"/>
            <w:hideMark/>
          </w:tcPr>
          <w:p w14:paraId="09A71C72" w14:textId="16C4E25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992" w:type="dxa"/>
            <w:tcBorders>
              <w:top w:val="nil"/>
              <w:left w:val="nil"/>
              <w:right w:val="nil"/>
            </w:tcBorders>
            <w:shd w:val="clear" w:color="auto" w:fill="auto"/>
            <w:noWrap/>
            <w:vAlign w:val="center"/>
            <w:hideMark/>
          </w:tcPr>
          <w:p w14:paraId="6AFAF2CA" w14:textId="18AD46C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(0.067)</w:t>
            </w:r>
          </w:p>
        </w:tc>
        <w:tc>
          <w:tcPr>
            <w:tcW w:w="1160" w:type="dxa"/>
            <w:gridSpan w:val="2"/>
            <w:vAlign w:val="center"/>
          </w:tcPr>
          <w:p w14:paraId="1FBF02E3" w14:textId="545B81D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vAlign w:val="center"/>
          </w:tcPr>
          <w:p w14:paraId="35784C12"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2B18809" w14:textId="77777777" w:rsidTr="00513B74">
        <w:trPr>
          <w:trHeight w:val="227"/>
        </w:trPr>
        <w:tc>
          <w:tcPr>
            <w:tcW w:w="1985" w:type="dxa"/>
            <w:tcBorders>
              <w:left w:val="nil"/>
              <w:bottom w:val="single" w:sz="4" w:space="0" w:color="auto"/>
              <w:right w:val="nil"/>
            </w:tcBorders>
            <w:shd w:val="clear" w:color="auto" w:fill="auto"/>
            <w:noWrap/>
            <w:vAlign w:val="center"/>
          </w:tcPr>
          <w:p w14:paraId="0E36886F" w14:textId="3364EBE4"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D1CD09B" w14:textId="7612847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92.13</w:t>
            </w:r>
          </w:p>
        </w:tc>
        <w:tc>
          <w:tcPr>
            <w:tcW w:w="1134" w:type="dxa"/>
            <w:tcBorders>
              <w:left w:val="nil"/>
              <w:bottom w:val="single" w:sz="4" w:space="0" w:color="auto"/>
              <w:right w:val="nil"/>
            </w:tcBorders>
            <w:shd w:val="clear" w:color="auto" w:fill="auto"/>
            <w:noWrap/>
          </w:tcPr>
          <w:p w14:paraId="357BB2AF" w14:textId="38BC83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93.051</w:t>
            </w:r>
          </w:p>
        </w:tc>
        <w:tc>
          <w:tcPr>
            <w:tcW w:w="1134" w:type="dxa"/>
            <w:tcBorders>
              <w:left w:val="nil"/>
              <w:bottom w:val="single" w:sz="4" w:space="0" w:color="auto"/>
              <w:right w:val="nil"/>
            </w:tcBorders>
            <w:shd w:val="clear" w:color="auto" w:fill="auto"/>
            <w:noWrap/>
          </w:tcPr>
          <w:p w14:paraId="6582BE63" w14:textId="45E91106"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95.089</w:t>
            </w:r>
          </w:p>
        </w:tc>
        <w:tc>
          <w:tcPr>
            <w:tcW w:w="992" w:type="dxa"/>
            <w:tcBorders>
              <w:left w:val="nil"/>
              <w:bottom w:val="single" w:sz="4" w:space="0" w:color="auto"/>
              <w:right w:val="nil"/>
            </w:tcBorders>
            <w:shd w:val="clear" w:color="auto" w:fill="auto"/>
            <w:noWrap/>
          </w:tcPr>
          <w:p w14:paraId="63CEBB7F" w14:textId="7A2199E9"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96.658</w:t>
            </w:r>
          </w:p>
        </w:tc>
        <w:tc>
          <w:tcPr>
            <w:tcW w:w="1160" w:type="dxa"/>
            <w:gridSpan w:val="2"/>
            <w:tcBorders>
              <w:bottom w:val="single" w:sz="4" w:space="0" w:color="auto"/>
            </w:tcBorders>
          </w:tcPr>
          <w:p w14:paraId="0CFBE7AF" w14:textId="1398A2C3"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91.658</w:t>
            </w:r>
          </w:p>
        </w:tc>
        <w:tc>
          <w:tcPr>
            <w:tcW w:w="825" w:type="dxa"/>
            <w:tcBorders>
              <w:bottom w:val="single" w:sz="4" w:space="0" w:color="auto"/>
            </w:tcBorders>
            <w:vAlign w:val="center"/>
          </w:tcPr>
          <w:p w14:paraId="36F3D14F"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8C5BED5" w14:textId="630B1A84" w:rsidTr="00513B74">
        <w:trPr>
          <w:trHeight w:val="227"/>
        </w:trPr>
        <w:tc>
          <w:tcPr>
            <w:tcW w:w="1985" w:type="dxa"/>
            <w:tcBorders>
              <w:top w:val="single" w:sz="4" w:space="0" w:color="auto"/>
              <w:left w:val="nil"/>
              <w:right w:val="nil"/>
            </w:tcBorders>
            <w:shd w:val="clear" w:color="auto" w:fill="auto"/>
            <w:noWrap/>
            <w:vAlign w:val="center"/>
            <w:hideMark/>
          </w:tcPr>
          <w:p w14:paraId="27FF1E1E"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Health expenditure</w:t>
            </w:r>
          </w:p>
        </w:tc>
        <w:tc>
          <w:tcPr>
            <w:tcW w:w="1134" w:type="dxa"/>
            <w:tcBorders>
              <w:top w:val="single" w:sz="4" w:space="0" w:color="auto"/>
              <w:left w:val="nil"/>
              <w:right w:val="nil"/>
            </w:tcBorders>
            <w:shd w:val="clear" w:color="auto" w:fill="auto"/>
            <w:noWrap/>
            <w:vAlign w:val="center"/>
            <w:hideMark/>
          </w:tcPr>
          <w:p w14:paraId="01333E4B" w14:textId="4E19BF3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0.539</w:t>
            </w:r>
          </w:p>
        </w:tc>
        <w:tc>
          <w:tcPr>
            <w:tcW w:w="1134" w:type="dxa"/>
            <w:tcBorders>
              <w:top w:val="single" w:sz="4" w:space="0" w:color="auto"/>
              <w:left w:val="nil"/>
              <w:right w:val="nil"/>
            </w:tcBorders>
            <w:shd w:val="clear" w:color="auto" w:fill="auto"/>
            <w:noWrap/>
            <w:vAlign w:val="center"/>
            <w:hideMark/>
          </w:tcPr>
          <w:p w14:paraId="25E96B1C" w14:textId="2073604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0.503</w:t>
            </w:r>
          </w:p>
        </w:tc>
        <w:tc>
          <w:tcPr>
            <w:tcW w:w="1134" w:type="dxa"/>
            <w:tcBorders>
              <w:top w:val="single" w:sz="4" w:space="0" w:color="auto"/>
              <w:left w:val="nil"/>
              <w:right w:val="nil"/>
            </w:tcBorders>
            <w:shd w:val="clear" w:color="auto" w:fill="auto"/>
            <w:noWrap/>
            <w:vAlign w:val="center"/>
            <w:hideMark/>
          </w:tcPr>
          <w:p w14:paraId="06BEDCEE" w14:textId="7972F9B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0.468</w:t>
            </w:r>
          </w:p>
        </w:tc>
        <w:tc>
          <w:tcPr>
            <w:tcW w:w="992" w:type="dxa"/>
            <w:tcBorders>
              <w:top w:val="single" w:sz="4" w:space="0" w:color="auto"/>
              <w:left w:val="nil"/>
              <w:right w:val="nil"/>
            </w:tcBorders>
            <w:shd w:val="clear" w:color="auto" w:fill="auto"/>
            <w:noWrap/>
            <w:vAlign w:val="center"/>
            <w:hideMark/>
          </w:tcPr>
          <w:p w14:paraId="632E4793" w14:textId="6FE42DF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0.419</w:t>
            </w:r>
          </w:p>
        </w:tc>
        <w:tc>
          <w:tcPr>
            <w:tcW w:w="1160" w:type="dxa"/>
            <w:gridSpan w:val="2"/>
            <w:tcBorders>
              <w:top w:val="single" w:sz="4" w:space="0" w:color="auto"/>
              <w:left w:val="nil"/>
              <w:right w:val="nil"/>
            </w:tcBorders>
            <w:shd w:val="clear" w:color="auto" w:fill="auto"/>
            <w:noWrap/>
            <w:vAlign w:val="center"/>
            <w:hideMark/>
          </w:tcPr>
          <w:p w14:paraId="017CC1F0" w14:textId="36622ED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0.458</w:t>
            </w:r>
          </w:p>
        </w:tc>
        <w:tc>
          <w:tcPr>
            <w:tcW w:w="825" w:type="dxa"/>
            <w:tcBorders>
              <w:top w:val="single" w:sz="4" w:space="0" w:color="auto"/>
              <w:left w:val="nil"/>
              <w:right w:val="nil"/>
            </w:tcBorders>
            <w:vAlign w:val="center"/>
          </w:tcPr>
          <w:p w14:paraId="3C051AD6" w14:textId="466AEA5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1BCFC6A5" w14:textId="2AE35843" w:rsidTr="00513B74">
        <w:trPr>
          <w:trHeight w:val="227"/>
        </w:trPr>
        <w:tc>
          <w:tcPr>
            <w:tcW w:w="1985" w:type="dxa"/>
            <w:tcBorders>
              <w:top w:val="nil"/>
              <w:left w:val="nil"/>
              <w:right w:val="nil"/>
            </w:tcBorders>
            <w:shd w:val="clear" w:color="auto" w:fill="auto"/>
            <w:noWrap/>
            <w:vAlign w:val="center"/>
            <w:hideMark/>
          </w:tcPr>
          <w:p w14:paraId="5536FBF5"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396CD0ED" w14:textId="65C091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(0.355)</w:t>
            </w:r>
          </w:p>
        </w:tc>
        <w:tc>
          <w:tcPr>
            <w:tcW w:w="1134" w:type="dxa"/>
            <w:tcBorders>
              <w:top w:val="nil"/>
              <w:left w:val="nil"/>
              <w:right w:val="nil"/>
            </w:tcBorders>
            <w:shd w:val="clear" w:color="auto" w:fill="auto"/>
            <w:noWrap/>
            <w:vAlign w:val="center"/>
            <w:hideMark/>
          </w:tcPr>
          <w:p w14:paraId="1E97F5A8" w14:textId="33BE7D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(0.331)</w:t>
            </w:r>
          </w:p>
        </w:tc>
        <w:tc>
          <w:tcPr>
            <w:tcW w:w="1134" w:type="dxa"/>
            <w:tcBorders>
              <w:top w:val="nil"/>
              <w:left w:val="nil"/>
              <w:right w:val="nil"/>
            </w:tcBorders>
            <w:shd w:val="clear" w:color="auto" w:fill="auto"/>
            <w:noWrap/>
            <w:vAlign w:val="center"/>
            <w:hideMark/>
          </w:tcPr>
          <w:p w14:paraId="46B7F48A" w14:textId="0920EBF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(0.309)</w:t>
            </w:r>
          </w:p>
        </w:tc>
        <w:tc>
          <w:tcPr>
            <w:tcW w:w="992" w:type="dxa"/>
            <w:tcBorders>
              <w:top w:val="nil"/>
              <w:left w:val="nil"/>
              <w:right w:val="nil"/>
            </w:tcBorders>
            <w:shd w:val="clear" w:color="auto" w:fill="auto"/>
            <w:noWrap/>
            <w:vAlign w:val="center"/>
            <w:hideMark/>
          </w:tcPr>
          <w:p w14:paraId="1A2D290D" w14:textId="1FC3F23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(0.304)</w:t>
            </w:r>
          </w:p>
        </w:tc>
        <w:tc>
          <w:tcPr>
            <w:tcW w:w="1049" w:type="dxa"/>
            <w:vAlign w:val="center"/>
          </w:tcPr>
          <w:p w14:paraId="1B9C9BA7" w14:textId="3AEDE35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(0.361)</w:t>
            </w:r>
          </w:p>
        </w:tc>
        <w:tc>
          <w:tcPr>
            <w:tcW w:w="936" w:type="dxa"/>
            <w:gridSpan w:val="2"/>
            <w:vAlign w:val="center"/>
          </w:tcPr>
          <w:p w14:paraId="6EBDD7FB"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4BA82EDA" w14:textId="77777777" w:rsidTr="00513B74">
        <w:trPr>
          <w:trHeight w:val="227"/>
        </w:trPr>
        <w:tc>
          <w:tcPr>
            <w:tcW w:w="1985" w:type="dxa"/>
            <w:tcBorders>
              <w:left w:val="nil"/>
              <w:bottom w:val="single" w:sz="4" w:space="0" w:color="auto"/>
              <w:right w:val="nil"/>
            </w:tcBorders>
            <w:shd w:val="clear" w:color="auto" w:fill="auto"/>
            <w:noWrap/>
            <w:vAlign w:val="center"/>
          </w:tcPr>
          <w:p w14:paraId="5F79AC2F" w14:textId="23750C7D"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9CF688E" w14:textId="3529CFE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19.438</w:t>
            </w:r>
          </w:p>
        </w:tc>
        <w:tc>
          <w:tcPr>
            <w:tcW w:w="1134" w:type="dxa"/>
            <w:tcBorders>
              <w:left w:val="nil"/>
              <w:bottom w:val="single" w:sz="4" w:space="0" w:color="auto"/>
              <w:right w:val="nil"/>
            </w:tcBorders>
            <w:shd w:val="clear" w:color="auto" w:fill="auto"/>
            <w:noWrap/>
          </w:tcPr>
          <w:p w14:paraId="04EAF57E" w14:textId="676E817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21.670</w:t>
            </w:r>
          </w:p>
        </w:tc>
        <w:tc>
          <w:tcPr>
            <w:tcW w:w="1134" w:type="dxa"/>
            <w:tcBorders>
              <w:left w:val="nil"/>
              <w:bottom w:val="single" w:sz="4" w:space="0" w:color="auto"/>
              <w:right w:val="nil"/>
            </w:tcBorders>
            <w:shd w:val="clear" w:color="auto" w:fill="auto"/>
            <w:noWrap/>
          </w:tcPr>
          <w:p w14:paraId="44D89773" w14:textId="549E9D8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23.792</w:t>
            </w:r>
          </w:p>
        </w:tc>
        <w:tc>
          <w:tcPr>
            <w:tcW w:w="992" w:type="dxa"/>
            <w:tcBorders>
              <w:left w:val="nil"/>
              <w:bottom w:val="single" w:sz="4" w:space="0" w:color="auto"/>
              <w:right w:val="nil"/>
            </w:tcBorders>
            <w:shd w:val="clear" w:color="auto" w:fill="auto"/>
            <w:noWrap/>
          </w:tcPr>
          <w:p w14:paraId="4436E4DA" w14:textId="5944D31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24.137</w:t>
            </w:r>
          </w:p>
        </w:tc>
        <w:tc>
          <w:tcPr>
            <w:tcW w:w="1049" w:type="dxa"/>
            <w:tcBorders>
              <w:bottom w:val="single" w:sz="4" w:space="0" w:color="auto"/>
            </w:tcBorders>
          </w:tcPr>
          <w:p w14:paraId="08F66361" w14:textId="05E4A8AE"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19.477</w:t>
            </w:r>
          </w:p>
        </w:tc>
        <w:tc>
          <w:tcPr>
            <w:tcW w:w="936" w:type="dxa"/>
            <w:gridSpan w:val="2"/>
            <w:tcBorders>
              <w:bottom w:val="single" w:sz="4" w:space="0" w:color="auto"/>
            </w:tcBorders>
            <w:vAlign w:val="center"/>
          </w:tcPr>
          <w:p w14:paraId="6F4F2E18"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7F1ACADF" w14:textId="0413A9A1" w:rsidTr="00513B74">
        <w:trPr>
          <w:trHeight w:val="227"/>
        </w:trPr>
        <w:tc>
          <w:tcPr>
            <w:tcW w:w="1985" w:type="dxa"/>
            <w:tcBorders>
              <w:top w:val="nil"/>
              <w:left w:val="nil"/>
              <w:right w:val="nil"/>
            </w:tcBorders>
            <w:shd w:val="clear" w:color="auto" w:fill="auto"/>
            <w:noWrap/>
            <w:vAlign w:val="center"/>
            <w:hideMark/>
          </w:tcPr>
          <w:p w14:paraId="0D04678F"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In-cash transfers</w:t>
            </w:r>
          </w:p>
        </w:tc>
        <w:tc>
          <w:tcPr>
            <w:tcW w:w="1134" w:type="dxa"/>
            <w:tcBorders>
              <w:top w:val="nil"/>
              <w:left w:val="nil"/>
              <w:right w:val="nil"/>
            </w:tcBorders>
            <w:shd w:val="clear" w:color="auto" w:fill="auto"/>
            <w:noWrap/>
            <w:vAlign w:val="center"/>
            <w:hideMark/>
          </w:tcPr>
          <w:p w14:paraId="7D059497" w14:textId="417A372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-0.967*</w:t>
            </w:r>
          </w:p>
        </w:tc>
        <w:tc>
          <w:tcPr>
            <w:tcW w:w="1134" w:type="dxa"/>
            <w:tcBorders>
              <w:top w:val="nil"/>
              <w:left w:val="nil"/>
              <w:right w:val="nil"/>
            </w:tcBorders>
            <w:shd w:val="clear" w:color="auto" w:fill="auto"/>
            <w:noWrap/>
            <w:vAlign w:val="center"/>
            <w:hideMark/>
          </w:tcPr>
          <w:p w14:paraId="5A22552C" w14:textId="12F4DDB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-0.987*</w:t>
            </w:r>
          </w:p>
        </w:tc>
        <w:tc>
          <w:tcPr>
            <w:tcW w:w="1134" w:type="dxa"/>
            <w:tcBorders>
              <w:top w:val="nil"/>
              <w:left w:val="nil"/>
              <w:right w:val="nil"/>
            </w:tcBorders>
            <w:shd w:val="clear" w:color="auto" w:fill="auto"/>
            <w:noWrap/>
            <w:vAlign w:val="center"/>
            <w:hideMark/>
          </w:tcPr>
          <w:p w14:paraId="722A5D9C" w14:textId="6CAE28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-1.028**</w:t>
            </w:r>
          </w:p>
        </w:tc>
        <w:tc>
          <w:tcPr>
            <w:tcW w:w="992" w:type="dxa"/>
            <w:tcBorders>
              <w:top w:val="nil"/>
              <w:left w:val="nil"/>
              <w:right w:val="nil"/>
            </w:tcBorders>
            <w:shd w:val="clear" w:color="auto" w:fill="auto"/>
            <w:noWrap/>
            <w:vAlign w:val="center"/>
            <w:hideMark/>
          </w:tcPr>
          <w:p w14:paraId="5E5627B3" w14:textId="3306A9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-1.073**</w:t>
            </w:r>
          </w:p>
        </w:tc>
        <w:tc>
          <w:tcPr>
            <w:tcW w:w="1160" w:type="dxa"/>
            <w:gridSpan w:val="2"/>
            <w:tcBorders>
              <w:top w:val="nil"/>
              <w:left w:val="nil"/>
              <w:right w:val="nil"/>
            </w:tcBorders>
            <w:shd w:val="clear" w:color="auto" w:fill="auto"/>
            <w:noWrap/>
            <w:vAlign w:val="center"/>
            <w:hideMark/>
          </w:tcPr>
          <w:p w14:paraId="2A3DEBF3" w14:textId="3027DB9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-1.153*</w:t>
            </w:r>
          </w:p>
        </w:tc>
        <w:tc>
          <w:tcPr>
            <w:tcW w:w="825" w:type="dxa"/>
            <w:tcBorders>
              <w:top w:val="nil"/>
              <w:left w:val="nil"/>
              <w:right w:val="nil"/>
            </w:tcBorders>
            <w:vAlign w:val="center"/>
          </w:tcPr>
          <w:p w14:paraId="015F3945" w14:textId="7D07550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-4.342</w:t>
            </w:r>
          </w:p>
        </w:tc>
      </w:tr>
      <w:tr w:rsidR="000C1699" w:rsidRPr="00513B74" w14:paraId="4B7C9C68" w14:textId="3D24ACE3" w:rsidTr="00513B74">
        <w:trPr>
          <w:trHeight w:val="227"/>
        </w:trPr>
        <w:tc>
          <w:tcPr>
            <w:tcW w:w="1985" w:type="dxa"/>
            <w:tcBorders>
              <w:top w:val="nil"/>
              <w:left w:val="nil"/>
              <w:right w:val="nil"/>
            </w:tcBorders>
            <w:shd w:val="clear" w:color="auto" w:fill="auto"/>
            <w:noWrap/>
            <w:vAlign w:val="center"/>
            <w:hideMark/>
          </w:tcPr>
          <w:p w14:paraId="41E5D947"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29CD53D5" w14:textId="08A269A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(0.389)</w:t>
            </w:r>
          </w:p>
        </w:tc>
        <w:tc>
          <w:tcPr>
            <w:tcW w:w="1134" w:type="dxa"/>
            <w:tcBorders>
              <w:top w:val="nil"/>
              <w:left w:val="nil"/>
              <w:right w:val="nil"/>
            </w:tcBorders>
            <w:shd w:val="clear" w:color="auto" w:fill="auto"/>
            <w:noWrap/>
            <w:vAlign w:val="center"/>
            <w:hideMark/>
          </w:tcPr>
          <w:p w14:paraId="4515E074" w14:textId="20BA102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(0.383)</w:t>
            </w:r>
          </w:p>
        </w:tc>
        <w:tc>
          <w:tcPr>
            <w:tcW w:w="1134" w:type="dxa"/>
            <w:tcBorders>
              <w:top w:val="nil"/>
              <w:left w:val="nil"/>
              <w:right w:val="nil"/>
            </w:tcBorders>
            <w:shd w:val="clear" w:color="auto" w:fill="auto"/>
            <w:noWrap/>
            <w:vAlign w:val="center"/>
            <w:hideMark/>
          </w:tcPr>
          <w:p w14:paraId="7350A651" w14:textId="6747606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992" w:type="dxa"/>
            <w:tcBorders>
              <w:top w:val="nil"/>
              <w:left w:val="nil"/>
              <w:right w:val="nil"/>
            </w:tcBorders>
            <w:shd w:val="clear" w:color="auto" w:fill="auto"/>
            <w:noWrap/>
            <w:vAlign w:val="center"/>
            <w:hideMark/>
          </w:tcPr>
          <w:p w14:paraId="78096C01" w14:textId="32A6B28C"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(0.387)</w:t>
            </w:r>
          </w:p>
        </w:tc>
        <w:tc>
          <w:tcPr>
            <w:tcW w:w="1160" w:type="dxa"/>
            <w:gridSpan w:val="2"/>
            <w:tcBorders>
              <w:top w:val="nil"/>
              <w:left w:val="nil"/>
              <w:right w:val="nil"/>
            </w:tcBorders>
            <w:shd w:val="clear" w:color="auto" w:fill="auto"/>
            <w:noWrap/>
            <w:vAlign w:val="center"/>
            <w:hideMark/>
          </w:tcPr>
          <w:p w14:paraId="1C8168DD" w14:textId="041F715F"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(0.511)</w:t>
            </w:r>
          </w:p>
        </w:tc>
        <w:tc>
          <w:tcPr>
            <w:tcW w:w="825" w:type="dxa"/>
            <w:tcBorders>
              <w:top w:val="nil"/>
              <w:left w:val="nil"/>
              <w:right w:val="nil"/>
            </w:tcBorders>
            <w:vAlign w:val="center"/>
          </w:tcPr>
          <w:p w14:paraId="4309495F" w14:textId="77777777" w:rsidR="000C1699" w:rsidRPr="00513B74" w:rsidRDefault="000C1699" w:rsidP="00FF308B">
            <w:pPr>
              <w:jc w:val="center"/>
              <w:rPr>
                <w:rFonts w:asciiTheme="minorHAnsi" w:hAnsiTheme="minorHAnsi" w:cstheme="minorHAnsi"/>
                <w:color w:val="000000"/>
                <w:sz w:val="18"/>
                <w:szCs w:val="18"/>
              </w:rPr>
            </w:pPr>
          </w:p>
        </w:tc>
      </w:tr>
      <w:tr w:rsidR="00520CEC" w:rsidRPr="00513B74" w14:paraId="5498FB71" w14:textId="77777777" w:rsidTr="00513B74">
        <w:trPr>
          <w:trHeight w:val="227"/>
        </w:trPr>
        <w:tc>
          <w:tcPr>
            <w:tcW w:w="1985" w:type="dxa"/>
            <w:tcBorders>
              <w:left w:val="nil"/>
              <w:bottom w:val="single" w:sz="4" w:space="0" w:color="auto"/>
              <w:right w:val="nil"/>
            </w:tcBorders>
            <w:shd w:val="clear" w:color="auto" w:fill="auto"/>
            <w:noWrap/>
            <w:vAlign w:val="center"/>
          </w:tcPr>
          <w:p w14:paraId="078D6C31" w14:textId="5C6CE350" w:rsidR="00520CEC" w:rsidRPr="00513B74" w:rsidRDefault="00864B90" w:rsidP="00520CEC">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577C586F" w14:textId="2D42A2F8"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4.714</w:t>
            </w:r>
          </w:p>
        </w:tc>
        <w:tc>
          <w:tcPr>
            <w:tcW w:w="1134" w:type="dxa"/>
            <w:tcBorders>
              <w:left w:val="nil"/>
              <w:bottom w:val="single" w:sz="4" w:space="0" w:color="auto"/>
              <w:right w:val="nil"/>
            </w:tcBorders>
            <w:shd w:val="clear" w:color="auto" w:fill="auto"/>
            <w:noWrap/>
          </w:tcPr>
          <w:p w14:paraId="585982D9" w14:textId="3E626FD4"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4.501</w:t>
            </w:r>
          </w:p>
        </w:tc>
        <w:tc>
          <w:tcPr>
            <w:tcW w:w="1134" w:type="dxa"/>
            <w:tcBorders>
              <w:left w:val="nil"/>
              <w:bottom w:val="single" w:sz="4" w:space="0" w:color="auto"/>
              <w:right w:val="nil"/>
            </w:tcBorders>
            <w:shd w:val="clear" w:color="auto" w:fill="auto"/>
            <w:noWrap/>
          </w:tcPr>
          <w:p w14:paraId="7CFDA794" w14:textId="2CB270CF"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4.238</w:t>
            </w:r>
          </w:p>
        </w:tc>
        <w:tc>
          <w:tcPr>
            <w:tcW w:w="992" w:type="dxa"/>
            <w:tcBorders>
              <w:left w:val="nil"/>
              <w:bottom w:val="single" w:sz="4" w:space="0" w:color="auto"/>
              <w:right w:val="nil"/>
            </w:tcBorders>
            <w:shd w:val="clear" w:color="auto" w:fill="auto"/>
            <w:noWrap/>
          </w:tcPr>
          <w:p w14:paraId="2A12D66C" w14:textId="6588F997"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3.946</w:t>
            </w:r>
          </w:p>
        </w:tc>
        <w:tc>
          <w:tcPr>
            <w:tcW w:w="1160" w:type="dxa"/>
            <w:gridSpan w:val="2"/>
            <w:tcBorders>
              <w:left w:val="nil"/>
              <w:bottom w:val="single" w:sz="4" w:space="0" w:color="auto"/>
              <w:right w:val="nil"/>
            </w:tcBorders>
            <w:shd w:val="clear" w:color="auto" w:fill="auto"/>
            <w:noWrap/>
          </w:tcPr>
          <w:p w14:paraId="2FB8B83D" w14:textId="0B065201" w:rsidR="00520CEC" w:rsidRPr="00513B74" w:rsidRDefault="00520CEC" w:rsidP="00520CEC">
            <w:pPr>
              <w:jc w:val="center"/>
              <w:rPr>
                <w:rFonts w:asciiTheme="minorHAnsi" w:hAnsiTheme="minorHAnsi" w:cstheme="minorHAnsi"/>
                <w:color w:val="000000"/>
                <w:sz w:val="18"/>
                <w:szCs w:val="18"/>
              </w:rPr>
            </w:pPr>
            <w:r w:rsidRPr="00513B74">
              <w:rPr>
                <w:rFonts w:asciiTheme="minorHAnsi" w:hAnsiTheme="minorHAnsi" w:cstheme="minorHAnsi"/>
                <w:sz w:val="18"/>
                <w:szCs w:val="18"/>
              </w:rPr>
              <w:t>3.676</w:t>
            </w:r>
          </w:p>
        </w:tc>
        <w:tc>
          <w:tcPr>
            <w:tcW w:w="825" w:type="dxa"/>
            <w:tcBorders>
              <w:left w:val="nil"/>
              <w:bottom w:val="single" w:sz="4" w:space="0" w:color="auto"/>
              <w:right w:val="nil"/>
            </w:tcBorders>
            <w:vAlign w:val="center"/>
          </w:tcPr>
          <w:p w14:paraId="5C80CF2E" w14:textId="77777777" w:rsidR="00520CEC" w:rsidRPr="00513B74" w:rsidRDefault="00520CEC" w:rsidP="00520CEC">
            <w:pPr>
              <w:jc w:val="center"/>
              <w:rPr>
                <w:rFonts w:asciiTheme="minorHAnsi" w:hAnsiTheme="minorHAnsi" w:cstheme="minorHAnsi"/>
                <w:color w:val="000000"/>
                <w:sz w:val="18"/>
                <w:szCs w:val="18"/>
              </w:rPr>
            </w:pPr>
          </w:p>
        </w:tc>
      </w:tr>
      <w:tr w:rsidR="000C1699" w:rsidRPr="00513B74" w14:paraId="0DC92884" w14:textId="56509CB3" w:rsidTr="00513B74">
        <w:trPr>
          <w:trHeight w:val="227"/>
        </w:trPr>
        <w:tc>
          <w:tcPr>
            <w:tcW w:w="1985" w:type="dxa"/>
            <w:tcBorders>
              <w:top w:val="single" w:sz="4" w:space="0" w:color="auto"/>
              <w:left w:val="nil"/>
              <w:right w:val="nil"/>
            </w:tcBorders>
            <w:shd w:val="clear" w:color="auto" w:fill="auto"/>
            <w:noWrap/>
            <w:vAlign w:val="center"/>
            <w:hideMark/>
          </w:tcPr>
          <w:p w14:paraId="06892B5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In-kind transfers</w:t>
            </w:r>
          </w:p>
        </w:tc>
        <w:tc>
          <w:tcPr>
            <w:tcW w:w="1134" w:type="dxa"/>
            <w:tcBorders>
              <w:top w:val="single" w:sz="4" w:space="0" w:color="auto"/>
              <w:left w:val="nil"/>
              <w:right w:val="nil"/>
            </w:tcBorders>
            <w:shd w:val="clear" w:color="auto" w:fill="auto"/>
            <w:noWrap/>
            <w:vAlign w:val="center"/>
            <w:hideMark/>
          </w:tcPr>
          <w:p w14:paraId="57511946" w14:textId="7D9FBA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1134" w:type="dxa"/>
            <w:tcBorders>
              <w:top w:val="single" w:sz="4" w:space="0" w:color="auto"/>
              <w:left w:val="nil"/>
              <w:right w:val="nil"/>
            </w:tcBorders>
            <w:shd w:val="clear" w:color="auto" w:fill="auto"/>
            <w:noWrap/>
            <w:vAlign w:val="center"/>
            <w:hideMark/>
          </w:tcPr>
          <w:p w14:paraId="5D437CC0" w14:textId="12AB896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34" w:type="dxa"/>
            <w:tcBorders>
              <w:top w:val="single" w:sz="4" w:space="0" w:color="auto"/>
              <w:left w:val="nil"/>
              <w:right w:val="nil"/>
            </w:tcBorders>
            <w:shd w:val="clear" w:color="auto" w:fill="auto"/>
            <w:noWrap/>
            <w:vAlign w:val="center"/>
            <w:hideMark/>
          </w:tcPr>
          <w:p w14:paraId="0115C84A" w14:textId="60AEB22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-0.369**</w:t>
            </w:r>
          </w:p>
        </w:tc>
        <w:tc>
          <w:tcPr>
            <w:tcW w:w="992" w:type="dxa"/>
            <w:tcBorders>
              <w:top w:val="single" w:sz="4" w:space="0" w:color="auto"/>
              <w:left w:val="nil"/>
              <w:right w:val="nil"/>
            </w:tcBorders>
            <w:shd w:val="clear" w:color="auto" w:fill="auto"/>
            <w:noWrap/>
            <w:vAlign w:val="center"/>
            <w:hideMark/>
          </w:tcPr>
          <w:p w14:paraId="3BB17FFF" w14:textId="5FFC527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-0.373**</w:t>
            </w:r>
          </w:p>
        </w:tc>
        <w:tc>
          <w:tcPr>
            <w:tcW w:w="1160" w:type="dxa"/>
            <w:gridSpan w:val="2"/>
            <w:tcBorders>
              <w:top w:val="single" w:sz="4" w:space="0" w:color="auto"/>
              <w:left w:val="nil"/>
              <w:right w:val="nil"/>
            </w:tcBorders>
            <w:shd w:val="clear" w:color="auto" w:fill="auto"/>
            <w:noWrap/>
            <w:vAlign w:val="center"/>
            <w:hideMark/>
          </w:tcPr>
          <w:p w14:paraId="23882D8F" w14:textId="571586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-0.379**</w:t>
            </w:r>
          </w:p>
        </w:tc>
        <w:tc>
          <w:tcPr>
            <w:tcW w:w="825" w:type="dxa"/>
            <w:tcBorders>
              <w:top w:val="single" w:sz="4" w:space="0" w:color="auto"/>
              <w:left w:val="nil"/>
              <w:right w:val="nil"/>
            </w:tcBorders>
            <w:vAlign w:val="center"/>
          </w:tcPr>
          <w:p w14:paraId="6D985B09" w14:textId="12B8660E"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-1.553</w:t>
            </w:r>
          </w:p>
        </w:tc>
      </w:tr>
      <w:tr w:rsidR="000C1699" w:rsidRPr="00513B74" w14:paraId="23590D68" w14:textId="08E96A93" w:rsidTr="00513B74">
        <w:trPr>
          <w:trHeight w:val="227"/>
        </w:trPr>
        <w:tc>
          <w:tcPr>
            <w:tcW w:w="1985" w:type="dxa"/>
            <w:tcBorders>
              <w:top w:val="nil"/>
              <w:left w:val="nil"/>
              <w:right w:val="nil"/>
            </w:tcBorders>
            <w:shd w:val="clear" w:color="auto" w:fill="auto"/>
            <w:noWrap/>
            <w:vAlign w:val="center"/>
            <w:hideMark/>
          </w:tcPr>
          <w:p w14:paraId="7924163C"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875E42B" w14:textId="31FFCF35"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1134" w:type="dxa"/>
            <w:tcBorders>
              <w:top w:val="nil"/>
              <w:left w:val="nil"/>
              <w:right w:val="nil"/>
            </w:tcBorders>
            <w:shd w:val="clear" w:color="auto" w:fill="auto"/>
            <w:noWrap/>
            <w:vAlign w:val="center"/>
            <w:hideMark/>
          </w:tcPr>
          <w:p w14:paraId="5DBF46DF" w14:textId="047AA7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(0.137)</w:t>
            </w:r>
          </w:p>
        </w:tc>
        <w:tc>
          <w:tcPr>
            <w:tcW w:w="1134" w:type="dxa"/>
            <w:tcBorders>
              <w:top w:val="nil"/>
              <w:left w:val="nil"/>
              <w:right w:val="nil"/>
            </w:tcBorders>
            <w:shd w:val="clear" w:color="auto" w:fill="auto"/>
            <w:noWrap/>
            <w:vAlign w:val="center"/>
            <w:hideMark/>
          </w:tcPr>
          <w:p w14:paraId="0E0EBF98" w14:textId="595E511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(0.129)</w:t>
            </w:r>
          </w:p>
        </w:tc>
        <w:tc>
          <w:tcPr>
            <w:tcW w:w="992" w:type="dxa"/>
            <w:tcBorders>
              <w:top w:val="nil"/>
              <w:left w:val="nil"/>
              <w:right w:val="nil"/>
            </w:tcBorders>
            <w:shd w:val="clear" w:color="auto" w:fill="auto"/>
            <w:noWrap/>
            <w:vAlign w:val="center"/>
            <w:hideMark/>
          </w:tcPr>
          <w:p w14:paraId="66D8D0E1" w14:textId="72523C9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(0.130)</w:t>
            </w:r>
          </w:p>
        </w:tc>
        <w:tc>
          <w:tcPr>
            <w:tcW w:w="1160" w:type="dxa"/>
            <w:gridSpan w:val="2"/>
            <w:tcBorders>
              <w:top w:val="nil"/>
              <w:left w:val="nil"/>
              <w:right w:val="nil"/>
            </w:tcBorders>
            <w:shd w:val="clear" w:color="auto" w:fill="auto"/>
            <w:noWrap/>
            <w:vAlign w:val="center"/>
            <w:hideMark/>
          </w:tcPr>
          <w:p w14:paraId="26D23D74" w14:textId="6FCA8C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(0.133)</w:t>
            </w:r>
          </w:p>
        </w:tc>
        <w:tc>
          <w:tcPr>
            <w:tcW w:w="825" w:type="dxa"/>
            <w:tcBorders>
              <w:top w:val="nil"/>
              <w:left w:val="nil"/>
              <w:right w:val="nil"/>
            </w:tcBorders>
            <w:vAlign w:val="center"/>
          </w:tcPr>
          <w:p w14:paraId="7DAA3814"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511EDC83" w14:textId="77777777" w:rsidTr="00513B74">
        <w:trPr>
          <w:trHeight w:val="227"/>
        </w:trPr>
        <w:tc>
          <w:tcPr>
            <w:tcW w:w="1985" w:type="dxa"/>
            <w:tcBorders>
              <w:left w:val="nil"/>
              <w:bottom w:val="single" w:sz="4" w:space="0" w:color="auto"/>
              <w:right w:val="nil"/>
            </w:tcBorders>
            <w:shd w:val="clear" w:color="auto" w:fill="auto"/>
            <w:noWrap/>
            <w:vAlign w:val="center"/>
          </w:tcPr>
          <w:p w14:paraId="3F7951AA" w14:textId="58594DFA"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C3EB390" w14:textId="73E2736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4.398</w:t>
            </w:r>
          </w:p>
        </w:tc>
        <w:tc>
          <w:tcPr>
            <w:tcW w:w="1134" w:type="dxa"/>
            <w:tcBorders>
              <w:left w:val="nil"/>
              <w:bottom w:val="single" w:sz="4" w:space="0" w:color="auto"/>
              <w:right w:val="nil"/>
            </w:tcBorders>
            <w:shd w:val="clear" w:color="auto" w:fill="auto"/>
            <w:noWrap/>
          </w:tcPr>
          <w:p w14:paraId="7C7B55C1" w14:textId="50C0A454"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4.227</w:t>
            </w:r>
          </w:p>
        </w:tc>
        <w:tc>
          <w:tcPr>
            <w:tcW w:w="1134" w:type="dxa"/>
            <w:tcBorders>
              <w:left w:val="nil"/>
              <w:bottom w:val="single" w:sz="4" w:space="0" w:color="auto"/>
              <w:right w:val="nil"/>
            </w:tcBorders>
            <w:shd w:val="clear" w:color="auto" w:fill="auto"/>
            <w:noWrap/>
          </w:tcPr>
          <w:p w14:paraId="2295C108" w14:textId="30191D5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4.319</w:t>
            </w:r>
          </w:p>
        </w:tc>
        <w:tc>
          <w:tcPr>
            <w:tcW w:w="992" w:type="dxa"/>
            <w:tcBorders>
              <w:left w:val="nil"/>
              <w:bottom w:val="single" w:sz="4" w:space="0" w:color="auto"/>
              <w:right w:val="nil"/>
            </w:tcBorders>
            <w:shd w:val="clear" w:color="auto" w:fill="auto"/>
            <w:noWrap/>
          </w:tcPr>
          <w:p w14:paraId="661B0361" w14:textId="5066F40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3.305</w:t>
            </w:r>
          </w:p>
        </w:tc>
        <w:tc>
          <w:tcPr>
            <w:tcW w:w="1160" w:type="dxa"/>
            <w:gridSpan w:val="2"/>
            <w:tcBorders>
              <w:left w:val="nil"/>
              <w:bottom w:val="single" w:sz="4" w:space="0" w:color="auto"/>
              <w:right w:val="nil"/>
            </w:tcBorders>
            <w:shd w:val="clear" w:color="auto" w:fill="auto"/>
            <w:noWrap/>
          </w:tcPr>
          <w:p w14:paraId="355D9846" w14:textId="47BE058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2.185</w:t>
            </w:r>
          </w:p>
        </w:tc>
        <w:tc>
          <w:tcPr>
            <w:tcW w:w="825" w:type="dxa"/>
            <w:tcBorders>
              <w:left w:val="nil"/>
              <w:bottom w:val="single" w:sz="4" w:space="0" w:color="auto"/>
              <w:right w:val="nil"/>
            </w:tcBorders>
            <w:vAlign w:val="center"/>
          </w:tcPr>
          <w:p w14:paraId="62A78ED1"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132C2B1" w14:textId="06365DB1" w:rsidTr="00513B74">
        <w:trPr>
          <w:trHeight w:val="227"/>
        </w:trPr>
        <w:tc>
          <w:tcPr>
            <w:tcW w:w="1985" w:type="dxa"/>
            <w:tcBorders>
              <w:top w:val="single" w:sz="4" w:space="0" w:color="auto"/>
              <w:left w:val="nil"/>
              <w:right w:val="nil"/>
            </w:tcBorders>
            <w:shd w:val="clear" w:color="auto" w:fill="auto"/>
            <w:noWrap/>
            <w:vAlign w:val="center"/>
            <w:hideMark/>
          </w:tcPr>
          <w:p w14:paraId="2A640EE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Property taxes</w:t>
            </w:r>
          </w:p>
        </w:tc>
        <w:tc>
          <w:tcPr>
            <w:tcW w:w="1134" w:type="dxa"/>
            <w:tcBorders>
              <w:top w:val="single" w:sz="4" w:space="0" w:color="auto"/>
              <w:left w:val="nil"/>
              <w:right w:val="nil"/>
            </w:tcBorders>
            <w:shd w:val="clear" w:color="auto" w:fill="auto"/>
            <w:noWrap/>
            <w:vAlign w:val="center"/>
            <w:hideMark/>
          </w:tcPr>
          <w:p w14:paraId="5B9D39CA" w14:textId="4B43D244"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-0.033*</w:t>
            </w:r>
          </w:p>
        </w:tc>
        <w:tc>
          <w:tcPr>
            <w:tcW w:w="1134" w:type="dxa"/>
            <w:tcBorders>
              <w:top w:val="single" w:sz="4" w:space="0" w:color="auto"/>
              <w:left w:val="nil"/>
              <w:right w:val="nil"/>
            </w:tcBorders>
            <w:shd w:val="clear" w:color="auto" w:fill="auto"/>
            <w:noWrap/>
            <w:vAlign w:val="center"/>
            <w:hideMark/>
          </w:tcPr>
          <w:p w14:paraId="39BEF438" w14:textId="398BA35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1134" w:type="dxa"/>
            <w:tcBorders>
              <w:top w:val="single" w:sz="4" w:space="0" w:color="auto"/>
              <w:left w:val="nil"/>
              <w:right w:val="nil"/>
            </w:tcBorders>
            <w:shd w:val="clear" w:color="auto" w:fill="auto"/>
            <w:noWrap/>
            <w:vAlign w:val="center"/>
            <w:hideMark/>
          </w:tcPr>
          <w:p w14:paraId="6DABC927" w14:textId="4E87A5B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-0.034*</w:t>
            </w:r>
          </w:p>
        </w:tc>
        <w:tc>
          <w:tcPr>
            <w:tcW w:w="992" w:type="dxa"/>
            <w:tcBorders>
              <w:top w:val="single" w:sz="4" w:space="0" w:color="auto"/>
              <w:left w:val="nil"/>
              <w:right w:val="nil"/>
            </w:tcBorders>
            <w:shd w:val="clear" w:color="auto" w:fill="auto"/>
            <w:noWrap/>
            <w:vAlign w:val="center"/>
            <w:hideMark/>
          </w:tcPr>
          <w:p w14:paraId="7250E1F0" w14:textId="57194D0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1160" w:type="dxa"/>
            <w:gridSpan w:val="2"/>
            <w:tcBorders>
              <w:top w:val="single" w:sz="4" w:space="0" w:color="auto"/>
              <w:left w:val="nil"/>
              <w:right w:val="nil"/>
            </w:tcBorders>
            <w:shd w:val="clear" w:color="auto" w:fill="auto"/>
            <w:noWrap/>
            <w:vAlign w:val="center"/>
            <w:hideMark/>
          </w:tcPr>
          <w:p w14:paraId="23F8AF4C" w14:textId="447911B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-0.035*</w:t>
            </w:r>
          </w:p>
        </w:tc>
        <w:tc>
          <w:tcPr>
            <w:tcW w:w="825" w:type="dxa"/>
            <w:tcBorders>
              <w:top w:val="single" w:sz="4" w:space="0" w:color="auto"/>
              <w:left w:val="nil"/>
              <w:right w:val="nil"/>
            </w:tcBorders>
            <w:vAlign w:val="center"/>
          </w:tcPr>
          <w:p w14:paraId="6EB4FDAE" w14:textId="4310BE4B"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-0.144</w:t>
            </w:r>
          </w:p>
        </w:tc>
      </w:tr>
      <w:tr w:rsidR="000C1699" w:rsidRPr="00513B74" w14:paraId="7D8D1C10" w14:textId="3074E6C3" w:rsidTr="00513B74">
        <w:trPr>
          <w:trHeight w:val="227"/>
        </w:trPr>
        <w:tc>
          <w:tcPr>
            <w:tcW w:w="1985" w:type="dxa"/>
            <w:tcBorders>
              <w:top w:val="nil"/>
              <w:left w:val="nil"/>
              <w:right w:val="nil"/>
            </w:tcBorders>
            <w:shd w:val="clear" w:color="auto" w:fill="auto"/>
            <w:noWrap/>
            <w:vAlign w:val="center"/>
            <w:hideMark/>
          </w:tcPr>
          <w:p w14:paraId="4363FDA8"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6E06EB86" w14:textId="380975D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(0.017)</w:t>
            </w:r>
          </w:p>
        </w:tc>
        <w:tc>
          <w:tcPr>
            <w:tcW w:w="1134" w:type="dxa"/>
            <w:tcBorders>
              <w:top w:val="nil"/>
              <w:left w:val="nil"/>
              <w:right w:val="nil"/>
            </w:tcBorders>
            <w:shd w:val="clear" w:color="auto" w:fill="auto"/>
            <w:noWrap/>
            <w:vAlign w:val="center"/>
            <w:hideMark/>
          </w:tcPr>
          <w:p w14:paraId="1A865730" w14:textId="44DCF3FA"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34" w:type="dxa"/>
            <w:tcBorders>
              <w:top w:val="nil"/>
              <w:left w:val="nil"/>
              <w:right w:val="nil"/>
            </w:tcBorders>
            <w:shd w:val="clear" w:color="auto" w:fill="auto"/>
            <w:noWrap/>
            <w:vAlign w:val="center"/>
            <w:hideMark/>
          </w:tcPr>
          <w:p w14:paraId="2ECB884E" w14:textId="366AE0D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992" w:type="dxa"/>
            <w:tcBorders>
              <w:top w:val="nil"/>
              <w:left w:val="nil"/>
              <w:right w:val="nil"/>
            </w:tcBorders>
            <w:shd w:val="clear" w:color="auto" w:fill="auto"/>
            <w:noWrap/>
            <w:vAlign w:val="center"/>
            <w:hideMark/>
          </w:tcPr>
          <w:p w14:paraId="5138F732" w14:textId="1C51A0C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1160" w:type="dxa"/>
            <w:gridSpan w:val="2"/>
            <w:tcBorders>
              <w:top w:val="nil"/>
              <w:left w:val="nil"/>
              <w:right w:val="nil"/>
            </w:tcBorders>
            <w:shd w:val="clear" w:color="auto" w:fill="auto"/>
            <w:noWrap/>
            <w:vAlign w:val="center"/>
            <w:hideMark/>
          </w:tcPr>
          <w:p w14:paraId="1170115C" w14:textId="6A40C94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(0.018)</w:t>
            </w:r>
          </w:p>
        </w:tc>
        <w:tc>
          <w:tcPr>
            <w:tcW w:w="825" w:type="dxa"/>
            <w:tcBorders>
              <w:top w:val="nil"/>
              <w:left w:val="nil"/>
              <w:right w:val="nil"/>
            </w:tcBorders>
            <w:vAlign w:val="center"/>
          </w:tcPr>
          <w:p w14:paraId="0FC585B5"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0D2D93BD" w14:textId="77777777" w:rsidTr="00513B74">
        <w:trPr>
          <w:trHeight w:val="227"/>
        </w:trPr>
        <w:tc>
          <w:tcPr>
            <w:tcW w:w="1985" w:type="dxa"/>
            <w:tcBorders>
              <w:left w:val="nil"/>
              <w:bottom w:val="single" w:sz="4" w:space="0" w:color="auto"/>
              <w:right w:val="nil"/>
            </w:tcBorders>
            <w:shd w:val="clear" w:color="auto" w:fill="auto"/>
            <w:noWrap/>
            <w:vAlign w:val="center"/>
          </w:tcPr>
          <w:p w14:paraId="66D9C046" w14:textId="75114875"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4AB23158" w14:textId="370AAE29"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13.62</w:t>
            </w:r>
          </w:p>
        </w:tc>
        <w:tc>
          <w:tcPr>
            <w:tcW w:w="1134" w:type="dxa"/>
            <w:tcBorders>
              <w:left w:val="nil"/>
              <w:bottom w:val="single" w:sz="4" w:space="0" w:color="auto"/>
              <w:right w:val="nil"/>
            </w:tcBorders>
            <w:shd w:val="clear" w:color="auto" w:fill="auto"/>
            <w:noWrap/>
          </w:tcPr>
          <w:p w14:paraId="311BD6BC" w14:textId="2FC8262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12.90</w:t>
            </w:r>
          </w:p>
        </w:tc>
        <w:tc>
          <w:tcPr>
            <w:tcW w:w="1134" w:type="dxa"/>
            <w:tcBorders>
              <w:left w:val="nil"/>
              <w:bottom w:val="single" w:sz="4" w:space="0" w:color="auto"/>
              <w:right w:val="nil"/>
            </w:tcBorders>
            <w:shd w:val="clear" w:color="auto" w:fill="auto"/>
            <w:noWrap/>
          </w:tcPr>
          <w:p w14:paraId="1409B501" w14:textId="2C6B5B30"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12.48</w:t>
            </w:r>
          </w:p>
        </w:tc>
        <w:tc>
          <w:tcPr>
            <w:tcW w:w="992" w:type="dxa"/>
            <w:tcBorders>
              <w:left w:val="nil"/>
              <w:bottom w:val="single" w:sz="4" w:space="0" w:color="auto"/>
              <w:right w:val="nil"/>
            </w:tcBorders>
            <w:shd w:val="clear" w:color="auto" w:fill="auto"/>
            <w:noWrap/>
          </w:tcPr>
          <w:p w14:paraId="53719E82" w14:textId="2D9617C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13.47</w:t>
            </w:r>
          </w:p>
        </w:tc>
        <w:tc>
          <w:tcPr>
            <w:tcW w:w="1160" w:type="dxa"/>
            <w:gridSpan w:val="2"/>
            <w:tcBorders>
              <w:left w:val="nil"/>
              <w:bottom w:val="single" w:sz="4" w:space="0" w:color="auto"/>
              <w:right w:val="nil"/>
            </w:tcBorders>
            <w:shd w:val="clear" w:color="auto" w:fill="auto"/>
            <w:noWrap/>
          </w:tcPr>
          <w:p w14:paraId="48DAD571" w14:textId="721C0BB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13.65</w:t>
            </w:r>
          </w:p>
        </w:tc>
        <w:tc>
          <w:tcPr>
            <w:tcW w:w="825" w:type="dxa"/>
            <w:tcBorders>
              <w:left w:val="nil"/>
              <w:bottom w:val="single" w:sz="4" w:space="0" w:color="auto"/>
              <w:right w:val="nil"/>
            </w:tcBorders>
            <w:vAlign w:val="center"/>
          </w:tcPr>
          <w:p w14:paraId="0E3B1F54"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7CFCE36B" w14:textId="27A73371" w:rsidTr="00513B74">
        <w:trPr>
          <w:trHeight w:val="227"/>
        </w:trPr>
        <w:tc>
          <w:tcPr>
            <w:tcW w:w="1985" w:type="dxa"/>
            <w:tcBorders>
              <w:top w:val="single" w:sz="4" w:space="0" w:color="auto"/>
              <w:left w:val="nil"/>
              <w:right w:val="nil"/>
            </w:tcBorders>
            <w:shd w:val="clear" w:color="auto" w:fill="auto"/>
            <w:noWrap/>
            <w:vAlign w:val="center"/>
            <w:hideMark/>
          </w:tcPr>
          <w:p w14:paraId="297A7E29"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Indirect taxes</w:t>
            </w:r>
          </w:p>
        </w:tc>
        <w:tc>
          <w:tcPr>
            <w:tcW w:w="1134" w:type="dxa"/>
            <w:tcBorders>
              <w:top w:val="single" w:sz="4" w:space="0" w:color="auto"/>
              <w:left w:val="nil"/>
              <w:right w:val="nil"/>
            </w:tcBorders>
            <w:shd w:val="clear" w:color="auto" w:fill="auto"/>
            <w:noWrap/>
            <w:vAlign w:val="center"/>
            <w:hideMark/>
          </w:tcPr>
          <w:p w14:paraId="5B46B78B" w14:textId="510BEE9B"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34" w:type="dxa"/>
            <w:tcBorders>
              <w:top w:val="single" w:sz="4" w:space="0" w:color="auto"/>
              <w:left w:val="nil"/>
              <w:right w:val="nil"/>
            </w:tcBorders>
            <w:shd w:val="clear" w:color="auto" w:fill="auto"/>
            <w:noWrap/>
            <w:vAlign w:val="center"/>
            <w:hideMark/>
          </w:tcPr>
          <w:p w14:paraId="42FC48BB" w14:textId="72C75936"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0.105</w:t>
            </w:r>
          </w:p>
        </w:tc>
        <w:tc>
          <w:tcPr>
            <w:tcW w:w="1134" w:type="dxa"/>
            <w:tcBorders>
              <w:top w:val="single" w:sz="4" w:space="0" w:color="auto"/>
              <w:left w:val="nil"/>
              <w:right w:val="nil"/>
            </w:tcBorders>
            <w:shd w:val="clear" w:color="auto" w:fill="auto"/>
            <w:noWrap/>
            <w:vAlign w:val="center"/>
            <w:hideMark/>
          </w:tcPr>
          <w:p w14:paraId="637F03BA" w14:textId="78C873A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single" w:sz="4" w:space="0" w:color="auto"/>
              <w:left w:val="nil"/>
              <w:right w:val="nil"/>
            </w:tcBorders>
            <w:shd w:val="clear" w:color="auto" w:fill="auto"/>
            <w:noWrap/>
            <w:vAlign w:val="center"/>
            <w:hideMark/>
          </w:tcPr>
          <w:p w14:paraId="1ABECF96" w14:textId="27C25D0E"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0.093</w:t>
            </w:r>
          </w:p>
        </w:tc>
        <w:tc>
          <w:tcPr>
            <w:tcW w:w="1160" w:type="dxa"/>
            <w:gridSpan w:val="2"/>
            <w:tcBorders>
              <w:top w:val="single" w:sz="4" w:space="0" w:color="auto"/>
              <w:left w:val="nil"/>
              <w:right w:val="nil"/>
            </w:tcBorders>
            <w:shd w:val="clear" w:color="auto" w:fill="auto"/>
            <w:noWrap/>
            <w:vAlign w:val="center"/>
            <w:hideMark/>
          </w:tcPr>
          <w:p w14:paraId="252E7F3E" w14:textId="225F8D80"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0.069</w:t>
            </w:r>
          </w:p>
        </w:tc>
        <w:tc>
          <w:tcPr>
            <w:tcW w:w="825" w:type="dxa"/>
            <w:tcBorders>
              <w:top w:val="single" w:sz="4" w:space="0" w:color="auto"/>
              <w:left w:val="nil"/>
              <w:right w:val="nil"/>
            </w:tcBorders>
            <w:vAlign w:val="center"/>
          </w:tcPr>
          <w:p w14:paraId="546D42DA" w14:textId="42F83F45"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w:t>
            </w:r>
          </w:p>
        </w:tc>
      </w:tr>
      <w:tr w:rsidR="000C1699" w:rsidRPr="00513B74" w14:paraId="6B8AEE0D" w14:textId="7EAA8600" w:rsidTr="00513B74">
        <w:trPr>
          <w:trHeight w:val="227"/>
        </w:trPr>
        <w:tc>
          <w:tcPr>
            <w:tcW w:w="1985" w:type="dxa"/>
            <w:tcBorders>
              <w:top w:val="nil"/>
              <w:left w:val="nil"/>
              <w:right w:val="nil"/>
            </w:tcBorders>
            <w:shd w:val="clear" w:color="auto" w:fill="auto"/>
            <w:noWrap/>
            <w:vAlign w:val="center"/>
            <w:hideMark/>
          </w:tcPr>
          <w:p w14:paraId="0CAD725D"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right w:val="nil"/>
            </w:tcBorders>
            <w:shd w:val="clear" w:color="auto" w:fill="auto"/>
            <w:noWrap/>
            <w:vAlign w:val="center"/>
            <w:hideMark/>
          </w:tcPr>
          <w:p w14:paraId="7509223D" w14:textId="5619DB6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(0.099)</w:t>
            </w:r>
          </w:p>
        </w:tc>
        <w:tc>
          <w:tcPr>
            <w:tcW w:w="1134" w:type="dxa"/>
            <w:tcBorders>
              <w:top w:val="nil"/>
              <w:left w:val="nil"/>
              <w:right w:val="nil"/>
            </w:tcBorders>
            <w:shd w:val="clear" w:color="auto" w:fill="auto"/>
            <w:noWrap/>
            <w:vAlign w:val="center"/>
            <w:hideMark/>
          </w:tcPr>
          <w:p w14:paraId="7A7370CC" w14:textId="416EB49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(0.103)</w:t>
            </w:r>
          </w:p>
        </w:tc>
        <w:tc>
          <w:tcPr>
            <w:tcW w:w="1134" w:type="dxa"/>
            <w:tcBorders>
              <w:top w:val="nil"/>
              <w:left w:val="nil"/>
              <w:right w:val="nil"/>
            </w:tcBorders>
            <w:shd w:val="clear" w:color="auto" w:fill="auto"/>
            <w:noWrap/>
            <w:vAlign w:val="center"/>
            <w:hideMark/>
          </w:tcPr>
          <w:p w14:paraId="39BB3F04" w14:textId="6050B58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992" w:type="dxa"/>
            <w:tcBorders>
              <w:top w:val="nil"/>
              <w:left w:val="nil"/>
              <w:right w:val="nil"/>
            </w:tcBorders>
            <w:shd w:val="clear" w:color="auto" w:fill="auto"/>
            <w:noWrap/>
            <w:vAlign w:val="center"/>
            <w:hideMark/>
          </w:tcPr>
          <w:p w14:paraId="5F6D4E7F" w14:textId="3BA8671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(0.108)</w:t>
            </w:r>
          </w:p>
        </w:tc>
        <w:tc>
          <w:tcPr>
            <w:tcW w:w="1160" w:type="dxa"/>
            <w:gridSpan w:val="2"/>
            <w:tcBorders>
              <w:top w:val="nil"/>
              <w:left w:val="nil"/>
              <w:right w:val="nil"/>
            </w:tcBorders>
            <w:shd w:val="clear" w:color="auto" w:fill="auto"/>
            <w:noWrap/>
            <w:vAlign w:val="center"/>
            <w:hideMark/>
          </w:tcPr>
          <w:p w14:paraId="7F695A5D" w14:textId="6C237C4D"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(0.111)</w:t>
            </w:r>
          </w:p>
        </w:tc>
        <w:tc>
          <w:tcPr>
            <w:tcW w:w="825" w:type="dxa"/>
            <w:tcBorders>
              <w:top w:val="nil"/>
              <w:left w:val="nil"/>
              <w:right w:val="nil"/>
            </w:tcBorders>
            <w:vAlign w:val="center"/>
          </w:tcPr>
          <w:p w14:paraId="6EE3A1E9"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2735EE9F" w14:textId="77777777" w:rsidTr="00513B74">
        <w:trPr>
          <w:trHeight w:val="227"/>
        </w:trPr>
        <w:tc>
          <w:tcPr>
            <w:tcW w:w="1985" w:type="dxa"/>
            <w:tcBorders>
              <w:left w:val="nil"/>
              <w:bottom w:val="single" w:sz="4" w:space="0" w:color="auto"/>
              <w:right w:val="nil"/>
            </w:tcBorders>
            <w:shd w:val="clear" w:color="auto" w:fill="auto"/>
            <w:noWrap/>
            <w:vAlign w:val="center"/>
          </w:tcPr>
          <w:p w14:paraId="6F304410" w14:textId="3315AC23"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left w:val="nil"/>
              <w:bottom w:val="single" w:sz="4" w:space="0" w:color="auto"/>
              <w:right w:val="nil"/>
            </w:tcBorders>
            <w:shd w:val="clear" w:color="auto" w:fill="auto"/>
            <w:noWrap/>
          </w:tcPr>
          <w:p w14:paraId="29B00722" w14:textId="1B94185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38.98</w:t>
            </w:r>
          </w:p>
        </w:tc>
        <w:tc>
          <w:tcPr>
            <w:tcW w:w="1134" w:type="dxa"/>
            <w:tcBorders>
              <w:left w:val="nil"/>
              <w:bottom w:val="single" w:sz="4" w:space="0" w:color="auto"/>
              <w:right w:val="nil"/>
            </w:tcBorders>
            <w:shd w:val="clear" w:color="auto" w:fill="auto"/>
            <w:noWrap/>
          </w:tcPr>
          <w:p w14:paraId="610E7DCA" w14:textId="1B75A11D"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35.19</w:t>
            </w:r>
          </w:p>
        </w:tc>
        <w:tc>
          <w:tcPr>
            <w:tcW w:w="1134" w:type="dxa"/>
            <w:tcBorders>
              <w:left w:val="nil"/>
              <w:bottom w:val="single" w:sz="4" w:space="0" w:color="auto"/>
              <w:right w:val="nil"/>
            </w:tcBorders>
            <w:shd w:val="clear" w:color="auto" w:fill="auto"/>
            <w:noWrap/>
          </w:tcPr>
          <w:p w14:paraId="03FC9171" w14:textId="0AB2862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31.43</w:t>
            </w:r>
          </w:p>
        </w:tc>
        <w:tc>
          <w:tcPr>
            <w:tcW w:w="992" w:type="dxa"/>
            <w:tcBorders>
              <w:left w:val="nil"/>
              <w:bottom w:val="single" w:sz="4" w:space="0" w:color="auto"/>
              <w:right w:val="nil"/>
            </w:tcBorders>
            <w:shd w:val="clear" w:color="auto" w:fill="auto"/>
            <w:noWrap/>
          </w:tcPr>
          <w:p w14:paraId="0B64547A" w14:textId="7DD1CEAC"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31.47</w:t>
            </w:r>
          </w:p>
        </w:tc>
        <w:tc>
          <w:tcPr>
            <w:tcW w:w="1160" w:type="dxa"/>
            <w:gridSpan w:val="2"/>
            <w:tcBorders>
              <w:left w:val="nil"/>
              <w:bottom w:val="single" w:sz="4" w:space="0" w:color="auto"/>
              <w:right w:val="nil"/>
            </w:tcBorders>
            <w:shd w:val="clear" w:color="auto" w:fill="auto"/>
            <w:noWrap/>
          </w:tcPr>
          <w:p w14:paraId="2309772E" w14:textId="74F29F62"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31.73</w:t>
            </w:r>
          </w:p>
        </w:tc>
        <w:tc>
          <w:tcPr>
            <w:tcW w:w="825" w:type="dxa"/>
            <w:tcBorders>
              <w:left w:val="nil"/>
              <w:bottom w:val="single" w:sz="4" w:space="0" w:color="auto"/>
              <w:right w:val="nil"/>
            </w:tcBorders>
            <w:vAlign w:val="center"/>
          </w:tcPr>
          <w:p w14:paraId="3D2DF5A7" w14:textId="77777777" w:rsidR="00513B74" w:rsidRPr="00513B74" w:rsidRDefault="00513B74" w:rsidP="00513B74">
            <w:pPr>
              <w:jc w:val="center"/>
              <w:rPr>
                <w:rFonts w:asciiTheme="minorHAnsi" w:hAnsiTheme="minorHAnsi" w:cstheme="minorHAnsi"/>
                <w:color w:val="000000"/>
                <w:sz w:val="18"/>
                <w:szCs w:val="18"/>
              </w:rPr>
            </w:pPr>
          </w:p>
        </w:tc>
      </w:tr>
      <w:tr w:rsidR="000C1699" w:rsidRPr="00513B74" w14:paraId="56175A32" w14:textId="2DC767D9" w:rsidTr="00513B74">
        <w:trPr>
          <w:trHeight w:val="227"/>
        </w:trPr>
        <w:tc>
          <w:tcPr>
            <w:tcW w:w="1985" w:type="dxa"/>
            <w:tcBorders>
              <w:top w:val="single" w:sz="4" w:space="0" w:color="auto"/>
              <w:left w:val="nil"/>
              <w:right w:val="nil"/>
            </w:tcBorders>
            <w:shd w:val="clear" w:color="auto" w:fill="auto"/>
            <w:noWrap/>
            <w:vAlign w:val="center"/>
            <w:hideMark/>
          </w:tcPr>
          <w:p w14:paraId="4BDB506C" w14:textId="77777777" w:rsidR="000C1699" w:rsidRPr="00513B74" w:rsidRDefault="000C1699" w:rsidP="00FF308B">
            <w:pPr>
              <w:rPr>
                <w:rFonts w:asciiTheme="minorHAnsi" w:hAnsiTheme="minorHAnsi" w:cstheme="minorHAnsi"/>
                <w:color w:val="000000"/>
                <w:sz w:val="18"/>
                <w:szCs w:val="18"/>
              </w:rPr>
            </w:pPr>
            <w:r w:rsidRPr="00513B74">
              <w:rPr>
                <w:rFonts w:asciiTheme="minorHAnsi" w:hAnsiTheme="minorHAnsi" w:cstheme="minorHAnsi"/>
                <w:color w:val="000000"/>
                <w:sz w:val="18"/>
                <w:szCs w:val="18"/>
              </w:rPr>
              <w:t>Income tax progresivity</w:t>
            </w:r>
          </w:p>
        </w:tc>
        <w:tc>
          <w:tcPr>
            <w:tcW w:w="1134" w:type="dxa"/>
            <w:tcBorders>
              <w:top w:val="single" w:sz="4" w:space="0" w:color="auto"/>
              <w:left w:val="nil"/>
              <w:right w:val="nil"/>
            </w:tcBorders>
            <w:shd w:val="clear" w:color="auto" w:fill="auto"/>
            <w:noWrap/>
            <w:vAlign w:val="center"/>
            <w:hideMark/>
          </w:tcPr>
          <w:p w14:paraId="37A9280F" w14:textId="29B10E29"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1134" w:type="dxa"/>
            <w:tcBorders>
              <w:top w:val="single" w:sz="4" w:space="0" w:color="auto"/>
              <w:left w:val="nil"/>
              <w:right w:val="nil"/>
            </w:tcBorders>
            <w:shd w:val="clear" w:color="auto" w:fill="auto"/>
            <w:noWrap/>
            <w:vAlign w:val="center"/>
            <w:hideMark/>
          </w:tcPr>
          <w:p w14:paraId="6F72A5B5" w14:textId="7777777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0.0714*</w:t>
            </w:r>
          </w:p>
        </w:tc>
        <w:tc>
          <w:tcPr>
            <w:tcW w:w="1134" w:type="dxa"/>
            <w:tcBorders>
              <w:top w:val="single" w:sz="4" w:space="0" w:color="auto"/>
              <w:left w:val="nil"/>
              <w:right w:val="nil"/>
            </w:tcBorders>
            <w:shd w:val="clear" w:color="auto" w:fill="auto"/>
            <w:noWrap/>
            <w:vAlign w:val="center"/>
            <w:hideMark/>
          </w:tcPr>
          <w:p w14:paraId="1C4BFDED" w14:textId="2822C97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0.071*</w:t>
            </w:r>
          </w:p>
        </w:tc>
        <w:tc>
          <w:tcPr>
            <w:tcW w:w="992" w:type="dxa"/>
            <w:tcBorders>
              <w:top w:val="single" w:sz="4" w:space="0" w:color="auto"/>
              <w:left w:val="nil"/>
              <w:right w:val="nil"/>
            </w:tcBorders>
            <w:shd w:val="clear" w:color="auto" w:fill="auto"/>
            <w:noWrap/>
            <w:vAlign w:val="center"/>
            <w:hideMark/>
          </w:tcPr>
          <w:p w14:paraId="2A59399A" w14:textId="3FF5D6A1"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0.070*</w:t>
            </w:r>
          </w:p>
        </w:tc>
        <w:tc>
          <w:tcPr>
            <w:tcW w:w="1160" w:type="dxa"/>
            <w:gridSpan w:val="2"/>
            <w:tcBorders>
              <w:top w:val="single" w:sz="4" w:space="0" w:color="auto"/>
              <w:left w:val="nil"/>
              <w:right w:val="nil"/>
            </w:tcBorders>
            <w:shd w:val="clear" w:color="auto" w:fill="auto"/>
            <w:noWrap/>
            <w:vAlign w:val="center"/>
            <w:hideMark/>
          </w:tcPr>
          <w:p w14:paraId="3C038DE1" w14:textId="32F6AFB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0.072*</w:t>
            </w:r>
          </w:p>
        </w:tc>
        <w:tc>
          <w:tcPr>
            <w:tcW w:w="825" w:type="dxa"/>
            <w:tcBorders>
              <w:top w:val="single" w:sz="4" w:space="0" w:color="auto"/>
              <w:left w:val="nil"/>
              <w:right w:val="nil"/>
            </w:tcBorders>
            <w:vAlign w:val="center"/>
          </w:tcPr>
          <w:p w14:paraId="55E7C194" w14:textId="5C9810FC" w:rsidR="000C1699" w:rsidRPr="00513B74" w:rsidRDefault="0072468A"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0.298</w:t>
            </w:r>
          </w:p>
        </w:tc>
      </w:tr>
      <w:tr w:rsidR="000C1699" w:rsidRPr="00513B74" w14:paraId="27C80AC8" w14:textId="36FA2B20" w:rsidTr="00513B74">
        <w:trPr>
          <w:trHeight w:val="227"/>
        </w:trPr>
        <w:tc>
          <w:tcPr>
            <w:tcW w:w="1985" w:type="dxa"/>
            <w:tcBorders>
              <w:top w:val="nil"/>
              <w:left w:val="nil"/>
              <w:bottom w:val="nil"/>
              <w:right w:val="nil"/>
            </w:tcBorders>
            <w:shd w:val="clear" w:color="auto" w:fill="auto"/>
            <w:noWrap/>
            <w:vAlign w:val="center"/>
            <w:hideMark/>
          </w:tcPr>
          <w:p w14:paraId="58EC091A" w14:textId="77777777" w:rsidR="000C1699" w:rsidRPr="00513B74" w:rsidRDefault="000C1699" w:rsidP="00FF308B">
            <w:pPr>
              <w:rPr>
                <w:rFonts w:asciiTheme="minorHAnsi" w:hAnsiTheme="minorHAnsi" w:cstheme="minorHAnsi"/>
                <w:sz w:val="18"/>
                <w:szCs w:val="18"/>
              </w:rPr>
            </w:pPr>
          </w:p>
        </w:tc>
        <w:tc>
          <w:tcPr>
            <w:tcW w:w="1134" w:type="dxa"/>
            <w:tcBorders>
              <w:top w:val="nil"/>
              <w:left w:val="nil"/>
              <w:bottom w:val="nil"/>
              <w:right w:val="nil"/>
            </w:tcBorders>
            <w:shd w:val="clear" w:color="auto" w:fill="auto"/>
            <w:noWrap/>
            <w:vAlign w:val="center"/>
            <w:hideMark/>
          </w:tcPr>
          <w:p w14:paraId="72261B96" w14:textId="251524E3"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3AFD2DF9" w14:textId="60857C78"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34" w:type="dxa"/>
            <w:tcBorders>
              <w:top w:val="nil"/>
              <w:left w:val="nil"/>
              <w:bottom w:val="nil"/>
              <w:right w:val="nil"/>
            </w:tcBorders>
            <w:shd w:val="clear" w:color="auto" w:fill="auto"/>
            <w:noWrap/>
            <w:vAlign w:val="center"/>
            <w:hideMark/>
          </w:tcPr>
          <w:p w14:paraId="1DD97344" w14:textId="0A4E4B0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992" w:type="dxa"/>
            <w:tcBorders>
              <w:top w:val="nil"/>
              <w:left w:val="nil"/>
              <w:bottom w:val="nil"/>
              <w:right w:val="nil"/>
            </w:tcBorders>
            <w:shd w:val="clear" w:color="auto" w:fill="auto"/>
            <w:noWrap/>
            <w:vAlign w:val="center"/>
            <w:hideMark/>
          </w:tcPr>
          <w:p w14:paraId="3A27A7F5" w14:textId="5537BEB2"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(0.038)</w:t>
            </w:r>
          </w:p>
        </w:tc>
        <w:tc>
          <w:tcPr>
            <w:tcW w:w="1160" w:type="dxa"/>
            <w:gridSpan w:val="2"/>
            <w:tcBorders>
              <w:top w:val="nil"/>
              <w:left w:val="nil"/>
              <w:bottom w:val="nil"/>
              <w:right w:val="nil"/>
            </w:tcBorders>
            <w:shd w:val="clear" w:color="auto" w:fill="auto"/>
            <w:noWrap/>
            <w:vAlign w:val="center"/>
            <w:hideMark/>
          </w:tcPr>
          <w:p w14:paraId="1E633AF2" w14:textId="2D5347A7" w:rsidR="000C1699" w:rsidRPr="00513B74" w:rsidRDefault="000C1699" w:rsidP="00FF308B">
            <w:pPr>
              <w:jc w:val="center"/>
              <w:rPr>
                <w:rFonts w:asciiTheme="minorHAnsi" w:hAnsiTheme="minorHAnsi" w:cstheme="minorHAnsi"/>
                <w:color w:val="000000"/>
                <w:sz w:val="18"/>
                <w:szCs w:val="18"/>
              </w:rPr>
            </w:pPr>
            <w:r w:rsidRPr="00513B74">
              <w:rPr>
                <w:rFonts w:asciiTheme="minorHAnsi" w:hAnsiTheme="minorHAnsi" w:cstheme="minorHAnsi"/>
                <w:color w:val="000000"/>
                <w:sz w:val="18"/>
                <w:szCs w:val="18"/>
              </w:rPr>
              <w:t>(0.039)</w:t>
            </w:r>
          </w:p>
        </w:tc>
        <w:tc>
          <w:tcPr>
            <w:tcW w:w="825" w:type="dxa"/>
            <w:tcBorders>
              <w:top w:val="nil"/>
              <w:left w:val="nil"/>
              <w:bottom w:val="nil"/>
              <w:right w:val="nil"/>
            </w:tcBorders>
            <w:vAlign w:val="center"/>
          </w:tcPr>
          <w:p w14:paraId="365534BB" w14:textId="77777777" w:rsidR="000C1699" w:rsidRPr="00513B74" w:rsidRDefault="000C1699" w:rsidP="00FF308B">
            <w:pPr>
              <w:jc w:val="center"/>
              <w:rPr>
                <w:rFonts w:asciiTheme="minorHAnsi" w:hAnsiTheme="minorHAnsi" w:cstheme="minorHAnsi"/>
                <w:color w:val="000000"/>
                <w:sz w:val="18"/>
                <w:szCs w:val="18"/>
              </w:rPr>
            </w:pPr>
          </w:p>
        </w:tc>
      </w:tr>
      <w:tr w:rsidR="00513B74" w:rsidRPr="00513B74" w14:paraId="322D0A01" w14:textId="77777777" w:rsidTr="00513B74">
        <w:trPr>
          <w:trHeight w:val="227"/>
        </w:trPr>
        <w:tc>
          <w:tcPr>
            <w:tcW w:w="1985" w:type="dxa"/>
            <w:tcBorders>
              <w:top w:val="nil"/>
              <w:left w:val="nil"/>
              <w:bottom w:val="double" w:sz="4" w:space="0" w:color="auto"/>
              <w:right w:val="nil"/>
            </w:tcBorders>
            <w:shd w:val="clear" w:color="auto" w:fill="auto"/>
            <w:noWrap/>
            <w:vAlign w:val="center"/>
          </w:tcPr>
          <w:p w14:paraId="472CDEB2" w14:textId="61798976" w:rsidR="00513B74" w:rsidRPr="00513B74" w:rsidRDefault="00864B90" w:rsidP="00513B74">
            <w:pPr>
              <w:rPr>
                <w:rFonts w:asciiTheme="minorHAnsi" w:hAnsiTheme="minorHAnsi" w:cstheme="minorHAnsi"/>
                <w:sz w:val="18"/>
                <w:szCs w:val="18"/>
              </w:rPr>
            </w:pPr>
            <w:r>
              <w:rPr>
                <w:rFonts w:asciiTheme="minorHAnsi" w:hAnsiTheme="minorHAnsi" w:cstheme="minorHAnsi"/>
                <w:sz w:val="18"/>
                <w:szCs w:val="18"/>
              </w:rPr>
              <w:t>F</w:t>
            </w:r>
            <w:r w:rsidRPr="00864B90">
              <w:rPr>
                <w:rFonts w:asciiTheme="minorHAnsi" w:hAnsiTheme="minorHAnsi" w:cstheme="minorHAnsi"/>
                <w:sz w:val="18"/>
                <w:szCs w:val="18"/>
              </w:rPr>
              <w:t>irst stage F-statistic</w:t>
            </w:r>
          </w:p>
        </w:tc>
        <w:tc>
          <w:tcPr>
            <w:tcW w:w="1134" w:type="dxa"/>
            <w:tcBorders>
              <w:top w:val="nil"/>
              <w:left w:val="nil"/>
              <w:bottom w:val="double" w:sz="4" w:space="0" w:color="auto"/>
              <w:right w:val="nil"/>
            </w:tcBorders>
            <w:shd w:val="clear" w:color="auto" w:fill="auto"/>
            <w:noWrap/>
          </w:tcPr>
          <w:p w14:paraId="1F6830DA" w14:textId="61AFD2EF"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16.65</w:t>
            </w:r>
          </w:p>
        </w:tc>
        <w:tc>
          <w:tcPr>
            <w:tcW w:w="1134" w:type="dxa"/>
            <w:tcBorders>
              <w:top w:val="nil"/>
              <w:left w:val="nil"/>
              <w:bottom w:val="double" w:sz="4" w:space="0" w:color="auto"/>
              <w:right w:val="nil"/>
            </w:tcBorders>
            <w:shd w:val="clear" w:color="auto" w:fill="auto"/>
            <w:noWrap/>
          </w:tcPr>
          <w:p w14:paraId="7B26DB08" w14:textId="313C00BA"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16.70</w:t>
            </w:r>
          </w:p>
        </w:tc>
        <w:tc>
          <w:tcPr>
            <w:tcW w:w="1134" w:type="dxa"/>
            <w:tcBorders>
              <w:top w:val="nil"/>
              <w:left w:val="nil"/>
              <w:bottom w:val="double" w:sz="4" w:space="0" w:color="auto"/>
              <w:right w:val="nil"/>
            </w:tcBorders>
            <w:shd w:val="clear" w:color="auto" w:fill="auto"/>
            <w:noWrap/>
          </w:tcPr>
          <w:p w14:paraId="1CADB8D2" w14:textId="65F4BA9B"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18.20</w:t>
            </w:r>
          </w:p>
        </w:tc>
        <w:tc>
          <w:tcPr>
            <w:tcW w:w="992" w:type="dxa"/>
            <w:tcBorders>
              <w:top w:val="nil"/>
              <w:left w:val="nil"/>
              <w:bottom w:val="double" w:sz="4" w:space="0" w:color="auto"/>
              <w:right w:val="nil"/>
            </w:tcBorders>
            <w:shd w:val="clear" w:color="auto" w:fill="auto"/>
            <w:noWrap/>
          </w:tcPr>
          <w:p w14:paraId="4F980DF4" w14:textId="78A7C0BE"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17.12</w:t>
            </w:r>
          </w:p>
        </w:tc>
        <w:tc>
          <w:tcPr>
            <w:tcW w:w="1160" w:type="dxa"/>
            <w:gridSpan w:val="2"/>
            <w:tcBorders>
              <w:top w:val="nil"/>
              <w:left w:val="nil"/>
              <w:bottom w:val="double" w:sz="4" w:space="0" w:color="auto"/>
              <w:right w:val="nil"/>
            </w:tcBorders>
            <w:shd w:val="clear" w:color="auto" w:fill="auto"/>
            <w:noWrap/>
          </w:tcPr>
          <w:p w14:paraId="175C364A" w14:textId="569A4391" w:rsidR="00513B74" w:rsidRPr="00513B74" w:rsidRDefault="00513B74" w:rsidP="00513B74">
            <w:pPr>
              <w:jc w:val="center"/>
              <w:rPr>
                <w:rFonts w:asciiTheme="minorHAnsi" w:hAnsiTheme="minorHAnsi" w:cstheme="minorHAnsi"/>
                <w:color w:val="000000"/>
                <w:sz w:val="18"/>
                <w:szCs w:val="18"/>
              </w:rPr>
            </w:pPr>
            <w:r w:rsidRPr="00513B74">
              <w:rPr>
                <w:rFonts w:asciiTheme="minorHAnsi" w:hAnsiTheme="minorHAnsi" w:cstheme="minorHAnsi"/>
                <w:sz w:val="18"/>
                <w:szCs w:val="18"/>
              </w:rPr>
              <w:t>11.33</w:t>
            </w:r>
          </w:p>
        </w:tc>
        <w:tc>
          <w:tcPr>
            <w:tcW w:w="825" w:type="dxa"/>
            <w:tcBorders>
              <w:top w:val="nil"/>
              <w:left w:val="nil"/>
              <w:bottom w:val="double" w:sz="4" w:space="0" w:color="auto"/>
              <w:right w:val="nil"/>
            </w:tcBorders>
            <w:vAlign w:val="center"/>
          </w:tcPr>
          <w:p w14:paraId="479B76E5" w14:textId="77777777" w:rsidR="00513B74" w:rsidRPr="00513B74" w:rsidRDefault="00513B74" w:rsidP="00513B74">
            <w:pPr>
              <w:jc w:val="center"/>
              <w:rPr>
                <w:rFonts w:asciiTheme="minorHAnsi" w:hAnsiTheme="minorHAnsi" w:cstheme="minorHAnsi"/>
                <w:color w:val="000000"/>
                <w:sz w:val="18"/>
                <w:szCs w:val="18"/>
              </w:rPr>
            </w:pPr>
          </w:p>
        </w:tc>
      </w:tr>
    </w:tbl>
    <w:p w14:paraId="0FD36384" w14:textId="1E0361CD" w:rsidR="000C1699" w:rsidRPr="00E66C90" w:rsidRDefault="00D83F9B" w:rsidP="00520CEC">
      <w:pPr>
        <w:spacing w:before="120"/>
        <w:ind w:right="473"/>
        <w:jc w:val="both"/>
        <w:rPr>
          <w:sz w:val="16"/>
          <w:szCs w:val="16"/>
          <w:lang w:val="en-US"/>
        </w:rPr>
      </w:pPr>
      <w:r w:rsidRPr="00E66C90">
        <w:rPr>
          <w:sz w:val="16"/>
          <w:szCs w:val="16"/>
        </w:rPr>
        <w:t xml:space="preserve">Notes: Standard errors (clustered by country) in parentheses. </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w:t>
      </w:r>
      <w:r w:rsidRPr="00E66C90">
        <w:rPr>
          <w:rFonts w:ascii="Cambria Math" w:hAnsi="Cambria Math" w:cs="Cambria Math"/>
          <w:sz w:val="16"/>
          <w:szCs w:val="16"/>
        </w:rPr>
        <w:t>∗</w:t>
      </w:r>
      <w:r w:rsidRPr="00E66C90">
        <w:rPr>
          <w:sz w:val="16"/>
          <w:szCs w:val="16"/>
        </w:rPr>
        <w:t xml:space="preserve"> indicate p &lt; 0.01/0.05/0.10. Additional controls: 1 lag of change in </w:t>
      </w:r>
      <w:r w:rsidR="00513B74" w:rsidRPr="00E66C90">
        <w:rPr>
          <w:sz w:val="16"/>
          <w:szCs w:val="16"/>
        </w:rPr>
        <w:t>Gini</w:t>
      </w:r>
      <w:r w:rsidRPr="00E66C90">
        <w:rPr>
          <w:sz w:val="16"/>
          <w:szCs w:val="16"/>
        </w:rPr>
        <w:t>, country fixed effects. d.CAPB instrumented by IMF fiscal action variable in binary 0-1 form (Treatment) in the top panel. First stage F-statistic reports the Kleibergen-Paap weak identification Wald test statistic.</w:t>
      </w:r>
      <w:r w:rsidR="00E66C90" w:rsidRPr="00E66C90">
        <w:rPr>
          <w:sz w:val="16"/>
          <w:szCs w:val="16"/>
        </w:rPr>
        <w:t xml:space="preserve"> We omit the sum (col. 6) of some variables, due they are not significant in some of the periods.</w:t>
      </w:r>
    </w:p>
    <w:p w14:paraId="1601AB16" w14:textId="77777777" w:rsidR="00162B15" w:rsidRDefault="00162B15" w:rsidP="00960F01">
      <w:pPr>
        <w:spacing w:after="360" w:line="312" w:lineRule="auto"/>
        <w:jc w:val="both"/>
        <w:rPr>
          <w:ins w:id="381" w:author="dani" w:date="2022-07-07T18:07:00Z"/>
          <w:lang w:val="en-US"/>
        </w:rPr>
      </w:pPr>
    </w:p>
    <w:p w14:paraId="63CBF98B" w14:textId="6B6497CD" w:rsidR="00960F01" w:rsidRDefault="00960F01" w:rsidP="00960F01">
      <w:pPr>
        <w:spacing w:after="360" w:line="312" w:lineRule="auto"/>
        <w:jc w:val="both"/>
        <w:rPr>
          <w:ins w:id="382" w:author="dani" w:date="2022-07-11T20:01:00Z"/>
          <w:lang w:val="en-US"/>
        </w:rPr>
      </w:pPr>
      <w:commentRangeStart w:id="383"/>
      <w:ins w:id="384" w:author="dani" w:date="2022-07-06T17:44:00Z">
        <w:r w:rsidRPr="00960F01">
          <w:rPr>
            <w:lang w:val="en-US"/>
          </w:rPr>
          <w:t xml:space="preserve">The </w:t>
        </w:r>
      </w:ins>
      <w:ins w:id="385" w:author="dani" w:date="2022-07-07T18:08:00Z">
        <w:r w:rsidR="00162B15">
          <w:rPr>
            <w:lang w:val="en-US"/>
          </w:rPr>
          <w:t xml:space="preserve">above </w:t>
        </w:r>
      </w:ins>
      <w:ins w:id="386" w:author="dani" w:date="2022-07-06T17:44:00Z">
        <w:r w:rsidRPr="00960F01">
          <w:rPr>
            <w:lang w:val="en-US"/>
          </w:rPr>
          <w:t>results. Fiscal consolidation is unambiguously contractionary. Using the sum of coefficients reported in column (6) of Table 3, for every 1% in fiscal consolidation, the path of real GDP is pushed down by over 0.57 percent each year on average over the five subsequent years. This result is not sensitive to whether we use the binary or continuous instrument.</w:t>
        </w:r>
      </w:ins>
      <w:commentRangeEnd w:id="383"/>
      <w:ins w:id="387" w:author="dani" w:date="2022-07-07T18:17:00Z">
        <w:r w:rsidR="00B52E7B">
          <w:rPr>
            <w:rStyle w:val="CommentReference"/>
          </w:rPr>
          <w:commentReference w:id="383"/>
        </w:r>
      </w:ins>
    </w:p>
    <w:p w14:paraId="413FC738" w14:textId="05678C8A" w:rsidR="00E20219" w:rsidRDefault="00E20219" w:rsidP="00E20219">
      <w:pPr>
        <w:spacing w:after="360" w:line="312" w:lineRule="auto"/>
        <w:jc w:val="both"/>
        <w:rPr>
          <w:ins w:id="388" w:author="dani" w:date="2022-07-11T20:01:00Z"/>
        </w:rPr>
      </w:pPr>
      <w:moveToRangeStart w:id="389" w:author="dani" w:date="2022-07-11T20:01:00Z" w:name="move108462099"/>
      <w:moveTo w:id="390" w:author="dani" w:date="2022-07-11T20:01:00Z">
        <w:r>
          <w:lastRenderedPageBreak/>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moveTo>
    </w:p>
    <w:p w14:paraId="708747DF" w14:textId="350A565C" w:rsidR="00E20219" w:rsidRDefault="00E20219" w:rsidP="00E20219">
      <w:pPr>
        <w:spacing w:after="360" w:line="312" w:lineRule="auto"/>
        <w:jc w:val="both"/>
        <w:rPr>
          <w:moveTo w:id="391" w:author="dani" w:date="2022-07-11T20:01:00Z"/>
        </w:rPr>
      </w:pPr>
      <w:ins w:id="392" w:author="dani" w:date="2022-07-11T20:01:00Z">
        <w:r w:rsidRPr="00E20219">
          <w: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t>
        </w:r>
      </w:ins>
    </w:p>
    <w:moveToRangeEnd w:id="389"/>
    <w:p w14:paraId="5DF48E24" w14:textId="183B08B7" w:rsidR="00B52E7B" w:rsidRDefault="00B52E7B" w:rsidP="00960F01">
      <w:pPr>
        <w:spacing w:after="360" w:line="312" w:lineRule="auto"/>
        <w:jc w:val="both"/>
        <w:rPr>
          <w:ins w:id="393" w:author="dani" w:date="2022-07-07T18:20:00Z"/>
          <w:lang w:val="en-US"/>
        </w:rPr>
      </w:pPr>
      <w:ins w:id="394" w:author="dani" w:date="2022-07-07T18:20:00Z">
        <w:r>
          <w:rPr>
            <w:lang w:val="en-US"/>
          </w:rPr>
          <w:t xml:space="preserve">3.4 </w:t>
        </w:r>
        <w:r>
          <w:rPr>
            <w:lang w:val="en-US"/>
          </w:rPr>
          <w:tab/>
        </w:r>
        <w:r w:rsidRPr="00B52E7B">
          <w:rPr>
            <w:lang w:val="en-US"/>
          </w:rPr>
          <w:t xml:space="preserve">Endogenous </w:t>
        </w:r>
      </w:ins>
      <w:ins w:id="395" w:author="dani" w:date="2022-07-07T18:21:00Z">
        <w:r w:rsidR="00BF7005">
          <w:rPr>
            <w:lang w:val="en-US"/>
          </w:rPr>
          <w:t>Fiscal Policy</w:t>
        </w:r>
      </w:ins>
      <w:ins w:id="396" w:author="dani" w:date="2022-07-07T18:20:00Z">
        <w:r w:rsidRPr="00B52E7B">
          <w:rPr>
            <w:lang w:val="en-US"/>
          </w:rPr>
          <w:t xml:space="preserve">: Is the </w:t>
        </w:r>
      </w:ins>
      <w:r w:rsidR="00017FEB">
        <w:rPr>
          <w:lang w:val="en-US"/>
        </w:rPr>
        <w:t>Binary</w:t>
      </w:r>
      <w:ins w:id="397" w:author="dani" w:date="2022-07-07T18:20:00Z">
        <w:r w:rsidRPr="00B52E7B">
          <w:rPr>
            <w:lang w:val="en-US"/>
          </w:rPr>
          <w:t xml:space="preserve"> Instrument Valid?</w:t>
        </w:r>
      </w:ins>
    </w:p>
    <w:p w14:paraId="3066D2E8" w14:textId="3E36303C" w:rsidR="00B52E7B" w:rsidRDefault="00B52E7B" w:rsidP="00960F01">
      <w:pPr>
        <w:spacing w:after="360" w:line="312" w:lineRule="auto"/>
        <w:jc w:val="both"/>
        <w:rPr>
          <w:ins w:id="398" w:author="dani" w:date="2022-07-09T20:40:00Z"/>
          <w:lang w:val="en-US"/>
        </w:rPr>
      </w:pPr>
      <w:ins w:id="399" w:author="dani" w:date="2022-07-07T18:19:00Z">
        <w:r w:rsidRPr="00B52E7B">
          <w:rPr>
            <w:lang w:val="en-US"/>
          </w:rPr>
          <w:t xml:space="preserve">Before drawing any conclusions, we evaluate whether the </w:t>
        </w:r>
      </w:ins>
      <w:ins w:id="400" w:author="dani" w:date="2022-07-11T19:53:00Z">
        <w:r w:rsidR="00017FEB">
          <w:rPr>
            <w:lang w:val="en-US"/>
          </w:rPr>
          <w:t xml:space="preserve">binary </w:t>
        </w:r>
      </w:ins>
      <w:ins w:id="401" w:author="dani" w:date="2022-07-07T18:19:00Z">
        <w:r w:rsidRPr="00B52E7B">
          <w:rPr>
            <w:lang w:val="en-US"/>
          </w:rPr>
          <w:t xml:space="preserve">variable might be a legitimate instrument. Have we identified the causal effect of fiscal </w:t>
        </w:r>
      </w:ins>
      <w:ins w:id="402" w:author="dani" w:date="2022-07-07T18:23:00Z">
        <w:r w:rsidR="00BF7005">
          <w:rPr>
            <w:lang w:val="en-US"/>
          </w:rPr>
          <w:t xml:space="preserve">policies </w:t>
        </w:r>
      </w:ins>
      <w:ins w:id="403" w:author="dani" w:date="2022-07-07T18:19:00Z">
        <w:r w:rsidRPr="00B52E7B">
          <w:rPr>
            <w:lang w:val="en-US"/>
          </w:rPr>
          <w:t xml:space="preserve">on output? We cannot formally test the validity of the </w:t>
        </w:r>
      </w:ins>
      <w:ins w:id="404" w:author="dani" w:date="2022-07-11T19:55:00Z">
        <w:r w:rsidR="00017FEB">
          <w:rPr>
            <w:lang w:val="en-US"/>
          </w:rPr>
          <w:t>binary</w:t>
        </w:r>
      </w:ins>
      <w:ins w:id="405" w:author="dani" w:date="2022-07-07T18:19:00Z">
        <w:r w:rsidRPr="00B52E7B">
          <w:rPr>
            <w:lang w:val="en-US"/>
          </w:rPr>
          <w:t xml:space="preserve"> instrument since the LPs are just identified. However, if the </w:t>
        </w:r>
      </w:ins>
      <w:ins w:id="406" w:author="dani" w:date="2022-07-11T19:55:00Z">
        <w:r w:rsidR="00017FEB">
          <w:rPr>
            <w:lang w:val="en-US"/>
          </w:rPr>
          <w:t xml:space="preserve">binary </w:t>
        </w:r>
      </w:ins>
      <w:ins w:id="407" w:author="dani" w:date="2022-07-07T18:19:00Z">
        <w:r w:rsidRPr="00B52E7B">
          <w:rPr>
            <w:lang w:val="en-US"/>
          </w:rPr>
          <w:t xml:space="preserve">variable can be predicted by excluded controls, and those controls are correlated with the </w:t>
        </w:r>
      </w:ins>
      <w:ins w:id="408" w:author="dani" w:date="2022-07-07T18:24:00Z">
        <w:r w:rsidR="00BF7005">
          <w:rPr>
            <w:lang w:val="en-US"/>
          </w:rPr>
          <w:t>Gini net income</w:t>
        </w:r>
      </w:ins>
      <w:ins w:id="409" w:author="dani" w:date="2022-07-07T18:19:00Z">
        <w:r w:rsidRPr="00B52E7B">
          <w:rPr>
            <w:lang w:val="en-US"/>
          </w:rPr>
          <w:t>, at a minimum</w:t>
        </w:r>
      </w:ins>
      <w:ins w:id="410" w:author="dani" w:date="2022-07-11T19:55:00Z">
        <w:r w:rsidR="00017FEB">
          <w:rPr>
            <w:lang w:val="en-US"/>
          </w:rPr>
          <w:t>,</w:t>
        </w:r>
      </w:ins>
      <w:ins w:id="411" w:author="dani" w:date="2022-07-07T18:19:00Z">
        <w:r w:rsidRPr="00B52E7B">
          <w:rPr>
            <w:lang w:val="en-US"/>
          </w:rPr>
          <w:t xml:space="preserve"> the excluded controls should be added to the regression. At worst, predictability points to having failed to resolve the allocation bias in our estimates. This possible shortcoming of the “narrative identification” strategy has been noted before in the context of monetary policy (Leeper 1997) and we have the same concern here</w:t>
        </w:r>
      </w:ins>
      <w:ins w:id="412" w:author="dani" w:date="2022-07-07T18:26:00Z">
        <w:r w:rsidR="00BF7005">
          <w:rPr>
            <w:lang w:val="en-US"/>
          </w:rPr>
          <w:t>, for fiscal policies</w:t>
        </w:r>
      </w:ins>
      <w:ins w:id="413" w:author="dani" w:date="2022-07-07T18:19:00Z">
        <w:r w:rsidRPr="00B52E7B">
          <w:rPr>
            <w:lang w:val="en-US"/>
          </w:rPr>
          <w:t>.</w:t>
        </w:r>
      </w:ins>
      <w:ins w:id="414" w:author="dani" w:date="2022-07-07T18:23:00Z">
        <w:r w:rsidR="00BF7005">
          <w:rPr>
            <w:lang w:val="en-US"/>
          </w:rPr>
          <w:t xml:space="preserve"> </w:t>
        </w:r>
        <w:r w:rsidR="00BF7005" w:rsidRPr="00BF7005">
          <w:rPr>
            <w:lang w:val="en-US"/>
          </w:rPr>
          <w:t xml:space="preserve">To address this </w:t>
        </w:r>
      </w:ins>
      <w:ins w:id="415" w:author="dani" w:date="2022-07-07T18:26:00Z">
        <w:r w:rsidR="00BF7005" w:rsidRPr="00BF7005">
          <w:rPr>
            <w:lang w:val="en-US"/>
          </w:rPr>
          <w:t>issue,</w:t>
        </w:r>
      </w:ins>
      <w:ins w:id="416" w:author="dani" w:date="2022-07-07T18:23:00Z">
        <w:r w:rsidR="00BF7005" w:rsidRPr="00BF7005">
          <w:rPr>
            <w:lang w:val="en-US"/>
          </w:rPr>
          <w:t xml:space="preserve"> we report three diagnostic tests in this section in Table</w:t>
        </w:r>
      </w:ins>
      <w:ins w:id="417" w:author="dani" w:date="2022-07-09T20:37:00Z">
        <w:r w:rsidR="001169E2">
          <w:rPr>
            <w:lang w:val="en-US"/>
          </w:rPr>
          <w:t xml:space="preserve"> 4</w:t>
        </w:r>
      </w:ins>
      <w:ins w:id="418" w:author="dani" w:date="2022-07-07T18:23:00Z">
        <w:r w:rsidR="00BF7005">
          <w:rPr>
            <w:lang w:val="en-US"/>
          </w:rPr>
          <w:t>.</w:t>
        </w:r>
      </w:ins>
    </w:p>
    <w:p w14:paraId="1435A047" w14:textId="70FFA200" w:rsidR="000601E3" w:rsidRDefault="000601E3" w:rsidP="00960F01">
      <w:pPr>
        <w:spacing w:after="360" w:line="312" w:lineRule="auto"/>
        <w:jc w:val="both"/>
        <w:rPr>
          <w:ins w:id="419" w:author="dani" w:date="2022-07-09T20:40:00Z"/>
          <w:lang w:val="en-US"/>
        </w:rPr>
      </w:pPr>
      <w:ins w:id="420" w:author="dani" w:date="2022-07-09T20:46:00Z">
        <w:r w:rsidRPr="000601E3">
          <w:t>We go beyond this simple check and</w:t>
        </w:r>
        <w:r w:rsidRPr="008F01AE">
          <w:t xml:space="preserve"> </w:t>
        </w:r>
        <w:r w:rsidRPr="00D63F33">
          <w:t xml:space="preserve">we check </w:t>
        </w:r>
        <w:r w:rsidRPr="000601E3">
          <w:t xml:space="preserve">if the outcome is predictable by a set of available controls not yet included in the analysis. Table </w:t>
        </w:r>
      </w:ins>
      <w:ins w:id="421" w:author="dani" w:date="2022-07-09T21:04:00Z">
        <w:r w:rsidR="008F01AE">
          <w:t>4</w:t>
        </w:r>
      </w:ins>
      <w:ins w:id="422" w:author="dani" w:date="2022-07-09T20:46:00Z">
        <w:r w:rsidRPr="000601E3">
          <w:t xml:space="preserve"> report</w:t>
        </w:r>
      </w:ins>
      <w:ins w:id="423" w:author="dani" w:date="2022-07-11T19:56:00Z">
        <w:r w:rsidR="00017FEB">
          <w:t>s</w:t>
        </w:r>
      </w:ins>
      <w:ins w:id="424" w:author="dani" w:date="2022-07-09T20:46:00Z">
        <w:r w:rsidRPr="000601E3">
          <w:t xml:space="preserve"> the results of such tests by re-examining whether our candidate model in expression (1) admits as additional explanation the following variables: real GDP growth</w:t>
        </w:r>
      </w:ins>
      <w:ins w:id="425" w:author="dani" w:date="2022-07-09T21:05:00Z">
        <w:r w:rsidR="008F01AE">
          <w:t xml:space="preserve">, </w:t>
        </w:r>
      </w:ins>
      <w:ins w:id="426" w:author="dani" w:date="2022-07-09T20:46:00Z">
        <w:r w:rsidRPr="000601E3">
          <w:t xml:space="preserve">government </w:t>
        </w:r>
      </w:ins>
      <w:ins w:id="427" w:author="dani" w:date="2022-07-09T21:05:00Z">
        <w:r w:rsidR="008F01AE">
          <w:t>expenditure, secondary education and employment rate</w:t>
        </w:r>
      </w:ins>
      <w:ins w:id="428" w:author="dani" w:date="2022-07-09T20:46:00Z">
        <w:r w:rsidRPr="000601E3">
          <w:t xml:space="preserve">. </w:t>
        </w:r>
        <w:r w:rsidRPr="000601E3">
          <w:lastRenderedPageBreak/>
          <w:t>The tests are conducted with the 1-period ahead local projection (the equivalent of the corresponding equation in a VAR) using the full sample according to expression (1).</w:t>
        </w:r>
      </w:ins>
    </w:p>
    <w:tbl>
      <w:tblPr>
        <w:tblW w:w="5387" w:type="dxa"/>
        <w:jc w:val="center"/>
        <w:tblCellMar>
          <w:left w:w="70" w:type="dxa"/>
          <w:right w:w="70" w:type="dxa"/>
        </w:tblCellMar>
        <w:tblLook w:val="04A0" w:firstRow="1" w:lastRow="0" w:firstColumn="1" w:lastColumn="0" w:noHBand="0" w:noVBand="1"/>
      </w:tblPr>
      <w:tblGrid>
        <w:gridCol w:w="1985"/>
        <w:gridCol w:w="1559"/>
        <w:gridCol w:w="1843"/>
      </w:tblGrid>
      <w:tr w:rsidR="002330DF" w:rsidRPr="00607F25" w14:paraId="7497EC73" w14:textId="77777777" w:rsidTr="00607F25">
        <w:trPr>
          <w:trHeight w:val="227"/>
          <w:jc w:val="center"/>
        </w:trPr>
        <w:tc>
          <w:tcPr>
            <w:tcW w:w="5387" w:type="dxa"/>
            <w:gridSpan w:val="3"/>
            <w:tcBorders>
              <w:top w:val="nil"/>
              <w:left w:val="nil"/>
              <w:bottom w:val="double" w:sz="6" w:space="0" w:color="auto"/>
              <w:right w:val="nil"/>
            </w:tcBorders>
            <w:shd w:val="clear" w:color="auto" w:fill="auto"/>
            <w:noWrap/>
            <w:vAlign w:val="bottom"/>
            <w:hideMark/>
          </w:tcPr>
          <w:p w14:paraId="6E11DFF5" w14:textId="25998B2F" w:rsidR="002330DF" w:rsidRPr="00607F25" w:rsidRDefault="002330DF">
            <w:pPr>
              <w:rPr>
                <w:rFonts w:asciiTheme="minorHAnsi" w:hAnsiTheme="minorHAnsi" w:cstheme="minorHAnsi"/>
                <w:b/>
                <w:bCs/>
                <w:color w:val="000000"/>
                <w:sz w:val="18"/>
                <w:szCs w:val="18"/>
                <w:lang w:eastAsia="es-ES"/>
              </w:rPr>
            </w:pPr>
            <w:r w:rsidRPr="00607F25">
              <w:rPr>
                <w:rFonts w:asciiTheme="minorHAnsi" w:hAnsiTheme="minorHAnsi" w:cstheme="minorHAnsi"/>
                <w:b/>
                <w:bCs/>
                <w:color w:val="000000"/>
                <w:sz w:val="18"/>
                <w:szCs w:val="18"/>
              </w:rPr>
              <w:t> </w:t>
            </w:r>
            <w:r w:rsidRPr="00607F25">
              <w:rPr>
                <w:rFonts w:asciiTheme="minorHAnsi" w:hAnsiTheme="minorHAnsi" w:cstheme="minorHAnsi"/>
                <w:b/>
                <w:bCs/>
                <w:color w:val="000000"/>
                <w:sz w:val="22"/>
                <w:szCs w:val="22"/>
              </w:rPr>
              <w:t>Table 4: Omitted variables explain output fluctuations</w:t>
            </w:r>
          </w:p>
          <w:p w14:paraId="40CF87C2" w14:textId="372A5529" w:rsidR="002330DF" w:rsidRPr="00607F25" w:rsidRDefault="002330DF">
            <w:pPr>
              <w:rPr>
                <w:rFonts w:asciiTheme="minorHAnsi" w:hAnsiTheme="minorHAnsi" w:cstheme="minorHAnsi"/>
                <w:b/>
                <w:bCs/>
                <w:color w:val="000000"/>
                <w:sz w:val="18"/>
                <w:szCs w:val="18"/>
              </w:rPr>
            </w:pPr>
            <w:r w:rsidRPr="00607F25">
              <w:rPr>
                <w:rFonts w:asciiTheme="minorHAnsi" w:hAnsiTheme="minorHAnsi" w:cstheme="minorHAnsi"/>
                <w:b/>
                <w:bCs/>
                <w:color w:val="000000"/>
                <w:sz w:val="18"/>
                <w:szCs w:val="18"/>
              </w:rPr>
              <w:t> </w:t>
            </w:r>
          </w:p>
        </w:tc>
      </w:tr>
      <w:tr w:rsidR="002330DF" w:rsidRPr="002330DF" w14:paraId="4CB33C36" w14:textId="77777777" w:rsidTr="00607F25">
        <w:trPr>
          <w:trHeight w:val="227"/>
          <w:jc w:val="center"/>
        </w:trPr>
        <w:tc>
          <w:tcPr>
            <w:tcW w:w="1985" w:type="dxa"/>
            <w:tcBorders>
              <w:top w:val="nil"/>
              <w:left w:val="nil"/>
              <w:bottom w:val="single" w:sz="4" w:space="0" w:color="auto"/>
              <w:right w:val="nil"/>
            </w:tcBorders>
            <w:shd w:val="clear" w:color="auto" w:fill="auto"/>
            <w:noWrap/>
            <w:vAlign w:val="center"/>
            <w:hideMark/>
          </w:tcPr>
          <w:p w14:paraId="0356E2DB" w14:textId="77777777" w:rsidR="002330DF" w:rsidRPr="002330DF" w:rsidRDefault="002330DF" w:rsidP="002330DF">
            <w:pP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Model</w:t>
            </w:r>
          </w:p>
        </w:tc>
        <w:tc>
          <w:tcPr>
            <w:tcW w:w="1559" w:type="dxa"/>
            <w:tcBorders>
              <w:top w:val="nil"/>
              <w:left w:val="nil"/>
              <w:bottom w:val="single" w:sz="4" w:space="0" w:color="auto"/>
              <w:right w:val="nil"/>
            </w:tcBorders>
            <w:shd w:val="clear" w:color="auto" w:fill="auto"/>
            <w:noWrap/>
            <w:vAlign w:val="center"/>
            <w:hideMark/>
          </w:tcPr>
          <w:p w14:paraId="37498E6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OLS</w:t>
            </w:r>
          </w:p>
        </w:tc>
        <w:tc>
          <w:tcPr>
            <w:tcW w:w="1843" w:type="dxa"/>
            <w:tcBorders>
              <w:top w:val="nil"/>
              <w:left w:val="nil"/>
              <w:bottom w:val="single" w:sz="4" w:space="0" w:color="auto"/>
              <w:right w:val="nil"/>
            </w:tcBorders>
            <w:shd w:val="clear" w:color="auto" w:fill="auto"/>
            <w:noWrap/>
            <w:vAlign w:val="center"/>
            <w:hideMark/>
          </w:tcPr>
          <w:p w14:paraId="1BE8CAA7" w14:textId="77777777" w:rsidR="002330DF" w:rsidRPr="002330DF" w:rsidRDefault="002330DF" w:rsidP="002330DF">
            <w:pPr>
              <w:jc w:val="center"/>
              <w:rPr>
                <w:rFonts w:asciiTheme="minorHAnsi" w:hAnsiTheme="minorHAnsi" w:cstheme="minorHAnsi"/>
                <w:b/>
                <w:bCs/>
                <w:color w:val="000000"/>
                <w:sz w:val="18"/>
                <w:szCs w:val="18"/>
              </w:rPr>
            </w:pPr>
            <w:r w:rsidRPr="002330DF">
              <w:rPr>
                <w:rFonts w:asciiTheme="minorHAnsi" w:hAnsiTheme="minorHAnsi" w:cstheme="minorHAnsi"/>
                <w:b/>
                <w:bCs/>
                <w:color w:val="000000"/>
                <w:sz w:val="18"/>
                <w:szCs w:val="18"/>
              </w:rPr>
              <w:t>IV</w:t>
            </w:r>
          </w:p>
        </w:tc>
      </w:tr>
      <w:tr w:rsidR="002330DF" w:rsidRPr="002330DF" w14:paraId="72E93DD5"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1319D1C4"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GDP growth</w:t>
            </w:r>
          </w:p>
        </w:tc>
        <w:tc>
          <w:tcPr>
            <w:tcW w:w="1559" w:type="dxa"/>
            <w:tcBorders>
              <w:top w:val="nil"/>
              <w:left w:val="nil"/>
              <w:bottom w:val="nil"/>
              <w:right w:val="nil"/>
            </w:tcBorders>
            <w:shd w:val="clear" w:color="auto" w:fill="auto"/>
            <w:noWrap/>
            <w:vAlign w:val="bottom"/>
            <w:hideMark/>
          </w:tcPr>
          <w:p w14:paraId="60910020"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0.022*</w:t>
            </w:r>
          </w:p>
        </w:tc>
        <w:tc>
          <w:tcPr>
            <w:tcW w:w="1843" w:type="dxa"/>
            <w:tcBorders>
              <w:top w:val="nil"/>
              <w:left w:val="nil"/>
              <w:bottom w:val="nil"/>
              <w:right w:val="nil"/>
            </w:tcBorders>
            <w:shd w:val="clear" w:color="auto" w:fill="auto"/>
            <w:noWrap/>
            <w:vAlign w:val="bottom"/>
            <w:hideMark/>
          </w:tcPr>
          <w:p w14:paraId="35BEC71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0.0487 *</w:t>
            </w:r>
          </w:p>
        </w:tc>
      </w:tr>
      <w:tr w:rsidR="002330DF" w:rsidRPr="002330DF" w14:paraId="262B94D2" w14:textId="77777777" w:rsidTr="00607F25">
        <w:trPr>
          <w:trHeight w:val="283"/>
          <w:jc w:val="center"/>
        </w:trPr>
        <w:tc>
          <w:tcPr>
            <w:tcW w:w="1985" w:type="dxa"/>
            <w:tcBorders>
              <w:top w:val="nil"/>
              <w:left w:val="nil"/>
              <w:right w:val="nil"/>
            </w:tcBorders>
            <w:shd w:val="clear" w:color="auto" w:fill="auto"/>
            <w:noWrap/>
            <w:vAlign w:val="bottom"/>
            <w:hideMark/>
          </w:tcPr>
          <w:p w14:paraId="78F60B36"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Government exp.</w:t>
            </w:r>
          </w:p>
        </w:tc>
        <w:tc>
          <w:tcPr>
            <w:tcW w:w="1559" w:type="dxa"/>
            <w:tcBorders>
              <w:top w:val="nil"/>
              <w:left w:val="nil"/>
              <w:right w:val="nil"/>
            </w:tcBorders>
            <w:shd w:val="clear" w:color="auto" w:fill="auto"/>
            <w:noWrap/>
            <w:vAlign w:val="bottom"/>
            <w:hideMark/>
          </w:tcPr>
          <w:p w14:paraId="12191A1F" w14:textId="1DEA0CBD"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0.00024**</w:t>
            </w:r>
          </w:p>
        </w:tc>
        <w:tc>
          <w:tcPr>
            <w:tcW w:w="1843" w:type="dxa"/>
            <w:tcBorders>
              <w:top w:val="nil"/>
              <w:left w:val="nil"/>
              <w:right w:val="nil"/>
            </w:tcBorders>
            <w:shd w:val="clear" w:color="auto" w:fill="auto"/>
            <w:noWrap/>
            <w:vAlign w:val="bottom"/>
            <w:hideMark/>
          </w:tcPr>
          <w:p w14:paraId="680BC258"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0.3223</w:t>
            </w:r>
          </w:p>
        </w:tc>
      </w:tr>
      <w:tr w:rsidR="002330DF" w:rsidRPr="002330DF" w14:paraId="75E22C74" w14:textId="77777777" w:rsidTr="00607F25">
        <w:trPr>
          <w:trHeight w:val="283"/>
          <w:jc w:val="center"/>
        </w:trPr>
        <w:tc>
          <w:tcPr>
            <w:tcW w:w="1985" w:type="dxa"/>
            <w:tcBorders>
              <w:top w:val="nil"/>
              <w:left w:val="nil"/>
              <w:bottom w:val="nil"/>
              <w:right w:val="nil"/>
            </w:tcBorders>
            <w:shd w:val="clear" w:color="auto" w:fill="auto"/>
            <w:noWrap/>
            <w:vAlign w:val="bottom"/>
            <w:hideMark/>
          </w:tcPr>
          <w:p w14:paraId="70F8F083"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Secondary education</w:t>
            </w:r>
          </w:p>
        </w:tc>
        <w:tc>
          <w:tcPr>
            <w:tcW w:w="1559" w:type="dxa"/>
            <w:tcBorders>
              <w:top w:val="nil"/>
              <w:left w:val="nil"/>
              <w:bottom w:val="nil"/>
              <w:right w:val="nil"/>
            </w:tcBorders>
            <w:shd w:val="clear" w:color="auto" w:fill="auto"/>
            <w:noWrap/>
            <w:vAlign w:val="bottom"/>
            <w:hideMark/>
          </w:tcPr>
          <w:p w14:paraId="192FC296"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0.0022**</w:t>
            </w:r>
          </w:p>
        </w:tc>
        <w:tc>
          <w:tcPr>
            <w:tcW w:w="1843" w:type="dxa"/>
            <w:tcBorders>
              <w:top w:val="nil"/>
              <w:left w:val="nil"/>
              <w:bottom w:val="nil"/>
              <w:right w:val="nil"/>
            </w:tcBorders>
            <w:shd w:val="clear" w:color="auto" w:fill="auto"/>
            <w:noWrap/>
            <w:vAlign w:val="bottom"/>
            <w:hideMark/>
          </w:tcPr>
          <w:p w14:paraId="5848A4AC"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0.539</w:t>
            </w:r>
          </w:p>
        </w:tc>
      </w:tr>
      <w:tr w:rsidR="002330DF" w:rsidRPr="002330DF" w14:paraId="133C8B13" w14:textId="77777777" w:rsidTr="00607F25">
        <w:trPr>
          <w:trHeight w:val="283"/>
          <w:jc w:val="center"/>
        </w:trPr>
        <w:tc>
          <w:tcPr>
            <w:tcW w:w="1985" w:type="dxa"/>
            <w:tcBorders>
              <w:left w:val="nil"/>
              <w:bottom w:val="double" w:sz="4" w:space="0" w:color="auto"/>
              <w:right w:val="nil"/>
            </w:tcBorders>
            <w:shd w:val="clear" w:color="auto" w:fill="auto"/>
            <w:noWrap/>
            <w:vAlign w:val="bottom"/>
            <w:hideMark/>
          </w:tcPr>
          <w:p w14:paraId="00D05368" w14:textId="77777777" w:rsidR="002330DF" w:rsidRPr="002330DF" w:rsidRDefault="002330DF">
            <w:pPr>
              <w:rPr>
                <w:rFonts w:asciiTheme="minorHAnsi" w:hAnsiTheme="minorHAnsi" w:cstheme="minorHAnsi"/>
                <w:color w:val="000000"/>
                <w:sz w:val="18"/>
                <w:szCs w:val="18"/>
              </w:rPr>
            </w:pPr>
            <w:r w:rsidRPr="002330DF">
              <w:rPr>
                <w:rFonts w:asciiTheme="minorHAnsi" w:hAnsiTheme="minorHAnsi" w:cstheme="minorHAnsi"/>
                <w:color w:val="000000"/>
                <w:sz w:val="18"/>
                <w:szCs w:val="18"/>
              </w:rPr>
              <w:t>Employment rate</w:t>
            </w:r>
          </w:p>
        </w:tc>
        <w:tc>
          <w:tcPr>
            <w:tcW w:w="1559" w:type="dxa"/>
            <w:tcBorders>
              <w:left w:val="nil"/>
              <w:bottom w:val="double" w:sz="4" w:space="0" w:color="auto"/>
              <w:right w:val="nil"/>
            </w:tcBorders>
            <w:shd w:val="clear" w:color="auto" w:fill="auto"/>
            <w:noWrap/>
            <w:vAlign w:val="bottom"/>
            <w:hideMark/>
          </w:tcPr>
          <w:p w14:paraId="531C7A99"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0.0806*</w:t>
            </w:r>
          </w:p>
        </w:tc>
        <w:tc>
          <w:tcPr>
            <w:tcW w:w="1843" w:type="dxa"/>
            <w:tcBorders>
              <w:left w:val="nil"/>
              <w:bottom w:val="double" w:sz="4" w:space="0" w:color="auto"/>
              <w:right w:val="nil"/>
            </w:tcBorders>
            <w:shd w:val="clear" w:color="auto" w:fill="auto"/>
            <w:noWrap/>
            <w:vAlign w:val="bottom"/>
            <w:hideMark/>
          </w:tcPr>
          <w:p w14:paraId="069813CE" w14:textId="77777777" w:rsidR="002330DF" w:rsidRPr="002330DF" w:rsidRDefault="002330DF" w:rsidP="002330DF">
            <w:pPr>
              <w:jc w:val="center"/>
              <w:rPr>
                <w:rFonts w:asciiTheme="minorHAnsi" w:hAnsiTheme="minorHAnsi" w:cstheme="minorHAnsi"/>
                <w:color w:val="000000"/>
                <w:sz w:val="18"/>
                <w:szCs w:val="18"/>
              </w:rPr>
            </w:pPr>
            <w:r w:rsidRPr="002330DF">
              <w:rPr>
                <w:rFonts w:asciiTheme="minorHAnsi" w:hAnsiTheme="minorHAnsi" w:cstheme="minorHAnsi"/>
                <w:color w:val="000000"/>
                <w:sz w:val="18"/>
                <w:szCs w:val="18"/>
              </w:rPr>
              <w:t>0.0651 *</w:t>
            </w:r>
          </w:p>
        </w:tc>
      </w:tr>
    </w:tbl>
    <w:p w14:paraId="24031F96" w14:textId="049A1CCB" w:rsidR="002330DF" w:rsidRDefault="002330DF" w:rsidP="002330DF">
      <w:pPr>
        <w:spacing w:before="60"/>
        <w:jc w:val="both"/>
        <w:rPr>
          <w:sz w:val="16"/>
          <w:szCs w:val="16"/>
        </w:rPr>
      </w:pPr>
      <w:r>
        <w:rPr>
          <w:lang w:val="en-US"/>
        </w:rPr>
        <w:tab/>
      </w:r>
      <w:r>
        <w:rPr>
          <w:lang w:val="en-US"/>
        </w:rPr>
        <w:tab/>
      </w:r>
      <w:r w:rsidR="00607F25">
        <w:rPr>
          <w:lang w:val="en-US"/>
        </w:rPr>
        <w:t xml:space="preserve">         </w:t>
      </w:r>
      <w:r w:rsidRPr="002330DF">
        <w:rPr>
          <w:sz w:val="16"/>
          <w:szCs w:val="16"/>
        </w:rPr>
        <w:t xml:space="preserve">Notes: See text. Entries are the p-value of a test of the null hypothesis that the given </w:t>
      </w:r>
    </w:p>
    <w:p w14:paraId="47851E66" w14:textId="77777777" w:rsidR="00607F25" w:rsidRDefault="00607F25" w:rsidP="00607F25">
      <w:pPr>
        <w:ind w:left="720" w:firstLine="720"/>
        <w:jc w:val="both"/>
        <w:rPr>
          <w:sz w:val="16"/>
          <w:szCs w:val="16"/>
        </w:rPr>
      </w:pPr>
      <w:r>
        <w:rPr>
          <w:sz w:val="16"/>
          <w:szCs w:val="16"/>
        </w:rPr>
        <w:t xml:space="preserve">             </w:t>
      </w:r>
      <w:r w:rsidR="002330DF" w:rsidRPr="002330DF">
        <w:rPr>
          <w:sz w:val="16"/>
          <w:szCs w:val="16"/>
        </w:rPr>
        <w:t xml:space="preserve">variable </w:t>
      </w:r>
      <w:r w:rsidR="002330DF">
        <w:rPr>
          <w:sz w:val="16"/>
          <w:szCs w:val="16"/>
        </w:rPr>
        <w:t>is</w:t>
      </w:r>
      <w:r w:rsidR="002330DF" w:rsidRPr="002330DF">
        <w:rPr>
          <w:sz w:val="16"/>
          <w:szCs w:val="16"/>
        </w:rPr>
        <w:t xml:space="preserve"> irrelevant in determining </w:t>
      </w:r>
      <w:r w:rsidR="002330DF">
        <w:rPr>
          <w:sz w:val="16"/>
          <w:szCs w:val="16"/>
        </w:rPr>
        <w:t xml:space="preserve">Gini changes </w:t>
      </w:r>
      <w:r w:rsidR="002330DF" w:rsidRPr="002330DF">
        <w:rPr>
          <w:sz w:val="16"/>
          <w:szCs w:val="16"/>
        </w:rPr>
        <w:t xml:space="preserve">given the fiscal treatment. The test </w:t>
      </w:r>
    </w:p>
    <w:p w14:paraId="6EDFE7E1" w14:textId="26ED1F4B" w:rsidR="002330DF" w:rsidRDefault="00607F25" w:rsidP="00607F25">
      <w:pPr>
        <w:ind w:left="1440"/>
        <w:jc w:val="both"/>
        <w:rPr>
          <w:sz w:val="16"/>
          <w:szCs w:val="16"/>
        </w:rPr>
      </w:pPr>
      <w:r>
        <w:rPr>
          <w:sz w:val="16"/>
          <w:szCs w:val="16"/>
        </w:rPr>
        <w:t xml:space="preserve">             </w:t>
      </w:r>
      <w:r w:rsidR="002330DF" w:rsidRPr="002330DF">
        <w:rPr>
          <w:sz w:val="16"/>
          <w:szCs w:val="16"/>
        </w:rPr>
        <w:t>is applied to t</w:t>
      </w:r>
      <w:r w:rsidR="002330DF">
        <w:rPr>
          <w:sz w:val="16"/>
          <w:szCs w:val="16"/>
        </w:rPr>
        <w:t>wo</w:t>
      </w:r>
      <w:r w:rsidR="002330DF" w:rsidRPr="002330DF">
        <w:rPr>
          <w:sz w:val="16"/>
          <w:szCs w:val="16"/>
        </w:rPr>
        <w:t xml:space="preserve"> models. “OLS” refers to the LP responses calculated in Table 2; </w:t>
      </w:r>
    </w:p>
    <w:p w14:paraId="444F672C" w14:textId="1F0AC5A8" w:rsidR="002330DF" w:rsidRPr="002330DF" w:rsidRDefault="00607F25" w:rsidP="00607F25">
      <w:pPr>
        <w:jc w:val="both"/>
        <w:rPr>
          <w:ins w:id="429" w:author="dani" w:date="2022-07-09T20:46:00Z"/>
          <w:sz w:val="16"/>
          <w:szCs w:val="16"/>
        </w:rPr>
      </w:pPr>
      <w:r>
        <w:rPr>
          <w:sz w:val="16"/>
          <w:szCs w:val="16"/>
        </w:rPr>
        <w:t xml:space="preserve">                                                </w:t>
      </w:r>
      <w:r w:rsidR="002330DF" w:rsidRPr="002330DF">
        <w:rPr>
          <w:sz w:val="16"/>
          <w:szCs w:val="16"/>
        </w:rPr>
        <w:t xml:space="preserve">“IV” refers to the LP responses calculated using the binary instrument in Table </w:t>
      </w:r>
      <w:r w:rsidR="002330DF">
        <w:rPr>
          <w:sz w:val="16"/>
          <w:szCs w:val="16"/>
        </w:rPr>
        <w:t>3.</w:t>
      </w:r>
    </w:p>
    <w:p w14:paraId="3D49FCAF" w14:textId="77777777" w:rsidR="002330DF" w:rsidRDefault="002330DF" w:rsidP="002330DF">
      <w:pPr>
        <w:spacing w:line="312" w:lineRule="auto"/>
        <w:jc w:val="both"/>
      </w:pPr>
    </w:p>
    <w:p w14:paraId="2C6E15BE" w14:textId="455CA2CB" w:rsidR="000601E3" w:rsidRDefault="000601E3" w:rsidP="00960F01">
      <w:pPr>
        <w:spacing w:after="360" w:line="312" w:lineRule="auto"/>
        <w:jc w:val="both"/>
        <w:rPr>
          <w:ins w:id="430" w:author="dani" w:date="2022-07-09T20:47:00Z"/>
        </w:rPr>
      </w:pPr>
      <w:ins w:id="431" w:author="dani" w:date="2022-07-09T20:47:00Z">
        <w:r w:rsidRPr="000601E3">
          <w:t xml:space="preserve">The objective is to set a higher bar for the possibly omitted regressors to be significant. Table </w:t>
        </w:r>
      </w:ins>
      <w:ins w:id="432" w:author="dani" w:date="2022-07-09T21:08:00Z">
        <w:r w:rsidR="008F01AE">
          <w:t>4</w:t>
        </w:r>
      </w:ins>
      <w:ins w:id="433" w:author="dani" w:date="2022-07-09T20:47:00Z">
        <w:r w:rsidRPr="000601E3">
          <w:t xml:space="preserve"> reports the p-value associated with the joint null that the candidate variable </w:t>
        </w:r>
      </w:ins>
      <w:ins w:id="434" w:author="dani" w:date="2022-07-09T21:11:00Z">
        <w:r w:rsidR="008F01AE">
          <w:t xml:space="preserve">is </w:t>
        </w:r>
      </w:ins>
      <w:ins w:id="435" w:author="dani" w:date="2022-07-09T20:47:00Z">
        <w:r w:rsidRPr="000601E3">
          <w:t xml:space="preserve">not significant. A rejection means that </w:t>
        </w:r>
      </w:ins>
      <w:ins w:id="436" w:author="dani" w:date="2022-07-09T21:12:00Z">
        <w:r w:rsidR="008F01AE">
          <w:t>changes in Gini</w:t>
        </w:r>
      </w:ins>
      <w:ins w:id="437" w:author="dani" w:date="2022-07-09T20:47:00Z">
        <w:r w:rsidRPr="000601E3">
          <w:t xml:space="preserve"> could be due to reasons other than the fiscal treatment variable. The message is clear: most of the excluded controls are highly significant</w:t>
        </w:r>
      </w:ins>
      <w:ins w:id="438" w:author="dani" w:date="2022-07-11T19:58:00Z">
        <w:r w:rsidR="00017FEB">
          <w:t xml:space="preserve"> in the OLS model, </w:t>
        </w:r>
      </w:ins>
      <w:ins w:id="439" w:author="dani" w:date="2022-07-11T19:59:00Z">
        <w:r w:rsidR="00017FEB">
          <w:t>but half of them is for the IV model</w:t>
        </w:r>
      </w:ins>
      <w:ins w:id="440" w:author="dani" w:date="2022-07-09T20:47:00Z">
        <w:r w:rsidR="00116A00">
          <w:t>.</w:t>
        </w:r>
        <w:r w:rsidRPr="000601E3">
          <w:t xml:space="preserve"> For now, a cautious interpretation is to view these findings as a source of concern rather than conclusive </w:t>
        </w:r>
        <w:r w:rsidRPr="00E20219">
          <w:t>evidence</w:t>
        </w:r>
        <w:r w:rsidRPr="000601E3">
          <w:t xml:space="preserve"> that the multipliers reported earlier are incorrect.</w:t>
        </w:r>
      </w:ins>
    </w:p>
    <w:p w14:paraId="3AF7AD8F" w14:textId="4651F50C" w:rsidR="006148EE" w:rsidDel="00116A00" w:rsidRDefault="00720711">
      <w:pPr>
        <w:spacing w:after="360" w:line="312" w:lineRule="auto"/>
        <w:jc w:val="both"/>
        <w:rPr>
          <w:del w:id="441" w:author="dani" w:date="2022-07-09T20:50:00Z"/>
          <w:b/>
        </w:rPr>
      </w:pPr>
      <w:del w:id="442" w:author="dani" w:date="2022-07-09T20:50:00Z">
        <w:r w:rsidDel="00116A00">
          <w:rPr>
            <w:b/>
          </w:rPr>
          <w:delText>3.4. The impact on income inequality: specification features</w:delText>
        </w:r>
      </w:del>
    </w:p>
    <w:p w14:paraId="4ACA1566" w14:textId="15049213" w:rsidR="006148EE" w:rsidRDefault="00720711">
      <w:pPr>
        <w:spacing w:after="360" w:line="312" w:lineRule="auto"/>
        <w:jc w:val="both"/>
      </w:pPr>
      <w:del w:id="443" w:author="dani" w:date="2022-07-11T20:00:00Z">
        <w:r w:rsidDel="00E20219">
          <w:delText xml:space="preserve">This section discusses the methodology applied for testing the relationship between fiscal policy and income inequality. </w:delText>
        </w:r>
      </w:del>
      <w:r>
        <w:t xml:space="preserve">Considering the endogenous growth models, investment in human and physical capital does affect the steady-state growth rate. Consequently, there is scope for tax and government expenditure to play a role in the economic growth process. </w:t>
      </w:r>
      <w:moveFromRangeStart w:id="444" w:author="dani" w:date="2022-07-11T20:01:00Z" w:name="move108462099"/>
      <w:moveFrom w:id="445" w:author="dani" w:date="2022-07-11T20:01:00Z">
        <w:r w:rsidDel="00E20219">
          <w:t>This methodology tends to transform the temporary growth effects of fiscal policy that the neoclassical model assumes into permanent effects. It follows that fiscal policy can affect income inequality in two ways. The first is that direct transfers to the poor can increase their income and possibly redistribute income from the top to the bottom. The second is that government spending promotes access to the poor to education and health, thereby contributing to future income equality in the long-term. Additionally, we study the relationship between income tax progressivity and its effects on income inequality. Again, economic theory cannot tell us whether a more progressive tax schedule will bring lower economic growth; it depends on the distribution of income and the elasticity of labour supply, among other factors.</w:t>
        </w:r>
      </w:moveFrom>
      <w:moveFromRangeEnd w:id="444"/>
    </w:p>
    <w:p w14:paraId="45A3CAB6" w14:textId="23D033FF" w:rsidR="006148EE" w:rsidDel="00E20219" w:rsidRDefault="00720711">
      <w:pPr>
        <w:spacing w:after="360" w:line="312" w:lineRule="auto"/>
        <w:jc w:val="both"/>
        <w:rPr>
          <w:del w:id="446" w:author="dani" w:date="2022-07-11T20:01:00Z"/>
        </w:rPr>
      </w:pPr>
      <w:del w:id="447" w:author="dani" w:date="2022-07-11T20:01:00Z">
        <w:r w:rsidDel="00E20219">
          <w:lastRenderedPageBreak/>
          <w:delText>The results in the literature suggest that there is an effect of redistributive policies on levels of inequality, but, at the same time, inequality also influences government policies. This mechanism of reverse causality makes the econometric identification of the effect of redistributive measures on income inequality particularly difficult. As in most observational empirical applications that strive at finding the effect of policy measures, one has to be aware that policy measures are responsive to economic political conditions and, therefore, usually endogenous. To overcome any resulting empirical problems, careful empirical work requires identifying the channels of how the policies of interest are shaped.</w:delText>
        </w:r>
      </w:del>
    </w:p>
    <w:p w14:paraId="37A48E18" w14:textId="724B60B7" w:rsidR="006148EE" w:rsidDel="00E20219" w:rsidRDefault="00720711">
      <w:pPr>
        <w:pStyle w:val="BodyText"/>
        <w:spacing w:line="307" w:lineRule="auto"/>
        <w:ind w:right="176"/>
        <w:jc w:val="both"/>
        <w:rPr>
          <w:del w:id="448" w:author="dani" w:date="2022-07-09T20:50:00Z"/>
        </w:rPr>
      </w:pPr>
      <w:del w:id="449" w:author="dani" w:date="2022-07-09T20:50:00Z">
        <w:r w:rsidDel="00116A00">
          <w:delText>By</w:delText>
        </w:r>
        <w:r w:rsidDel="00116A00">
          <w:rPr>
            <w:spacing w:val="-6"/>
          </w:rPr>
          <w:delText xml:space="preserve"> </w:delText>
        </w:r>
        <w:r w:rsidDel="00116A00">
          <w:delText>esti</w:delText>
        </w:r>
        <w:r w:rsidDel="00116A00">
          <w:rPr>
            <w:spacing w:val="-2"/>
          </w:rPr>
          <w:delText>m</w:delText>
        </w:r>
        <w:r w:rsidDel="00116A00">
          <w:delText>ating</w:delText>
        </w:r>
        <w:r w:rsidDel="00116A00">
          <w:rPr>
            <w:spacing w:val="-6"/>
          </w:rPr>
          <w:delText xml:space="preserve"> </w:delText>
        </w:r>
        <w:r w:rsidDel="00116A00">
          <w:delText>the</w:delText>
        </w:r>
        <w:r w:rsidDel="00116A00">
          <w:rPr>
            <w:w w:val="99"/>
          </w:rPr>
          <w:delText xml:space="preserve"> </w:delText>
        </w:r>
        <w:r w:rsidDel="00116A00">
          <w:rPr>
            <w:spacing w:val="-2"/>
          </w:rPr>
          <w:delText>m</w:delText>
        </w:r>
        <w:r w:rsidDel="00116A00">
          <w:delText>odel</w:delText>
        </w:r>
        <w:r w:rsidDel="00116A00">
          <w:rPr>
            <w:spacing w:val="-4"/>
          </w:rPr>
          <w:delText xml:space="preserve"> </w:delText>
        </w:r>
        <w:r w:rsidDel="00116A00">
          <w:delText>as</w:delText>
        </w:r>
        <w:r w:rsidDel="00116A00">
          <w:rPr>
            <w:spacing w:val="-4"/>
          </w:rPr>
          <w:delText xml:space="preserve"> </w:delText>
        </w:r>
        <w:r w:rsidDel="00116A00">
          <w:delText>in</w:delText>
        </w:r>
        <w:r w:rsidDel="00116A00">
          <w:rPr>
            <w:spacing w:val="-6"/>
          </w:rPr>
          <w:delText xml:space="preserve"> </w:delText>
        </w:r>
        <w:r w:rsidDel="00116A00">
          <w:delText>Equation</w:delText>
        </w:r>
        <w:r w:rsidDel="00116A00">
          <w:rPr>
            <w:spacing w:val="-6"/>
          </w:rPr>
          <w:delText xml:space="preserve"> </w:delText>
        </w:r>
        <w:r w:rsidDel="00116A00">
          <w:delText>(2)</w:delText>
        </w:r>
        <w:r w:rsidDel="00116A00">
          <w:rPr>
            <w:spacing w:val="-6"/>
          </w:rPr>
          <w:delText xml:space="preserve"> </w:delText>
        </w:r>
        <w:r w:rsidDel="00116A00">
          <w:delText>we</w:delText>
        </w:r>
        <w:r w:rsidDel="00116A00">
          <w:rPr>
            <w:spacing w:val="-4"/>
          </w:rPr>
          <w:delText xml:space="preserve"> </w:delText>
        </w:r>
        <w:r w:rsidDel="00116A00">
          <w:delText>ta</w:delText>
        </w:r>
        <w:r w:rsidDel="00116A00">
          <w:rPr>
            <w:spacing w:val="1"/>
          </w:rPr>
          <w:delText>k</w:delText>
        </w:r>
        <w:r w:rsidDel="00116A00">
          <w:delText>e</w:delText>
        </w:r>
        <w:r w:rsidDel="00116A00">
          <w:rPr>
            <w:spacing w:val="-6"/>
          </w:rPr>
          <w:delText xml:space="preserve"> </w:delText>
        </w:r>
        <w:r w:rsidDel="00116A00">
          <w:rPr>
            <w:spacing w:val="1"/>
          </w:rPr>
          <w:delText>s</w:delText>
        </w:r>
        <w:r w:rsidDel="00116A00">
          <w:delText>e</w:delText>
        </w:r>
        <w:r w:rsidDel="00116A00">
          <w:rPr>
            <w:spacing w:val="-1"/>
          </w:rPr>
          <w:delText>v</w:delText>
        </w:r>
        <w:r w:rsidDel="00116A00">
          <w:delText>eral</w:delText>
        </w:r>
        <w:r w:rsidDel="00116A00">
          <w:rPr>
            <w:spacing w:val="-6"/>
          </w:rPr>
          <w:delText xml:space="preserve"> </w:delText>
        </w:r>
        <w:r w:rsidDel="00116A00">
          <w:rPr>
            <w:spacing w:val="1"/>
          </w:rPr>
          <w:delText>s</w:delText>
        </w:r>
        <w:r w:rsidDel="00116A00">
          <w:delText>teps</w:delText>
        </w:r>
        <w:r w:rsidDel="00116A00">
          <w:rPr>
            <w:spacing w:val="-3"/>
          </w:rPr>
          <w:delText xml:space="preserve"> </w:delText>
        </w:r>
        <w:r w:rsidDel="00116A00">
          <w:delText>to</w:delText>
        </w:r>
        <w:r w:rsidDel="00116A00">
          <w:rPr>
            <w:spacing w:val="-6"/>
          </w:rPr>
          <w:delText xml:space="preserve"> </w:delText>
        </w:r>
        <w:r w:rsidDel="00116A00">
          <w:delText xml:space="preserve">reduce </w:delText>
        </w:r>
        <w:r w:rsidDel="00116A00">
          <w:rPr>
            <w:spacing w:val="1"/>
          </w:rPr>
          <w:delText>s</w:delText>
        </w:r>
        <w:r w:rsidDel="00116A00">
          <w:delText>u</w:delText>
        </w:r>
        <w:r w:rsidDel="00116A00">
          <w:rPr>
            <w:spacing w:val="1"/>
          </w:rPr>
          <w:delText>c</w:delText>
        </w:r>
        <w:r w:rsidDel="00116A00">
          <w:delText>h</w:delText>
        </w:r>
        <w:r w:rsidDel="00116A00">
          <w:rPr>
            <w:spacing w:val="-6"/>
          </w:rPr>
          <w:delText xml:space="preserve"> </w:delText>
        </w:r>
        <w:r w:rsidDel="00116A00">
          <w:delText>endogeneit</w:delText>
        </w:r>
        <w:r w:rsidDel="00116A00">
          <w:rPr>
            <w:spacing w:val="-2"/>
          </w:rPr>
          <w:delText>y</w:delText>
        </w:r>
        <w:r w:rsidDel="00116A00">
          <w:delText xml:space="preserve"> proble</w:delText>
        </w:r>
        <w:r w:rsidDel="00116A00">
          <w:rPr>
            <w:spacing w:val="-2"/>
          </w:rPr>
          <w:delText>m</w:delText>
        </w:r>
        <w:r w:rsidDel="00116A00">
          <w:delText>s.</w:delText>
        </w:r>
        <w:r w:rsidDel="00116A00">
          <w:rPr>
            <w:spacing w:val="-6"/>
          </w:rPr>
          <w:delText xml:space="preserve"> </w:delText>
        </w:r>
      </w:del>
      <w:ins w:id="450" w:author="dani" w:date="2022-01-24T18:30:00Z">
        <w:del w:id="451" w:author="dani" w:date="2022-07-09T20:50:00Z">
          <w:r w:rsidDel="00116A00">
            <w:delText>W</w:delText>
          </w:r>
        </w:del>
      </w:ins>
      <w:del w:id="452" w:author="dani" w:date="2022-07-09T20:50:00Z">
        <w:r w:rsidDel="00116A00">
          <w:delText>e</w:delText>
        </w:r>
        <w:r w:rsidDel="00116A00">
          <w:rPr>
            <w:spacing w:val="-6"/>
          </w:rPr>
          <w:delText xml:space="preserve"> </w:delText>
        </w:r>
        <w:r w:rsidDel="00116A00">
          <w:delText>inclu</w:delText>
        </w:r>
        <w:r w:rsidDel="00116A00">
          <w:rPr>
            <w:spacing w:val="-3"/>
          </w:rPr>
          <w:delText>d</w:delText>
        </w:r>
        <w:r w:rsidDel="00116A00">
          <w:delText>e</w:delText>
        </w:r>
        <w:r w:rsidDel="00116A00">
          <w:rPr>
            <w:spacing w:val="-6"/>
          </w:rPr>
          <w:delText xml:space="preserve"> </w:delText>
        </w:r>
        <w:r w:rsidDel="00116A00">
          <w:delText>a</w:delText>
        </w:r>
        <w:r w:rsidDel="00116A00">
          <w:rPr>
            <w:spacing w:val="-6"/>
          </w:rPr>
          <w:delText xml:space="preserve"> </w:delText>
        </w:r>
        <w:r w:rsidDel="00116A00">
          <w:delText>set</w:delText>
        </w:r>
        <w:r w:rsidDel="00116A00">
          <w:rPr>
            <w:spacing w:val="-6"/>
          </w:rPr>
          <w:delText xml:space="preserve"> </w:delText>
        </w:r>
        <w:r w:rsidDel="00116A00">
          <w:delText>of</w:delText>
        </w:r>
        <w:r w:rsidDel="00116A00">
          <w:rPr>
            <w:spacing w:val="-6"/>
          </w:rPr>
          <w:delText xml:space="preserve"> </w:delText>
        </w:r>
        <w:r w:rsidDel="00116A00">
          <w:delText>standa</w:delText>
        </w:r>
        <w:r w:rsidDel="00116A00">
          <w:rPr>
            <w:spacing w:val="-1"/>
          </w:rPr>
          <w:delText>r</w:delText>
        </w:r>
        <w:r w:rsidDel="00116A00">
          <w:delText>d</w:delText>
        </w:r>
        <w:r w:rsidDel="00116A00">
          <w:rPr>
            <w:spacing w:val="-6"/>
          </w:rPr>
          <w:delText xml:space="preserve"> </w:delText>
        </w:r>
        <w:r w:rsidDel="00116A00">
          <w:delText>cont</w:delText>
        </w:r>
        <w:r w:rsidDel="00116A00">
          <w:rPr>
            <w:spacing w:val="-1"/>
          </w:rPr>
          <w:delText>r</w:delText>
        </w:r>
        <w:r w:rsidDel="00116A00">
          <w:delText>ol</w:delText>
        </w:r>
        <w:r w:rsidDel="00116A00">
          <w:rPr>
            <w:spacing w:val="-4"/>
          </w:rPr>
          <w:delText xml:space="preserve"> </w:delText>
        </w:r>
        <w:r w:rsidDel="00116A00">
          <w:rPr>
            <w:spacing w:val="-2"/>
          </w:rPr>
          <w:delText>v</w:delText>
        </w:r>
        <w:r w:rsidDel="00116A00">
          <w:delText>a</w:delText>
        </w:r>
        <w:r w:rsidDel="00116A00">
          <w:rPr>
            <w:spacing w:val="-1"/>
          </w:rPr>
          <w:delText>r</w:delText>
        </w:r>
        <w:r w:rsidDel="00116A00">
          <w:delText>iables</w:delText>
        </w:r>
        <w:r w:rsidDel="00116A00">
          <w:rPr>
            <w:spacing w:val="-4"/>
          </w:rPr>
          <w:delText xml:space="preserve"> </w:delText>
        </w:r>
        <w:r w:rsidDel="00116A00">
          <w:delText>that</w:delText>
        </w:r>
        <w:r w:rsidDel="00116A00">
          <w:rPr>
            <w:spacing w:val="-6"/>
          </w:rPr>
          <w:delText xml:space="preserve"> </w:delText>
        </w:r>
        <w:r w:rsidDel="00116A00">
          <w:delText>a</w:delText>
        </w:r>
        <w:r w:rsidDel="00116A00">
          <w:rPr>
            <w:spacing w:val="-2"/>
          </w:rPr>
          <w:delText>r</w:delText>
        </w:r>
        <w:r w:rsidDel="00116A00">
          <w:delText>e</w:delText>
        </w:r>
        <w:r w:rsidDel="00116A00">
          <w:rPr>
            <w:w w:val="99"/>
          </w:rPr>
          <w:delText xml:space="preserve"> </w:delText>
        </w:r>
        <w:r w:rsidDel="00116A00">
          <w:delText>be</w:delText>
        </w:r>
        <w:r w:rsidDel="00116A00">
          <w:rPr>
            <w:spacing w:val="1"/>
          </w:rPr>
          <w:delText>l</w:delText>
        </w:r>
        <w:r w:rsidDel="00116A00">
          <w:delText>ie</w:delText>
        </w:r>
        <w:r w:rsidDel="00116A00">
          <w:rPr>
            <w:spacing w:val="-1"/>
          </w:rPr>
          <w:delText>v</w:delText>
        </w:r>
        <w:r w:rsidDel="00116A00">
          <w:delText>ed</w:delText>
        </w:r>
        <w:r w:rsidDel="00116A00">
          <w:rPr>
            <w:spacing w:val="-7"/>
          </w:rPr>
          <w:delText xml:space="preserve"> </w:delText>
        </w:r>
        <w:r w:rsidDel="00116A00">
          <w:delText>to</w:delText>
        </w:r>
        <w:r w:rsidDel="00116A00">
          <w:rPr>
            <w:spacing w:val="-6"/>
          </w:rPr>
          <w:delText xml:space="preserve"> </w:delText>
        </w:r>
        <w:r w:rsidDel="00116A00">
          <w:delText>be</w:delText>
        </w:r>
        <w:r w:rsidDel="00116A00">
          <w:rPr>
            <w:spacing w:val="-6"/>
          </w:rPr>
          <w:delText xml:space="preserve"> </w:delText>
        </w:r>
        <w:r w:rsidDel="00116A00">
          <w:rPr>
            <w:spacing w:val="1"/>
          </w:rPr>
          <w:delText>c</w:delText>
        </w:r>
        <w:r w:rsidDel="00116A00">
          <w:delText>on</w:delText>
        </w:r>
        <w:r w:rsidDel="00116A00">
          <w:rPr>
            <w:spacing w:val="2"/>
          </w:rPr>
          <w:delText>f</w:delText>
        </w:r>
        <w:r w:rsidDel="00116A00">
          <w:delText>oun</w:delText>
        </w:r>
        <w:r w:rsidDel="00116A00">
          <w:rPr>
            <w:spacing w:val="-2"/>
          </w:rPr>
          <w:delText>d</w:delText>
        </w:r>
        <w:r w:rsidDel="00116A00">
          <w:delText>ing</w:delText>
        </w:r>
        <w:r w:rsidDel="00116A00">
          <w:rPr>
            <w:spacing w:val="-8"/>
          </w:rPr>
          <w:delText xml:space="preserve"> </w:delText>
        </w:r>
        <w:r w:rsidDel="00116A00">
          <w:delText>fa</w:delText>
        </w:r>
        <w:r w:rsidDel="00116A00">
          <w:rPr>
            <w:spacing w:val="1"/>
          </w:rPr>
          <w:delText>c</w:delText>
        </w:r>
        <w:r w:rsidDel="00116A00">
          <w:delText>tors</w:delText>
        </w:r>
      </w:del>
      <w:ins w:id="453" w:author="dani" w:date="2022-02-02T12:18:00Z">
        <w:del w:id="454" w:author="dani" w:date="2022-07-09T20:50:00Z">
          <w:r w:rsidR="00E31A3D" w:rsidDel="00116A00">
            <w:delText>, f</w:delText>
          </w:r>
          <w:r w:rsidR="00E31A3D" w:rsidRPr="00E31A3D" w:rsidDel="00116A00">
            <w:delText xml:space="preserve">or example, Ardagna (2004) uses political variables as an exogenous driver for consolidation in a GLS simultaneous equation </w:delText>
          </w:r>
          <w:r w:rsidR="00E31A3D" w:rsidDel="00116A00">
            <w:delText xml:space="preserve">growth </w:delText>
          </w:r>
          <w:r w:rsidR="00E31A3D" w:rsidRPr="00E31A3D" w:rsidDel="00116A00">
            <w:delText>model</w:delText>
          </w:r>
        </w:del>
      </w:ins>
      <w:ins w:id="455" w:author="dani" w:date="2022-02-02T12:19:00Z">
        <w:del w:id="456" w:author="dani" w:date="2022-07-09T20:50:00Z">
          <w:r w:rsidR="00E31A3D" w:rsidDel="00116A00">
            <w:delText>.</w:delText>
          </w:r>
        </w:del>
      </w:ins>
      <w:del w:id="457" w:author="dani" w:date="2022-07-09T20:50:00Z">
        <w:r w:rsidDel="00116A00">
          <w:delText>.</w:delText>
        </w:r>
        <w:r w:rsidDel="00116A00">
          <w:rPr>
            <w:spacing w:val="-6"/>
          </w:rPr>
          <w:delText xml:space="preserve"> </w:delText>
        </w:r>
        <w:r w:rsidDel="00116A00">
          <w:rPr>
            <w:spacing w:val="-1"/>
          </w:rPr>
          <w:delText>O</w:delText>
        </w:r>
        <w:r w:rsidDel="00116A00">
          <w:rPr>
            <w:spacing w:val="-2"/>
          </w:rPr>
          <w:delText>m</w:delText>
        </w:r>
        <w:r w:rsidDel="00116A00">
          <w:delText>itt</w:delText>
        </w:r>
        <w:r w:rsidDel="00116A00">
          <w:rPr>
            <w:spacing w:val="1"/>
          </w:rPr>
          <w:delText>i</w:delText>
        </w:r>
        <w:r w:rsidDel="00116A00">
          <w:delText>ng</w:delText>
        </w:r>
        <w:r w:rsidDel="00116A00">
          <w:rPr>
            <w:spacing w:val="-7"/>
          </w:rPr>
          <w:delText xml:space="preserve"> </w:delText>
        </w:r>
        <w:r w:rsidDel="00116A00">
          <w:delText>the</w:delText>
        </w:r>
        <w:r w:rsidDel="00116A00">
          <w:rPr>
            <w:spacing w:val="1"/>
          </w:rPr>
          <w:delText>s</w:delText>
        </w:r>
        <w:r w:rsidDel="00116A00">
          <w:delText>e</w:delText>
        </w:r>
        <w:r w:rsidDel="00116A00">
          <w:rPr>
            <w:spacing w:val="-6"/>
          </w:rPr>
          <w:delText xml:space="preserve"> </w:delText>
        </w:r>
        <w:r w:rsidDel="00116A00">
          <w:delText>wou</w:delText>
        </w:r>
        <w:r w:rsidDel="00116A00">
          <w:rPr>
            <w:spacing w:val="1"/>
          </w:rPr>
          <w:delText>l</w:delText>
        </w:r>
        <w:r w:rsidDel="00116A00">
          <w:delText>d</w:delText>
        </w:r>
        <w:r w:rsidDel="00116A00">
          <w:rPr>
            <w:spacing w:val="-7"/>
          </w:rPr>
          <w:delText xml:space="preserve"> </w:delText>
        </w:r>
        <w:r w:rsidDel="00116A00">
          <w:rPr>
            <w:spacing w:val="1"/>
          </w:rPr>
          <w:delText>l</w:delText>
        </w:r>
        <w:r w:rsidDel="00116A00">
          <w:delText>ead</w:delText>
        </w:r>
        <w:r w:rsidDel="00116A00">
          <w:rPr>
            <w:spacing w:val="-6"/>
          </w:rPr>
          <w:delText xml:space="preserve"> </w:delText>
        </w:r>
        <w:r w:rsidDel="00116A00">
          <w:delText>to</w:delText>
        </w:r>
        <w:r w:rsidDel="00116A00">
          <w:rPr>
            <w:spacing w:val="-7"/>
          </w:rPr>
          <w:delText xml:space="preserve"> </w:delText>
        </w:r>
        <w:r w:rsidDel="00116A00">
          <w:delText>o</w:delText>
        </w:r>
        <w:r w:rsidDel="00116A00">
          <w:rPr>
            <w:spacing w:val="-2"/>
          </w:rPr>
          <w:delText>m</w:delText>
        </w:r>
        <w:r w:rsidDel="00116A00">
          <w:delText>itted</w:delText>
        </w:r>
        <w:r w:rsidDel="00116A00">
          <w:rPr>
            <w:w w:val="99"/>
          </w:rPr>
          <w:delText xml:space="preserve"> </w:delText>
        </w:r>
        <w:r w:rsidDel="00116A00">
          <w:rPr>
            <w:spacing w:val="-2"/>
          </w:rPr>
          <w:delText>v</w:delText>
        </w:r>
        <w:r w:rsidDel="00116A00">
          <w:delText>ariab</w:delText>
        </w:r>
        <w:r w:rsidDel="00116A00">
          <w:rPr>
            <w:spacing w:val="1"/>
          </w:rPr>
          <w:delText>l</w:delText>
        </w:r>
        <w:r w:rsidDel="00116A00">
          <w:delText>e</w:delText>
        </w:r>
        <w:r w:rsidDel="00116A00">
          <w:rPr>
            <w:spacing w:val="-6"/>
          </w:rPr>
          <w:delText xml:space="preserve"> </w:delText>
        </w:r>
        <w:r w:rsidDel="00116A00">
          <w:delText>b</w:delText>
        </w:r>
        <w:r w:rsidDel="00116A00">
          <w:rPr>
            <w:spacing w:val="1"/>
          </w:rPr>
          <w:delText>i</w:delText>
        </w:r>
        <w:r w:rsidDel="00116A00">
          <w:delText>as</w:delText>
        </w:r>
        <w:r w:rsidDel="00116A00">
          <w:rPr>
            <w:spacing w:val="-4"/>
          </w:rPr>
          <w:delText xml:space="preserve"> </w:delText>
        </w:r>
        <w:r w:rsidDel="00116A00">
          <w:delText>and</w:delText>
        </w:r>
        <w:r w:rsidDel="00116A00">
          <w:rPr>
            <w:spacing w:val="-6"/>
          </w:rPr>
          <w:delText xml:space="preserve"> </w:delText>
        </w:r>
        <w:r w:rsidDel="00116A00">
          <w:delText>load</w:delText>
        </w:r>
        <w:r w:rsidDel="00116A00">
          <w:rPr>
            <w:spacing w:val="-6"/>
          </w:rPr>
          <w:delText xml:space="preserve"> </w:delText>
        </w:r>
        <w:r w:rsidDel="00116A00">
          <w:delText>onto</w:delText>
        </w:r>
        <w:r w:rsidDel="00116A00">
          <w:rPr>
            <w:spacing w:val="-4"/>
          </w:rPr>
          <w:delText xml:space="preserve"> </w:delText>
        </w:r>
        <w:r w:rsidDel="00116A00">
          <w:rPr>
            <w:spacing w:val="-3"/>
          </w:rPr>
          <w:delText>t</w:delText>
        </w:r>
        <w:r w:rsidDel="00116A00">
          <w:delText>he</w:delText>
        </w:r>
        <w:r w:rsidDel="00116A00">
          <w:rPr>
            <w:spacing w:val="-6"/>
          </w:rPr>
          <w:delText xml:space="preserve"> </w:delText>
        </w:r>
        <w:r w:rsidDel="00116A00">
          <w:rPr>
            <w:spacing w:val="1"/>
          </w:rPr>
          <w:delText>c</w:delText>
        </w:r>
        <w:r w:rsidDel="00116A00">
          <w:delText>oeff</w:delText>
        </w:r>
        <w:r w:rsidDel="00116A00">
          <w:rPr>
            <w:spacing w:val="1"/>
          </w:rPr>
          <w:delText>i</w:delText>
        </w:r>
        <w:r w:rsidDel="00116A00">
          <w:rPr>
            <w:spacing w:val="-2"/>
          </w:rPr>
          <w:delText>c</w:delText>
        </w:r>
        <w:r w:rsidDel="00116A00">
          <w:delText>ients</w:delText>
        </w:r>
        <w:r w:rsidDel="00116A00">
          <w:rPr>
            <w:spacing w:val="-4"/>
          </w:rPr>
          <w:delText xml:space="preserve"> </w:delText>
        </w:r>
        <w:r w:rsidDel="00116A00">
          <w:rPr>
            <w:spacing w:val="-3"/>
          </w:rPr>
          <w:delText>o</w:delText>
        </w:r>
        <w:r w:rsidDel="00116A00">
          <w:delText>f</w:delText>
        </w:r>
        <w:r w:rsidDel="00116A00">
          <w:rPr>
            <w:spacing w:val="-3"/>
          </w:rPr>
          <w:delText xml:space="preserve"> </w:delText>
        </w:r>
        <w:r w:rsidDel="00116A00">
          <w:delText>our</w:delText>
        </w:r>
        <w:r w:rsidDel="00116A00">
          <w:rPr>
            <w:spacing w:val="-6"/>
          </w:rPr>
          <w:delText xml:space="preserve"> </w:delText>
        </w:r>
        <w:r w:rsidDel="00116A00">
          <w:delText>po</w:delText>
        </w:r>
        <w:r w:rsidDel="00116A00">
          <w:rPr>
            <w:spacing w:val="1"/>
          </w:rPr>
          <w:delText>l</w:delText>
        </w:r>
        <w:r w:rsidDel="00116A00">
          <w:rPr>
            <w:spacing w:val="-2"/>
          </w:rPr>
          <w:delText>i</w:delText>
        </w:r>
        <w:r w:rsidDel="00116A00">
          <w:delText>cy</w:delText>
        </w:r>
        <w:r w:rsidDel="00116A00">
          <w:rPr>
            <w:spacing w:val="-3"/>
          </w:rPr>
          <w:delText xml:space="preserve"> </w:delText>
        </w:r>
        <w:r w:rsidDel="00116A00">
          <w:delText>variab</w:delText>
        </w:r>
        <w:r w:rsidDel="00116A00">
          <w:rPr>
            <w:spacing w:val="1"/>
          </w:rPr>
          <w:delText>l</w:delText>
        </w:r>
        <w:r w:rsidDel="00116A00">
          <w:delText>es</w:delText>
        </w:r>
        <w:r w:rsidDel="00116A00">
          <w:rPr>
            <w:spacing w:val="-3"/>
          </w:rPr>
          <w:delText xml:space="preserve"> o</w:delText>
        </w:r>
        <w:r w:rsidDel="00116A00">
          <w:delText>f</w:delText>
        </w:r>
        <w:r w:rsidDel="00116A00">
          <w:rPr>
            <w:spacing w:val="-3"/>
          </w:rPr>
          <w:delText xml:space="preserve"> </w:delText>
        </w:r>
        <w:r w:rsidDel="00116A00">
          <w:delText>interest.</w:delText>
        </w:r>
        <w:r w:rsidDel="00116A00">
          <w:rPr>
            <w:spacing w:val="-8"/>
          </w:rPr>
          <w:delText xml:space="preserve"> </w:delText>
        </w:r>
        <w:r w:rsidDel="00116A00">
          <w:delText>D</w:delText>
        </w:r>
        <w:r w:rsidDel="00116A00">
          <w:rPr>
            <w:spacing w:val="-3"/>
          </w:rPr>
          <w:delText>e</w:delText>
        </w:r>
        <w:r w:rsidDel="00116A00">
          <w:delText>sp</w:delText>
        </w:r>
        <w:r w:rsidDel="00116A00">
          <w:rPr>
            <w:spacing w:val="1"/>
          </w:rPr>
          <w:delText>i</w:delText>
        </w:r>
        <w:r w:rsidDel="00116A00">
          <w:delText>te</w:delText>
        </w:r>
        <w:r w:rsidDel="00116A00">
          <w:rPr>
            <w:spacing w:val="-7"/>
          </w:rPr>
          <w:delText xml:space="preserve"> </w:delText>
        </w:r>
        <w:r w:rsidDel="00116A00">
          <w:delText>the</w:delText>
        </w:r>
        <w:r w:rsidDel="00116A00">
          <w:rPr>
            <w:spacing w:val="-7"/>
          </w:rPr>
          <w:delText xml:space="preserve"> </w:delText>
        </w:r>
        <w:r w:rsidDel="00116A00">
          <w:rPr>
            <w:spacing w:val="1"/>
          </w:rPr>
          <w:delText>i</w:delText>
        </w:r>
        <w:r w:rsidDel="00116A00">
          <w:rPr>
            <w:spacing w:val="-3"/>
          </w:rPr>
          <w:delText>n</w:delText>
        </w:r>
        <w:r w:rsidDel="00116A00">
          <w:rPr>
            <w:spacing w:val="-2"/>
          </w:rPr>
          <w:delText>c</w:delText>
        </w:r>
        <w:r w:rsidDel="00116A00">
          <w:delText>lu</w:delText>
        </w:r>
        <w:r w:rsidDel="00116A00">
          <w:rPr>
            <w:spacing w:val="1"/>
          </w:rPr>
          <w:delText>s</w:delText>
        </w:r>
        <w:r w:rsidDel="00116A00">
          <w:delText>ion</w:delText>
        </w:r>
        <w:r w:rsidDel="00116A00">
          <w:rPr>
            <w:spacing w:val="-7"/>
          </w:rPr>
          <w:delText xml:space="preserve"> </w:delText>
        </w:r>
        <w:r w:rsidDel="00116A00">
          <w:rPr>
            <w:spacing w:val="-2"/>
          </w:rPr>
          <w:delText>o</w:delText>
        </w:r>
        <w:r w:rsidDel="00116A00">
          <w:delText>f</w:delText>
        </w:r>
        <w:r w:rsidDel="00116A00">
          <w:rPr>
            <w:spacing w:val="-6"/>
          </w:rPr>
          <w:delText xml:space="preserve"> </w:delText>
        </w:r>
        <w:r w:rsidDel="00116A00">
          <w:delText>the</w:delText>
        </w:r>
        <w:r w:rsidDel="00116A00">
          <w:rPr>
            <w:spacing w:val="1"/>
          </w:rPr>
          <w:delText>s</w:delText>
        </w:r>
        <w:r w:rsidDel="00116A00">
          <w:delText>e</w:delText>
        </w:r>
        <w:r w:rsidDel="00116A00">
          <w:rPr>
            <w:spacing w:val="-9"/>
          </w:rPr>
          <w:delText xml:space="preserve"> </w:delText>
        </w:r>
        <w:r w:rsidDel="00116A00">
          <w:delText>controls,</w:delText>
        </w:r>
        <w:r w:rsidDel="00116A00">
          <w:rPr>
            <w:spacing w:val="-7"/>
          </w:rPr>
          <w:delText xml:space="preserve"> </w:delText>
        </w:r>
        <w:r w:rsidDel="00116A00">
          <w:delText>the</w:delText>
        </w:r>
        <w:r w:rsidDel="00116A00">
          <w:rPr>
            <w:spacing w:val="-6"/>
          </w:rPr>
          <w:delText>r</w:delText>
        </w:r>
        <w:r w:rsidDel="00116A00">
          <w:delText>e</w:delText>
        </w:r>
        <w:r w:rsidDel="00116A00">
          <w:rPr>
            <w:spacing w:val="-7"/>
          </w:rPr>
          <w:delText xml:space="preserve"> </w:delText>
        </w:r>
        <w:r w:rsidDel="00116A00">
          <w:delText>re</w:delText>
        </w:r>
        <w:r w:rsidDel="00116A00">
          <w:rPr>
            <w:spacing w:val="-3"/>
          </w:rPr>
          <w:delText>m</w:delText>
        </w:r>
        <w:r w:rsidDel="00116A00">
          <w:delText>a</w:delText>
        </w:r>
        <w:r w:rsidDel="00116A00">
          <w:rPr>
            <w:spacing w:val="1"/>
          </w:rPr>
          <w:delText>i</w:delText>
        </w:r>
        <w:r w:rsidDel="00116A00">
          <w:delText>ns</w:delText>
        </w:r>
        <w:r w:rsidDel="00116A00">
          <w:rPr>
            <w:spacing w:val="-6"/>
          </w:rPr>
          <w:delText xml:space="preserve"> </w:delText>
        </w:r>
        <w:r w:rsidDel="00116A00">
          <w:delText>doubt</w:delText>
        </w:r>
        <w:r w:rsidDel="00116A00">
          <w:rPr>
            <w:w w:val="99"/>
          </w:rPr>
          <w:delText xml:space="preserve"> </w:delText>
        </w:r>
        <w:r w:rsidDel="00116A00">
          <w:delText>whether</w:delText>
        </w:r>
        <w:r w:rsidDel="00116A00">
          <w:rPr>
            <w:spacing w:val="-7"/>
          </w:rPr>
          <w:delText xml:space="preserve"> </w:delText>
        </w:r>
        <w:r w:rsidDel="00116A00">
          <w:delText>a</w:delText>
        </w:r>
        <w:r w:rsidDel="00116A00">
          <w:rPr>
            <w:spacing w:val="1"/>
          </w:rPr>
          <w:delText>l</w:delText>
        </w:r>
        <w:r w:rsidDel="00116A00">
          <w:delText>l</w:delText>
        </w:r>
        <w:r w:rsidDel="00116A00">
          <w:rPr>
            <w:spacing w:val="-6"/>
          </w:rPr>
          <w:delText xml:space="preserve"> </w:delText>
        </w:r>
        <w:r w:rsidDel="00116A00">
          <w:rPr>
            <w:spacing w:val="1"/>
          </w:rPr>
          <w:delText>c</w:delText>
        </w:r>
        <w:r w:rsidDel="00116A00">
          <w:delText>on</w:delText>
        </w:r>
        <w:r w:rsidDel="00116A00">
          <w:rPr>
            <w:spacing w:val="2"/>
          </w:rPr>
          <w:delText>f</w:delText>
        </w:r>
        <w:r w:rsidDel="00116A00">
          <w:delText>oun</w:delText>
        </w:r>
        <w:r w:rsidDel="00116A00">
          <w:rPr>
            <w:spacing w:val="-2"/>
          </w:rPr>
          <w:delText>d</w:delText>
        </w:r>
        <w:r w:rsidDel="00116A00">
          <w:delText>ing</w:delText>
        </w:r>
        <w:r w:rsidDel="00116A00">
          <w:rPr>
            <w:spacing w:val="-7"/>
          </w:rPr>
          <w:delText xml:space="preserve"> </w:delText>
        </w:r>
        <w:r w:rsidDel="00116A00">
          <w:rPr>
            <w:spacing w:val="-1"/>
          </w:rPr>
          <w:delText>v</w:delText>
        </w:r>
        <w:r w:rsidDel="00116A00">
          <w:delText>ariab</w:delText>
        </w:r>
        <w:r w:rsidDel="00116A00">
          <w:rPr>
            <w:spacing w:val="1"/>
          </w:rPr>
          <w:delText>l</w:delText>
        </w:r>
        <w:r w:rsidDel="00116A00">
          <w:delText>es</w:delText>
        </w:r>
        <w:r w:rsidDel="00116A00">
          <w:rPr>
            <w:spacing w:val="-6"/>
          </w:rPr>
          <w:delText xml:space="preserve"> </w:delText>
        </w:r>
        <w:r w:rsidDel="00116A00">
          <w:delText>are</w:delText>
        </w:r>
        <w:r w:rsidDel="00116A00">
          <w:rPr>
            <w:spacing w:val="-7"/>
          </w:rPr>
          <w:delText xml:space="preserve"> </w:delText>
        </w:r>
        <w:r w:rsidDel="00116A00">
          <w:rPr>
            <w:spacing w:val="-1"/>
          </w:rPr>
          <w:delText>r</w:delText>
        </w:r>
        <w:r w:rsidDel="00116A00">
          <w:delText>e</w:delText>
        </w:r>
        <w:r w:rsidDel="00116A00">
          <w:rPr>
            <w:spacing w:val="-2"/>
          </w:rPr>
          <w:delText>m</w:delText>
        </w:r>
        <w:r w:rsidDel="00116A00">
          <w:rPr>
            <w:spacing w:val="2"/>
          </w:rPr>
          <w:delText>o</w:delText>
        </w:r>
        <w:r w:rsidDel="00116A00">
          <w:rPr>
            <w:spacing w:val="-2"/>
          </w:rPr>
          <w:delText>v</w:delText>
        </w:r>
        <w:r w:rsidDel="00116A00">
          <w:delText>ed</w:delText>
        </w:r>
        <w:r w:rsidDel="00116A00">
          <w:rPr>
            <w:spacing w:val="-7"/>
          </w:rPr>
          <w:delText xml:space="preserve"> </w:delText>
        </w:r>
        <w:r w:rsidDel="00116A00">
          <w:rPr>
            <w:spacing w:val="2"/>
          </w:rPr>
          <w:delText>f</w:delText>
        </w:r>
        <w:r w:rsidDel="00116A00">
          <w:rPr>
            <w:spacing w:val="-1"/>
          </w:rPr>
          <w:delText>r</w:delText>
        </w:r>
        <w:r w:rsidDel="00116A00">
          <w:delText>om</w:delText>
        </w:r>
        <w:r w:rsidDel="00116A00">
          <w:rPr>
            <w:spacing w:val="-6"/>
          </w:rPr>
          <w:delText xml:space="preserve"> </w:delText>
        </w:r>
        <w:r w:rsidDel="00116A00">
          <w:rPr>
            <w:rFonts w:cs="Arial"/>
            <w:i/>
          </w:rPr>
          <w:delText>ε</w:delText>
        </w:r>
        <w:r w:rsidDel="00116A00">
          <w:rPr>
            <w:i/>
            <w:spacing w:val="2"/>
            <w:position w:val="-1"/>
            <w:sz w:val="12"/>
            <w:szCs w:val="12"/>
          </w:rPr>
          <w:delText>i</w:delText>
        </w:r>
        <w:r w:rsidDel="00116A00">
          <w:rPr>
            <w:i/>
            <w:position w:val="-1"/>
            <w:sz w:val="12"/>
            <w:szCs w:val="12"/>
          </w:rPr>
          <w:delText>,t</w:delText>
        </w:r>
        <w:r w:rsidDel="00116A00">
          <w:rPr>
            <w:i/>
          </w:rPr>
          <w:delText>.</w:delText>
        </w:r>
        <w:r w:rsidDel="00116A00">
          <w:delText xml:space="preserve"> In our strategy, we use annual data in our regression analysis.</w:delText>
        </w:r>
      </w:del>
      <w:ins w:id="458" w:author="dani" w:date="2022-02-02T12:17:00Z">
        <w:del w:id="459" w:author="dani" w:date="2022-07-09T20:50:00Z">
          <w:r w:rsidR="00E31A3D" w:rsidDel="00116A00">
            <w:delText>,</w:delText>
          </w:r>
        </w:del>
      </w:ins>
      <w:del w:id="460" w:author="dani" w:date="2022-07-09T20:50:00Z">
        <w:r w:rsidDel="00116A00">
          <w:delText xml:space="preserve"> </w:delText>
        </w:r>
      </w:del>
      <w:ins w:id="461" w:author="dani" w:date="2022-02-02T12:18:00Z">
        <w:del w:id="462" w:author="dani" w:date="2022-07-09T20:50:00Z">
          <w:r w:rsidR="00E31A3D" w:rsidDel="00116A00">
            <w:delText>t</w:delText>
          </w:r>
        </w:del>
      </w:ins>
      <w:del w:id="463" w:author="dani" w:date="2022-07-09T20:50:00Z">
        <w:r w:rsidDel="00116A00">
          <w:delText>This allows us to include dynamic effects in our model and account for endogeneity.</w:delText>
        </w:r>
      </w:del>
    </w:p>
    <w:p w14:paraId="0C44AB87" w14:textId="131BA1AF" w:rsidR="00E20219" w:rsidRDefault="00E20219" w:rsidP="00E20219">
      <w:pPr>
        <w:pStyle w:val="BodyText"/>
        <w:spacing w:line="307" w:lineRule="auto"/>
        <w:ind w:right="176"/>
        <w:jc w:val="both"/>
        <w:rPr>
          <w:ins w:id="464" w:author="dani" w:date="2022-07-11T20:06:00Z"/>
        </w:rPr>
      </w:pPr>
      <w:ins w:id="465" w:author="dani" w:date="2022-07-11T20:06:00Z">
        <w:r>
          <w:t xml:space="preserve">Next, we check for another condition: Do </w:t>
        </w:r>
      </w:ins>
      <w:ins w:id="466" w:author="dani" w:date="2022-07-11T20:21:00Z">
        <w:r w:rsidR="00CD375B">
          <w:t xml:space="preserve">excluded </w:t>
        </w:r>
      </w:ins>
      <w:ins w:id="467" w:author="dani" w:date="2022-07-11T20:06:00Z">
        <w:r>
          <w:t xml:space="preserve">controls predict fiscal </w:t>
        </w:r>
      </w:ins>
      <w:ins w:id="468" w:author="dani" w:date="2022-07-11T20:21:00Z">
        <w:r w:rsidR="00CD375B">
          <w:t>policy trea</w:t>
        </w:r>
      </w:ins>
      <w:ins w:id="469" w:author="dani" w:date="2022-07-11T20:22:00Z">
        <w:r w:rsidR="00CD375B">
          <w:t>tments</w:t>
        </w:r>
      </w:ins>
      <w:ins w:id="470" w:author="dani" w:date="2022-07-11T20:06:00Z">
        <w:r>
          <w:t xml:space="preserve">? Table </w:t>
        </w:r>
      </w:ins>
      <w:ins w:id="471" w:author="dani" w:date="2022-07-11T20:22:00Z">
        <w:r w:rsidR="00CD375B">
          <w:t>5</w:t>
        </w:r>
      </w:ins>
      <w:ins w:id="472" w:author="dani" w:date="2022-07-11T20:06:00Z">
        <w:r>
          <w:t xml:space="preserve"> asks whether variation in the </w:t>
        </w:r>
      </w:ins>
      <w:ins w:id="473" w:author="dani" w:date="2022-07-11T20:22:00Z">
        <w:r w:rsidR="00CD375B">
          <w:t xml:space="preserve">fiscal policy </w:t>
        </w:r>
      </w:ins>
      <w:ins w:id="474" w:author="dani" w:date="2022-07-11T20:06:00Z">
        <w:r>
          <w:t xml:space="preserve">binary treatment variable identified can be predicted. The results indicate that we have a reasonable basis for this concern. </w:t>
        </w:r>
      </w:ins>
    </w:p>
    <w:p w14:paraId="4174FE9C" w14:textId="46119955" w:rsidR="00E20219" w:rsidRDefault="00E20219" w:rsidP="00E20219">
      <w:pPr>
        <w:pStyle w:val="BodyText"/>
        <w:spacing w:line="307" w:lineRule="auto"/>
        <w:ind w:right="176"/>
        <w:jc w:val="both"/>
        <w:rPr>
          <w:ins w:id="475" w:author="dani" w:date="2022-07-11T20:06:00Z"/>
        </w:rPr>
      </w:pPr>
      <w:commentRangeStart w:id="476"/>
      <w:ins w:id="477" w:author="dani" w:date="2022-07-11T20:06:00Z">
        <w:r>
          <w:t xml:space="preserve">Table </w:t>
        </w:r>
      </w:ins>
      <w:ins w:id="478" w:author="dani" w:date="2022-07-11T20:23:00Z">
        <w:r w:rsidR="00CD375B">
          <w:t>5</w:t>
        </w:r>
      </w:ins>
      <w:ins w:id="479" w:author="dani" w:date="2022-07-11T20:06:00Z">
        <w:r>
          <w:t xml:space="preserve"> shows in column (1) that treatment is more likely, as expected, when public debt to GDP is high: the coefficient is positive, meaning that governments tend to pursue austerity when debt has run up. In column (2) we add y C (the output gap) and the growth rate of y to further condition on the state of the economy: when the economy is growing below potential, there is an increase in the likelihood of consolidation.</w:t>
        </w:r>
      </w:ins>
      <w:commentRangeEnd w:id="476"/>
      <w:ins w:id="480" w:author="dani" w:date="2022-07-11T20:26:00Z">
        <w:r w:rsidR="00CD375B">
          <w:rPr>
            <w:rStyle w:val="CommentReference"/>
          </w:rPr>
          <w:commentReference w:id="476"/>
        </w:r>
      </w:ins>
    </w:p>
    <w:p w14:paraId="405872B9" w14:textId="5EAF38D7" w:rsidR="00E20219" w:rsidRDefault="00E20219" w:rsidP="00E20219">
      <w:pPr>
        <w:pStyle w:val="BodyText"/>
        <w:spacing w:line="307" w:lineRule="auto"/>
        <w:ind w:right="176"/>
        <w:jc w:val="both"/>
        <w:rPr>
          <w:ins w:id="481" w:author="dani" w:date="2022-07-11T20:20:00Z"/>
        </w:rPr>
      </w:pPr>
      <w:ins w:id="482" w:author="dani" w:date="2022-07-11T20:06:00Z">
        <w:r>
          <w:t>Finally, columns (3) and (4) add the lag of the dependent variable Treatment and this has a highly significant coefficient: as we know from the raw data series generated by the IMF study, the fiscal consolidation episodes are typically long, drawn-out affairs, so once such a program is started it tends to run for several years. Being in treatment today is thus a good predictor of being in treatment tomorrow. In these last two columns the lagged growth rate rather than the cyclical level of output emerges as the slightly better predictor of treatment.</w:t>
        </w:r>
      </w:ins>
    </w:p>
    <w:p w14:paraId="47A72433" w14:textId="6764BA95" w:rsidR="00AB684E" w:rsidRDefault="00AB684E" w:rsidP="00E20219">
      <w:pPr>
        <w:pStyle w:val="BodyText"/>
        <w:spacing w:line="307" w:lineRule="auto"/>
        <w:ind w:right="176"/>
        <w:jc w:val="both"/>
        <w:rPr>
          <w:ins w:id="483" w:author="dani" w:date="2022-07-12T17:12:00Z"/>
        </w:rPr>
      </w:pPr>
    </w:p>
    <w:tbl>
      <w:tblPr>
        <w:tblW w:w="7558" w:type="dxa"/>
        <w:jc w:val="center"/>
        <w:tblCellMar>
          <w:left w:w="70" w:type="dxa"/>
          <w:right w:w="70" w:type="dxa"/>
        </w:tblCellMar>
        <w:tblLook w:val="04A0" w:firstRow="1" w:lastRow="0" w:firstColumn="1" w:lastColumn="0" w:noHBand="0" w:noVBand="1"/>
      </w:tblPr>
      <w:tblGrid>
        <w:gridCol w:w="1985"/>
        <w:gridCol w:w="1276"/>
        <w:gridCol w:w="1418"/>
        <w:gridCol w:w="1275"/>
        <w:gridCol w:w="1604"/>
      </w:tblGrid>
      <w:tr w:rsidR="00C12142" w:rsidRPr="00C12142" w14:paraId="0DCDF727" w14:textId="77777777" w:rsidTr="005A45A7">
        <w:trPr>
          <w:trHeight w:val="315"/>
          <w:jc w:val="center"/>
        </w:trPr>
        <w:tc>
          <w:tcPr>
            <w:tcW w:w="7558" w:type="dxa"/>
            <w:gridSpan w:val="5"/>
            <w:tcBorders>
              <w:top w:val="nil"/>
              <w:left w:val="nil"/>
              <w:bottom w:val="double" w:sz="6" w:space="0" w:color="auto"/>
              <w:right w:val="nil"/>
            </w:tcBorders>
            <w:shd w:val="clear" w:color="auto" w:fill="auto"/>
            <w:noWrap/>
            <w:vAlign w:val="bottom"/>
            <w:hideMark/>
          </w:tcPr>
          <w:p w14:paraId="1EF67F87" w14:textId="2144CC77" w:rsidR="00C12142" w:rsidRPr="005A45A7" w:rsidRDefault="00C12142">
            <w:pPr>
              <w:rPr>
                <w:rFonts w:asciiTheme="minorHAnsi" w:hAnsiTheme="minorHAnsi" w:cstheme="minorHAnsi"/>
                <w:b/>
                <w:bCs/>
                <w:color w:val="000000"/>
                <w:sz w:val="20"/>
                <w:szCs w:val="20"/>
                <w:lang w:val="en-US" w:eastAsia="es-ES"/>
              </w:rPr>
            </w:pPr>
            <w:r w:rsidRPr="005A45A7">
              <w:rPr>
                <w:rFonts w:asciiTheme="minorHAnsi" w:hAnsiTheme="minorHAnsi" w:cstheme="minorHAnsi"/>
                <w:b/>
                <w:bCs/>
                <w:color w:val="000000"/>
                <w:sz w:val="20"/>
                <w:szCs w:val="20"/>
              </w:rPr>
              <w:t>Table 5. Fiscal treatment reg</w:t>
            </w:r>
            <w:r w:rsidR="005A45A7">
              <w:rPr>
                <w:rFonts w:asciiTheme="minorHAnsi" w:hAnsiTheme="minorHAnsi" w:cstheme="minorHAnsi"/>
                <w:b/>
                <w:bCs/>
                <w:color w:val="000000"/>
                <w:sz w:val="20"/>
                <w:szCs w:val="20"/>
              </w:rPr>
              <w:t>.</w:t>
            </w:r>
            <w:r w:rsidRPr="005A45A7">
              <w:rPr>
                <w:rFonts w:asciiTheme="minorHAnsi" w:hAnsiTheme="minorHAnsi" w:cstheme="minorHAnsi"/>
                <w:b/>
                <w:bCs/>
                <w:color w:val="000000"/>
                <w:sz w:val="20"/>
                <w:szCs w:val="20"/>
              </w:rPr>
              <w:t xml:space="preserve"> </w:t>
            </w:r>
            <w:r w:rsidR="005A45A7">
              <w:rPr>
                <w:rFonts w:asciiTheme="minorHAnsi" w:hAnsiTheme="minorHAnsi" w:cstheme="minorHAnsi"/>
                <w:b/>
                <w:bCs/>
                <w:color w:val="000000"/>
                <w:sz w:val="20"/>
                <w:szCs w:val="20"/>
              </w:rPr>
              <w:t>P</w:t>
            </w:r>
            <w:r w:rsidRPr="005A45A7">
              <w:rPr>
                <w:rFonts w:asciiTheme="minorHAnsi" w:hAnsiTheme="minorHAnsi" w:cstheme="minorHAnsi"/>
                <w:b/>
                <w:bCs/>
                <w:color w:val="000000"/>
                <w:sz w:val="20"/>
                <w:szCs w:val="20"/>
              </w:rPr>
              <w:t>ooled probit estimators (average marginal effects) </w:t>
            </w:r>
          </w:p>
          <w:p w14:paraId="66EC2ED8" w14:textId="484BCCA4"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552B102F" w14:textId="77777777" w:rsidTr="005A45A7">
        <w:trPr>
          <w:trHeight w:val="315"/>
          <w:jc w:val="center"/>
        </w:trPr>
        <w:tc>
          <w:tcPr>
            <w:tcW w:w="1985" w:type="dxa"/>
            <w:tcBorders>
              <w:top w:val="nil"/>
              <w:left w:val="nil"/>
              <w:bottom w:val="single" w:sz="4" w:space="0" w:color="auto"/>
              <w:right w:val="nil"/>
            </w:tcBorders>
            <w:shd w:val="clear" w:color="auto" w:fill="auto"/>
            <w:noWrap/>
            <w:hideMark/>
          </w:tcPr>
          <w:p w14:paraId="318F4F1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Model</w:t>
            </w:r>
          </w:p>
        </w:tc>
        <w:tc>
          <w:tcPr>
            <w:tcW w:w="1276" w:type="dxa"/>
            <w:tcBorders>
              <w:top w:val="nil"/>
              <w:left w:val="nil"/>
              <w:bottom w:val="single" w:sz="4" w:space="0" w:color="auto"/>
              <w:right w:val="nil"/>
            </w:tcBorders>
            <w:shd w:val="clear" w:color="auto" w:fill="auto"/>
            <w:noWrap/>
            <w:hideMark/>
          </w:tcPr>
          <w:p w14:paraId="61DACAFF"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Cash transfers</w:t>
            </w:r>
          </w:p>
        </w:tc>
        <w:tc>
          <w:tcPr>
            <w:tcW w:w="1418" w:type="dxa"/>
            <w:tcBorders>
              <w:top w:val="nil"/>
              <w:left w:val="nil"/>
              <w:bottom w:val="single" w:sz="4" w:space="0" w:color="auto"/>
              <w:right w:val="nil"/>
            </w:tcBorders>
            <w:shd w:val="clear" w:color="auto" w:fill="auto"/>
            <w:noWrap/>
            <w:hideMark/>
          </w:tcPr>
          <w:p w14:paraId="21AA9312"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Education expenditure</w:t>
            </w:r>
          </w:p>
        </w:tc>
        <w:tc>
          <w:tcPr>
            <w:tcW w:w="1275" w:type="dxa"/>
            <w:tcBorders>
              <w:top w:val="nil"/>
              <w:left w:val="nil"/>
              <w:bottom w:val="single" w:sz="4" w:space="0" w:color="auto"/>
              <w:right w:val="nil"/>
            </w:tcBorders>
            <w:shd w:val="clear" w:color="auto" w:fill="auto"/>
            <w:noWrap/>
            <w:hideMark/>
          </w:tcPr>
          <w:p w14:paraId="27D8EBBD"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Property tax</w:t>
            </w:r>
          </w:p>
        </w:tc>
        <w:tc>
          <w:tcPr>
            <w:tcW w:w="1604" w:type="dxa"/>
            <w:tcBorders>
              <w:top w:val="nil"/>
              <w:left w:val="nil"/>
              <w:bottom w:val="single" w:sz="4" w:space="0" w:color="auto"/>
              <w:right w:val="nil"/>
            </w:tcBorders>
            <w:shd w:val="clear" w:color="auto" w:fill="auto"/>
            <w:noWrap/>
            <w:hideMark/>
          </w:tcPr>
          <w:p w14:paraId="47D86F1A" w14:textId="77777777" w:rsidR="00C12142" w:rsidRPr="00C12142" w:rsidRDefault="00C12142" w:rsidP="00C12142">
            <w:pPr>
              <w:jc w:val="center"/>
              <w:rPr>
                <w:rFonts w:asciiTheme="minorHAnsi" w:hAnsiTheme="minorHAnsi" w:cstheme="minorHAnsi"/>
                <w:b/>
                <w:bCs/>
                <w:color w:val="000000"/>
                <w:sz w:val="20"/>
                <w:szCs w:val="20"/>
              </w:rPr>
            </w:pPr>
            <w:r w:rsidRPr="00C12142">
              <w:rPr>
                <w:rFonts w:asciiTheme="minorHAnsi" w:hAnsiTheme="minorHAnsi" w:cstheme="minorHAnsi"/>
                <w:b/>
                <w:bCs/>
                <w:color w:val="000000"/>
                <w:sz w:val="20"/>
                <w:szCs w:val="20"/>
              </w:rPr>
              <w:t>Income tax progressivity</w:t>
            </w:r>
          </w:p>
        </w:tc>
      </w:tr>
      <w:tr w:rsidR="00C12142" w:rsidRPr="00C12142" w14:paraId="3849E58D"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7018CFCF"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lastRenderedPageBreak/>
              <w:t>GDP growth</w:t>
            </w:r>
          </w:p>
        </w:tc>
        <w:tc>
          <w:tcPr>
            <w:tcW w:w="1276" w:type="dxa"/>
            <w:tcBorders>
              <w:top w:val="nil"/>
              <w:left w:val="nil"/>
              <w:bottom w:val="nil"/>
              <w:right w:val="nil"/>
            </w:tcBorders>
            <w:shd w:val="clear" w:color="auto" w:fill="auto"/>
            <w:noWrap/>
            <w:vAlign w:val="bottom"/>
            <w:hideMark/>
          </w:tcPr>
          <w:p w14:paraId="02E93841"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-1.88*</w:t>
            </w:r>
          </w:p>
        </w:tc>
        <w:tc>
          <w:tcPr>
            <w:tcW w:w="1418" w:type="dxa"/>
            <w:tcBorders>
              <w:top w:val="nil"/>
              <w:left w:val="nil"/>
              <w:bottom w:val="nil"/>
              <w:right w:val="nil"/>
            </w:tcBorders>
            <w:shd w:val="clear" w:color="auto" w:fill="auto"/>
            <w:noWrap/>
            <w:vAlign w:val="bottom"/>
            <w:hideMark/>
          </w:tcPr>
          <w:p w14:paraId="481FD96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-1.750</w:t>
            </w:r>
          </w:p>
        </w:tc>
        <w:tc>
          <w:tcPr>
            <w:tcW w:w="1275" w:type="dxa"/>
            <w:tcBorders>
              <w:top w:val="nil"/>
              <w:left w:val="nil"/>
              <w:bottom w:val="nil"/>
              <w:right w:val="nil"/>
            </w:tcBorders>
            <w:shd w:val="clear" w:color="auto" w:fill="auto"/>
            <w:noWrap/>
            <w:vAlign w:val="bottom"/>
            <w:hideMark/>
          </w:tcPr>
          <w:p w14:paraId="08E4ECD7"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-0.355</w:t>
            </w:r>
          </w:p>
        </w:tc>
        <w:tc>
          <w:tcPr>
            <w:tcW w:w="1604" w:type="dxa"/>
            <w:tcBorders>
              <w:top w:val="nil"/>
              <w:left w:val="nil"/>
              <w:bottom w:val="nil"/>
              <w:right w:val="nil"/>
            </w:tcBorders>
            <w:shd w:val="clear" w:color="auto" w:fill="auto"/>
            <w:noWrap/>
            <w:vAlign w:val="bottom"/>
            <w:hideMark/>
          </w:tcPr>
          <w:p w14:paraId="515EAE19" w14:textId="77777777" w:rsidR="00C12142" w:rsidRPr="00C12142" w:rsidRDefault="00C12142" w:rsidP="00C12142">
            <w:pPr>
              <w:jc w:val="center"/>
              <w:rPr>
                <w:rFonts w:asciiTheme="minorHAnsi" w:hAnsiTheme="minorHAnsi" w:cstheme="minorHAnsi"/>
                <w:color w:val="000000"/>
                <w:sz w:val="20"/>
                <w:szCs w:val="20"/>
              </w:rPr>
            </w:pPr>
          </w:p>
        </w:tc>
      </w:tr>
      <w:tr w:rsidR="00C12142" w:rsidRPr="00C12142" w14:paraId="663EABF0"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5F81E5B" w14:textId="77777777" w:rsidR="00C12142" w:rsidRPr="00C12142" w:rsidRDefault="00C12142">
            <w:pPr>
              <w:jc w:val="center"/>
              <w:rPr>
                <w:rFonts w:asciiTheme="minorHAnsi" w:hAnsiTheme="minorHAnsi" w:cstheme="minorHAnsi"/>
                <w:sz w:val="20"/>
                <w:szCs w:val="20"/>
              </w:rPr>
            </w:pPr>
          </w:p>
        </w:tc>
        <w:tc>
          <w:tcPr>
            <w:tcW w:w="1276" w:type="dxa"/>
            <w:tcBorders>
              <w:top w:val="nil"/>
              <w:left w:val="nil"/>
              <w:bottom w:val="nil"/>
              <w:right w:val="nil"/>
            </w:tcBorders>
            <w:shd w:val="clear" w:color="auto" w:fill="auto"/>
            <w:noWrap/>
            <w:vAlign w:val="bottom"/>
            <w:hideMark/>
          </w:tcPr>
          <w:p w14:paraId="1AB12B27"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(0.882)</w:t>
            </w:r>
          </w:p>
        </w:tc>
        <w:tc>
          <w:tcPr>
            <w:tcW w:w="1418" w:type="dxa"/>
            <w:tcBorders>
              <w:top w:val="nil"/>
              <w:left w:val="nil"/>
              <w:bottom w:val="nil"/>
              <w:right w:val="nil"/>
            </w:tcBorders>
            <w:shd w:val="clear" w:color="auto" w:fill="auto"/>
            <w:noWrap/>
            <w:vAlign w:val="bottom"/>
            <w:hideMark/>
          </w:tcPr>
          <w:p w14:paraId="19D14373"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(1.742)</w:t>
            </w:r>
          </w:p>
        </w:tc>
        <w:tc>
          <w:tcPr>
            <w:tcW w:w="1275" w:type="dxa"/>
            <w:tcBorders>
              <w:top w:val="nil"/>
              <w:left w:val="nil"/>
              <w:bottom w:val="nil"/>
              <w:right w:val="nil"/>
            </w:tcBorders>
            <w:shd w:val="clear" w:color="auto" w:fill="auto"/>
            <w:noWrap/>
            <w:vAlign w:val="bottom"/>
            <w:hideMark/>
          </w:tcPr>
          <w:p w14:paraId="0C1542CF"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(1.555)</w:t>
            </w:r>
          </w:p>
        </w:tc>
        <w:tc>
          <w:tcPr>
            <w:tcW w:w="1604" w:type="dxa"/>
            <w:tcBorders>
              <w:top w:val="nil"/>
              <w:left w:val="nil"/>
              <w:bottom w:val="nil"/>
              <w:right w:val="nil"/>
            </w:tcBorders>
            <w:shd w:val="clear" w:color="auto" w:fill="auto"/>
            <w:noWrap/>
            <w:vAlign w:val="bottom"/>
            <w:hideMark/>
          </w:tcPr>
          <w:p w14:paraId="26B0C33C" w14:textId="77777777" w:rsidR="00C12142" w:rsidRPr="00C12142" w:rsidRDefault="00C12142" w:rsidP="00C12142">
            <w:pPr>
              <w:jc w:val="center"/>
              <w:rPr>
                <w:rFonts w:asciiTheme="minorHAnsi" w:hAnsiTheme="minorHAnsi" w:cstheme="minorHAnsi"/>
                <w:color w:val="000000"/>
                <w:sz w:val="20"/>
                <w:szCs w:val="20"/>
              </w:rPr>
            </w:pPr>
          </w:p>
        </w:tc>
      </w:tr>
      <w:tr w:rsidR="00C12142" w:rsidRPr="00C12142" w14:paraId="659D6079"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D56F98C"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Government exp.</w:t>
            </w:r>
          </w:p>
        </w:tc>
        <w:tc>
          <w:tcPr>
            <w:tcW w:w="1276" w:type="dxa"/>
            <w:tcBorders>
              <w:top w:val="nil"/>
              <w:left w:val="nil"/>
              <w:bottom w:val="nil"/>
              <w:right w:val="nil"/>
            </w:tcBorders>
            <w:shd w:val="clear" w:color="auto" w:fill="auto"/>
            <w:noWrap/>
            <w:vAlign w:val="bottom"/>
            <w:hideMark/>
          </w:tcPr>
          <w:p w14:paraId="5CB01DCA"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1.42*</w:t>
            </w:r>
          </w:p>
        </w:tc>
        <w:tc>
          <w:tcPr>
            <w:tcW w:w="1418" w:type="dxa"/>
            <w:tcBorders>
              <w:top w:val="nil"/>
              <w:left w:val="nil"/>
              <w:bottom w:val="nil"/>
              <w:right w:val="nil"/>
            </w:tcBorders>
            <w:shd w:val="clear" w:color="auto" w:fill="auto"/>
            <w:noWrap/>
            <w:vAlign w:val="bottom"/>
            <w:hideMark/>
          </w:tcPr>
          <w:p w14:paraId="6B73B57B"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-2.498*</w:t>
            </w:r>
          </w:p>
        </w:tc>
        <w:tc>
          <w:tcPr>
            <w:tcW w:w="1275" w:type="dxa"/>
            <w:tcBorders>
              <w:top w:val="nil"/>
              <w:left w:val="nil"/>
              <w:bottom w:val="nil"/>
              <w:right w:val="nil"/>
            </w:tcBorders>
            <w:shd w:val="clear" w:color="auto" w:fill="auto"/>
            <w:noWrap/>
            <w:vAlign w:val="bottom"/>
            <w:hideMark/>
          </w:tcPr>
          <w:p w14:paraId="51062D7D"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0.234</w:t>
            </w:r>
          </w:p>
        </w:tc>
        <w:tc>
          <w:tcPr>
            <w:tcW w:w="1604" w:type="dxa"/>
            <w:tcBorders>
              <w:top w:val="nil"/>
              <w:left w:val="nil"/>
              <w:bottom w:val="nil"/>
              <w:right w:val="nil"/>
            </w:tcBorders>
            <w:shd w:val="clear" w:color="auto" w:fill="auto"/>
            <w:noWrap/>
            <w:vAlign w:val="bottom"/>
            <w:hideMark/>
          </w:tcPr>
          <w:p w14:paraId="750BED59"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-0.956</w:t>
            </w:r>
          </w:p>
        </w:tc>
      </w:tr>
      <w:tr w:rsidR="00C12142" w:rsidRPr="00C12142" w14:paraId="0E80E365"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618AE696"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28BCE029"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(0.663)</w:t>
            </w:r>
          </w:p>
        </w:tc>
        <w:tc>
          <w:tcPr>
            <w:tcW w:w="1418" w:type="dxa"/>
            <w:tcBorders>
              <w:top w:val="nil"/>
              <w:left w:val="nil"/>
              <w:bottom w:val="nil"/>
              <w:right w:val="nil"/>
            </w:tcBorders>
            <w:shd w:val="clear" w:color="auto" w:fill="auto"/>
            <w:noWrap/>
            <w:vAlign w:val="bottom"/>
            <w:hideMark/>
          </w:tcPr>
          <w:p w14:paraId="70F04C4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(1.400)</w:t>
            </w:r>
          </w:p>
        </w:tc>
        <w:tc>
          <w:tcPr>
            <w:tcW w:w="1275" w:type="dxa"/>
            <w:tcBorders>
              <w:top w:val="nil"/>
              <w:left w:val="nil"/>
              <w:bottom w:val="nil"/>
              <w:right w:val="nil"/>
            </w:tcBorders>
            <w:shd w:val="clear" w:color="auto" w:fill="auto"/>
            <w:noWrap/>
            <w:vAlign w:val="bottom"/>
            <w:hideMark/>
          </w:tcPr>
          <w:p w14:paraId="4DAC03C8"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(1.074)</w:t>
            </w:r>
          </w:p>
        </w:tc>
        <w:tc>
          <w:tcPr>
            <w:tcW w:w="1604" w:type="dxa"/>
            <w:tcBorders>
              <w:top w:val="nil"/>
              <w:left w:val="nil"/>
              <w:bottom w:val="nil"/>
              <w:right w:val="nil"/>
            </w:tcBorders>
            <w:shd w:val="clear" w:color="auto" w:fill="auto"/>
            <w:noWrap/>
            <w:vAlign w:val="bottom"/>
            <w:hideMark/>
          </w:tcPr>
          <w:p w14:paraId="5B19F961"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(0.807)</w:t>
            </w:r>
          </w:p>
        </w:tc>
      </w:tr>
      <w:tr w:rsidR="00C12142" w:rsidRPr="00C12142" w14:paraId="563BD69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01A0556A"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Secondary education</w:t>
            </w:r>
          </w:p>
        </w:tc>
        <w:tc>
          <w:tcPr>
            <w:tcW w:w="1276" w:type="dxa"/>
            <w:tcBorders>
              <w:top w:val="nil"/>
              <w:left w:val="nil"/>
              <w:bottom w:val="nil"/>
              <w:right w:val="nil"/>
            </w:tcBorders>
            <w:shd w:val="clear" w:color="auto" w:fill="auto"/>
            <w:noWrap/>
            <w:vAlign w:val="bottom"/>
            <w:hideMark/>
          </w:tcPr>
          <w:p w14:paraId="7EF96E10"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0.011</w:t>
            </w:r>
          </w:p>
        </w:tc>
        <w:tc>
          <w:tcPr>
            <w:tcW w:w="1418" w:type="dxa"/>
            <w:tcBorders>
              <w:top w:val="nil"/>
              <w:left w:val="nil"/>
              <w:bottom w:val="nil"/>
              <w:right w:val="nil"/>
            </w:tcBorders>
            <w:shd w:val="clear" w:color="auto" w:fill="auto"/>
            <w:noWrap/>
            <w:vAlign w:val="bottom"/>
            <w:hideMark/>
          </w:tcPr>
          <w:p w14:paraId="4200629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-0.297</w:t>
            </w:r>
          </w:p>
        </w:tc>
        <w:tc>
          <w:tcPr>
            <w:tcW w:w="1275" w:type="dxa"/>
            <w:tcBorders>
              <w:top w:val="nil"/>
              <w:left w:val="nil"/>
              <w:bottom w:val="nil"/>
              <w:right w:val="nil"/>
            </w:tcBorders>
            <w:shd w:val="clear" w:color="auto" w:fill="auto"/>
            <w:noWrap/>
            <w:vAlign w:val="bottom"/>
            <w:hideMark/>
          </w:tcPr>
          <w:p w14:paraId="23D3D75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-0.786*</w:t>
            </w:r>
          </w:p>
        </w:tc>
        <w:tc>
          <w:tcPr>
            <w:tcW w:w="1604" w:type="dxa"/>
            <w:tcBorders>
              <w:top w:val="nil"/>
              <w:left w:val="nil"/>
              <w:bottom w:val="nil"/>
              <w:right w:val="nil"/>
            </w:tcBorders>
            <w:shd w:val="clear" w:color="auto" w:fill="auto"/>
            <w:noWrap/>
            <w:vAlign w:val="bottom"/>
            <w:hideMark/>
          </w:tcPr>
          <w:p w14:paraId="10F9B25A"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-0.511</w:t>
            </w:r>
          </w:p>
        </w:tc>
      </w:tr>
      <w:tr w:rsidR="00C12142" w:rsidRPr="00C12142" w14:paraId="0DE70F22"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50A3A1DD"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30857AA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(0.348)</w:t>
            </w:r>
          </w:p>
        </w:tc>
        <w:tc>
          <w:tcPr>
            <w:tcW w:w="1418" w:type="dxa"/>
            <w:tcBorders>
              <w:top w:val="nil"/>
              <w:left w:val="nil"/>
              <w:bottom w:val="nil"/>
              <w:right w:val="nil"/>
            </w:tcBorders>
            <w:shd w:val="clear" w:color="auto" w:fill="auto"/>
            <w:noWrap/>
            <w:vAlign w:val="bottom"/>
            <w:hideMark/>
          </w:tcPr>
          <w:p w14:paraId="0BBFD4BB"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(0.364)</w:t>
            </w:r>
          </w:p>
        </w:tc>
        <w:tc>
          <w:tcPr>
            <w:tcW w:w="1275" w:type="dxa"/>
            <w:tcBorders>
              <w:top w:val="nil"/>
              <w:left w:val="nil"/>
              <w:bottom w:val="nil"/>
              <w:right w:val="nil"/>
            </w:tcBorders>
            <w:shd w:val="clear" w:color="auto" w:fill="auto"/>
            <w:noWrap/>
            <w:vAlign w:val="bottom"/>
            <w:hideMark/>
          </w:tcPr>
          <w:p w14:paraId="5950BEE8"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(0.360)</w:t>
            </w:r>
          </w:p>
        </w:tc>
        <w:tc>
          <w:tcPr>
            <w:tcW w:w="1604" w:type="dxa"/>
            <w:tcBorders>
              <w:top w:val="nil"/>
              <w:left w:val="nil"/>
              <w:bottom w:val="nil"/>
              <w:right w:val="nil"/>
            </w:tcBorders>
            <w:shd w:val="clear" w:color="auto" w:fill="auto"/>
            <w:noWrap/>
            <w:vAlign w:val="bottom"/>
            <w:hideMark/>
          </w:tcPr>
          <w:p w14:paraId="09B8B43C" w14:textId="77777777" w:rsidR="00C12142" w:rsidRPr="00C12142" w:rsidRDefault="00C12142" w:rsidP="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(0.342)</w:t>
            </w:r>
          </w:p>
        </w:tc>
      </w:tr>
      <w:tr w:rsidR="00C12142" w:rsidRPr="00C12142" w14:paraId="69030A5F" w14:textId="77777777" w:rsidTr="005A45A7">
        <w:trPr>
          <w:trHeight w:val="227"/>
          <w:jc w:val="center"/>
        </w:trPr>
        <w:tc>
          <w:tcPr>
            <w:tcW w:w="3261" w:type="dxa"/>
            <w:gridSpan w:val="2"/>
            <w:tcBorders>
              <w:top w:val="nil"/>
              <w:left w:val="nil"/>
              <w:bottom w:val="nil"/>
              <w:right w:val="nil"/>
            </w:tcBorders>
            <w:shd w:val="clear" w:color="auto" w:fill="auto"/>
            <w:noWrap/>
            <w:vAlign w:val="bottom"/>
            <w:hideMark/>
          </w:tcPr>
          <w:p w14:paraId="743C3AB4"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Employment rate</w:t>
            </w:r>
          </w:p>
        </w:tc>
        <w:tc>
          <w:tcPr>
            <w:tcW w:w="1418" w:type="dxa"/>
            <w:tcBorders>
              <w:top w:val="nil"/>
              <w:left w:val="nil"/>
              <w:bottom w:val="nil"/>
              <w:right w:val="nil"/>
            </w:tcBorders>
            <w:shd w:val="clear" w:color="auto" w:fill="auto"/>
            <w:noWrap/>
            <w:vAlign w:val="bottom"/>
            <w:hideMark/>
          </w:tcPr>
          <w:p w14:paraId="45A503CD" w14:textId="77777777" w:rsidR="00C12142" w:rsidRPr="00C12142" w:rsidRDefault="00C12142">
            <w:pPr>
              <w:rPr>
                <w:rFonts w:asciiTheme="minorHAnsi" w:hAnsiTheme="minorHAnsi" w:cstheme="minorHAnsi"/>
                <w:color w:val="000000"/>
                <w:sz w:val="20"/>
                <w:szCs w:val="20"/>
              </w:rPr>
            </w:pPr>
          </w:p>
        </w:tc>
        <w:tc>
          <w:tcPr>
            <w:tcW w:w="1275" w:type="dxa"/>
            <w:tcBorders>
              <w:top w:val="nil"/>
              <w:left w:val="nil"/>
              <w:bottom w:val="nil"/>
              <w:right w:val="nil"/>
            </w:tcBorders>
            <w:shd w:val="clear" w:color="auto" w:fill="auto"/>
            <w:noWrap/>
            <w:vAlign w:val="bottom"/>
            <w:hideMark/>
          </w:tcPr>
          <w:p w14:paraId="668FA56A" w14:textId="77777777" w:rsidR="00C12142" w:rsidRPr="00C12142" w:rsidRDefault="00C12142">
            <w:pPr>
              <w:jc w:val="center"/>
              <w:rPr>
                <w:rFonts w:asciiTheme="minorHAnsi" w:hAnsiTheme="minorHAnsi" w:cstheme="minorHAnsi"/>
                <w:sz w:val="20"/>
                <w:szCs w:val="20"/>
              </w:rPr>
            </w:pPr>
          </w:p>
        </w:tc>
        <w:tc>
          <w:tcPr>
            <w:tcW w:w="1604" w:type="dxa"/>
            <w:tcBorders>
              <w:top w:val="nil"/>
              <w:left w:val="nil"/>
              <w:bottom w:val="nil"/>
              <w:right w:val="nil"/>
            </w:tcBorders>
            <w:shd w:val="clear" w:color="auto" w:fill="auto"/>
            <w:noWrap/>
            <w:vAlign w:val="bottom"/>
            <w:hideMark/>
          </w:tcPr>
          <w:p w14:paraId="2FC9BA7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1.347*</w:t>
            </w:r>
          </w:p>
        </w:tc>
      </w:tr>
      <w:tr w:rsidR="00C12142" w:rsidRPr="00C12142" w14:paraId="3F3120A3" w14:textId="77777777" w:rsidTr="005A45A7">
        <w:trPr>
          <w:trHeight w:val="227"/>
          <w:jc w:val="center"/>
        </w:trPr>
        <w:tc>
          <w:tcPr>
            <w:tcW w:w="1985" w:type="dxa"/>
            <w:tcBorders>
              <w:top w:val="nil"/>
              <w:left w:val="nil"/>
              <w:bottom w:val="nil"/>
              <w:right w:val="nil"/>
            </w:tcBorders>
            <w:shd w:val="clear" w:color="auto" w:fill="auto"/>
            <w:noWrap/>
            <w:vAlign w:val="bottom"/>
            <w:hideMark/>
          </w:tcPr>
          <w:p w14:paraId="34B1BF9F" w14:textId="77777777" w:rsidR="00C12142" w:rsidRPr="00C12142" w:rsidRDefault="00C12142">
            <w:pPr>
              <w:jc w:val="center"/>
              <w:rPr>
                <w:rFonts w:asciiTheme="minorHAnsi" w:hAnsiTheme="minorHAnsi" w:cstheme="minorHAnsi"/>
                <w:color w:val="000000"/>
                <w:sz w:val="20"/>
                <w:szCs w:val="20"/>
              </w:rPr>
            </w:pPr>
          </w:p>
        </w:tc>
        <w:tc>
          <w:tcPr>
            <w:tcW w:w="1276" w:type="dxa"/>
            <w:tcBorders>
              <w:top w:val="nil"/>
              <w:left w:val="nil"/>
              <w:bottom w:val="nil"/>
              <w:right w:val="nil"/>
            </w:tcBorders>
            <w:shd w:val="clear" w:color="auto" w:fill="auto"/>
            <w:noWrap/>
            <w:vAlign w:val="bottom"/>
            <w:hideMark/>
          </w:tcPr>
          <w:p w14:paraId="2210F9D3" w14:textId="77777777" w:rsidR="00C12142" w:rsidRPr="00C12142" w:rsidRDefault="00C12142">
            <w:pPr>
              <w:rPr>
                <w:rFonts w:asciiTheme="minorHAnsi" w:hAnsiTheme="minorHAnsi" w:cstheme="minorHAnsi"/>
                <w:sz w:val="20"/>
                <w:szCs w:val="20"/>
              </w:rPr>
            </w:pPr>
          </w:p>
        </w:tc>
        <w:tc>
          <w:tcPr>
            <w:tcW w:w="1418" w:type="dxa"/>
            <w:tcBorders>
              <w:top w:val="nil"/>
              <w:left w:val="nil"/>
              <w:bottom w:val="nil"/>
              <w:right w:val="nil"/>
            </w:tcBorders>
            <w:shd w:val="clear" w:color="auto" w:fill="auto"/>
            <w:noWrap/>
            <w:vAlign w:val="bottom"/>
            <w:hideMark/>
          </w:tcPr>
          <w:p w14:paraId="004CDCF0" w14:textId="77777777" w:rsidR="00C12142" w:rsidRPr="00C12142" w:rsidRDefault="00C12142">
            <w:pPr>
              <w:jc w:val="center"/>
              <w:rPr>
                <w:rFonts w:asciiTheme="minorHAnsi" w:hAnsiTheme="minorHAnsi" w:cstheme="minorHAnsi"/>
                <w:sz w:val="20"/>
                <w:szCs w:val="20"/>
              </w:rPr>
            </w:pPr>
          </w:p>
        </w:tc>
        <w:tc>
          <w:tcPr>
            <w:tcW w:w="1275" w:type="dxa"/>
            <w:tcBorders>
              <w:top w:val="nil"/>
              <w:left w:val="nil"/>
              <w:bottom w:val="nil"/>
              <w:right w:val="nil"/>
            </w:tcBorders>
            <w:shd w:val="clear" w:color="auto" w:fill="auto"/>
            <w:noWrap/>
            <w:vAlign w:val="bottom"/>
            <w:hideMark/>
          </w:tcPr>
          <w:p w14:paraId="1FC48907" w14:textId="77777777" w:rsidR="00C12142" w:rsidRPr="00C12142" w:rsidRDefault="00C12142">
            <w:pPr>
              <w:jc w:val="center"/>
              <w:rPr>
                <w:rFonts w:asciiTheme="minorHAnsi" w:hAnsiTheme="minorHAnsi" w:cstheme="minorHAnsi"/>
                <w:sz w:val="20"/>
                <w:szCs w:val="20"/>
              </w:rPr>
            </w:pPr>
          </w:p>
        </w:tc>
        <w:tc>
          <w:tcPr>
            <w:tcW w:w="1604" w:type="dxa"/>
            <w:tcBorders>
              <w:top w:val="nil"/>
              <w:left w:val="nil"/>
              <w:bottom w:val="nil"/>
              <w:right w:val="nil"/>
            </w:tcBorders>
            <w:shd w:val="clear" w:color="auto" w:fill="auto"/>
            <w:noWrap/>
            <w:vAlign w:val="bottom"/>
            <w:hideMark/>
          </w:tcPr>
          <w:p w14:paraId="51C9A0F8"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(0.733)</w:t>
            </w:r>
          </w:p>
        </w:tc>
      </w:tr>
      <w:tr w:rsidR="00C12142" w:rsidRPr="00C12142" w14:paraId="3C6BB3CA" w14:textId="77777777" w:rsidTr="005A45A7">
        <w:trPr>
          <w:trHeight w:val="227"/>
          <w:jc w:val="center"/>
        </w:trPr>
        <w:tc>
          <w:tcPr>
            <w:tcW w:w="1985" w:type="dxa"/>
            <w:tcBorders>
              <w:top w:val="nil"/>
              <w:left w:val="nil"/>
              <w:bottom w:val="single" w:sz="4" w:space="0" w:color="auto"/>
              <w:right w:val="nil"/>
            </w:tcBorders>
            <w:shd w:val="clear" w:color="auto" w:fill="auto"/>
            <w:noWrap/>
            <w:vAlign w:val="bottom"/>
            <w:hideMark/>
          </w:tcPr>
          <w:p w14:paraId="5ABDDF2F"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276" w:type="dxa"/>
            <w:tcBorders>
              <w:top w:val="nil"/>
              <w:left w:val="nil"/>
              <w:bottom w:val="single" w:sz="4" w:space="0" w:color="auto"/>
              <w:right w:val="nil"/>
            </w:tcBorders>
            <w:shd w:val="clear" w:color="auto" w:fill="auto"/>
            <w:noWrap/>
            <w:vAlign w:val="bottom"/>
            <w:hideMark/>
          </w:tcPr>
          <w:p w14:paraId="4128035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418" w:type="dxa"/>
            <w:tcBorders>
              <w:top w:val="nil"/>
              <w:left w:val="nil"/>
              <w:bottom w:val="single" w:sz="4" w:space="0" w:color="auto"/>
              <w:right w:val="nil"/>
            </w:tcBorders>
            <w:shd w:val="clear" w:color="auto" w:fill="auto"/>
            <w:noWrap/>
            <w:vAlign w:val="bottom"/>
            <w:hideMark/>
          </w:tcPr>
          <w:p w14:paraId="3714DE59"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275" w:type="dxa"/>
            <w:tcBorders>
              <w:top w:val="nil"/>
              <w:left w:val="nil"/>
              <w:bottom w:val="single" w:sz="4" w:space="0" w:color="auto"/>
              <w:right w:val="nil"/>
            </w:tcBorders>
            <w:shd w:val="clear" w:color="auto" w:fill="auto"/>
            <w:noWrap/>
            <w:vAlign w:val="bottom"/>
            <w:hideMark/>
          </w:tcPr>
          <w:p w14:paraId="36A2C996"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c>
          <w:tcPr>
            <w:tcW w:w="1604" w:type="dxa"/>
            <w:tcBorders>
              <w:top w:val="nil"/>
              <w:left w:val="nil"/>
              <w:bottom w:val="single" w:sz="4" w:space="0" w:color="auto"/>
              <w:right w:val="nil"/>
            </w:tcBorders>
            <w:shd w:val="clear" w:color="auto" w:fill="auto"/>
            <w:noWrap/>
            <w:vAlign w:val="bottom"/>
            <w:hideMark/>
          </w:tcPr>
          <w:p w14:paraId="1E1C3D63"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 </w:t>
            </w:r>
          </w:p>
        </w:tc>
      </w:tr>
      <w:tr w:rsidR="00C12142" w:rsidRPr="00C12142" w14:paraId="7B7DC80F" w14:textId="77777777" w:rsidTr="005A45A7">
        <w:trPr>
          <w:trHeight w:val="300"/>
          <w:jc w:val="center"/>
        </w:trPr>
        <w:tc>
          <w:tcPr>
            <w:tcW w:w="1985" w:type="dxa"/>
            <w:tcBorders>
              <w:top w:val="nil"/>
              <w:left w:val="nil"/>
              <w:bottom w:val="nil"/>
              <w:right w:val="nil"/>
            </w:tcBorders>
            <w:shd w:val="clear" w:color="auto" w:fill="auto"/>
            <w:noWrap/>
            <w:vAlign w:val="bottom"/>
            <w:hideMark/>
          </w:tcPr>
          <w:p w14:paraId="0ADD2866"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Observations</w:t>
            </w:r>
          </w:p>
        </w:tc>
        <w:tc>
          <w:tcPr>
            <w:tcW w:w="1276" w:type="dxa"/>
            <w:tcBorders>
              <w:top w:val="nil"/>
              <w:left w:val="nil"/>
              <w:bottom w:val="nil"/>
              <w:right w:val="nil"/>
            </w:tcBorders>
            <w:shd w:val="clear" w:color="auto" w:fill="auto"/>
            <w:noWrap/>
            <w:vAlign w:val="bottom"/>
            <w:hideMark/>
          </w:tcPr>
          <w:p w14:paraId="616386A0"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492</w:t>
            </w:r>
          </w:p>
        </w:tc>
        <w:tc>
          <w:tcPr>
            <w:tcW w:w="1418" w:type="dxa"/>
            <w:tcBorders>
              <w:top w:val="nil"/>
              <w:left w:val="nil"/>
              <w:bottom w:val="nil"/>
              <w:right w:val="nil"/>
            </w:tcBorders>
            <w:shd w:val="clear" w:color="auto" w:fill="auto"/>
            <w:noWrap/>
            <w:vAlign w:val="bottom"/>
            <w:hideMark/>
          </w:tcPr>
          <w:p w14:paraId="4230A375"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471</w:t>
            </w:r>
          </w:p>
        </w:tc>
        <w:tc>
          <w:tcPr>
            <w:tcW w:w="1275" w:type="dxa"/>
            <w:tcBorders>
              <w:top w:val="nil"/>
              <w:left w:val="nil"/>
              <w:bottom w:val="nil"/>
              <w:right w:val="nil"/>
            </w:tcBorders>
            <w:shd w:val="clear" w:color="auto" w:fill="auto"/>
            <w:noWrap/>
            <w:vAlign w:val="bottom"/>
            <w:hideMark/>
          </w:tcPr>
          <w:p w14:paraId="5EFB9898"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479</w:t>
            </w:r>
          </w:p>
        </w:tc>
        <w:tc>
          <w:tcPr>
            <w:tcW w:w="1604" w:type="dxa"/>
            <w:tcBorders>
              <w:top w:val="nil"/>
              <w:left w:val="nil"/>
              <w:bottom w:val="nil"/>
              <w:right w:val="nil"/>
            </w:tcBorders>
            <w:shd w:val="clear" w:color="auto" w:fill="auto"/>
            <w:noWrap/>
            <w:vAlign w:val="bottom"/>
            <w:hideMark/>
          </w:tcPr>
          <w:p w14:paraId="7519D7EE"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494</w:t>
            </w:r>
          </w:p>
        </w:tc>
      </w:tr>
      <w:tr w:rsidR="00C12142" w:rsidRPr="00C12142" w14:paraId="46A69511" w14:textId="77777777" w:rsidTr="005A45A7">
        <w:trPr>
          <w:trHeight w:val="315"/>
          <w:jc w:val="center"/>
        </w:trPr>
        <w:tc>
          <w:tcPr>
            <w:tcW w:w="1985" w:type="dxa"/>
            <w:tcBorders>
              <w:top w:val="nil"/>
              <w:left w:val="nil"/>
              <w:bottom w:val="double" w:sz="6" w:space="0" w:color="auto"/>
              <w:right w:val="nil"/>
            </w:tcBorders>
            <w:shd w:val="clear" w:color="auto" w:fill="auto"/>
            <w:noWrap/>
            <w:vAlign w:val="bottom"/>
            <w:hideMark/>
          </w:tcPr>
          <w:p w14:paraId="2370D85E" w14:textId="77777777" w:rsidR="00C12142" w:rsidRPr="00C12142" w:rsidRDefault="00C12142">
            <w:pPr>
              <w:rPr>
                <w:rFonts w:asciiTheme="minorHAnsi" w:hAnsiTheme="minorHAnsi" w:cstheme="minorHAnsi"/>
                <w:color w:val="000000"/>
                <w:sz w:val="20"/>
                <w:szCs w:val="20"/>
              </w:rPr>
            </w:pPr>
            <w:r w:rsidRPr="00C12142">
              <w:rPr>
                <w:rFonts w:asciiTheme="minorHAnsi" w:hAnsiTheme="minorHAnsi" w:cstheme="minorHAnsi"/>
                <w:color w:val="000000"/>
                <w:sz w:val="20"/>
                <w:szCs w:val="20"/>
              </w:rPr>
              <w:t>Classification test:  AUC</w:t>
            </w:r>
          </w:p>
        </w:tc>
        <w:tc>
          <w:tcPr>
            <w:tcW w:w="1276" w:type="dxa"/>
            <w:tcBorders>
              <w:top w:val="nil"/>
              <w:left w:val="nil"/>
              <w:bottom w:val="double" w:sz="6" w:space="0" w:color="auto"/>
              <w:right w:val="nil"/>
            </w:tcBorders>
            <w:shd w:val="clear" w:color="auto" w:fill="auto"/>
            <w:noWrap/>
            <w:vAlign w:val="bottom"/>
            <w:hideMark/>
          </w:tcPr>
          <w:p w14:paraId="3B295DCC"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0.63</w:t>
            </w:r>
          </w:p>
        </w:tc>
        <w:tc>
          <w:tcPr>
            <w:tcW w:w="1418" w:type="dxa"/>
            <w:tcBorders>
              <w:top w:val="nil"/>
              <w:left w:val="nil"/>
              <w:bottom w:val="double" w:sz="6" w:space="0" w:color="auto"/>
              <w:right w:val="nil"/>
            </w:tcBorders>
            <w:shd w:val="clear" w:color="auto" w:fill="auto"/>
            <w:noWrap/>
            <w:vAlign w:val="bottom"/>
            <w:hideMark/>
          </w:tcPr>
          <w:p w14:paraId="3D00382C"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0.53</w:t>
            </w:r>
          </w:p>
        </w:tc>
        <w:tc>
          <w:tcPr>
            <w:tcW w:w="1275" w:type="dxa"/>
            <w:tcBorders>
              <w:top w:val="nil"/>
              <w:left w:val="nil"/>
              <w:bottom w:val="double" w:sz="6" w:space="0" w:color="auto"/>
              <w:right w:val="nil"/>
            </w:tcBorders>
            <w:shd w:val="clear" w:color="auto" w:fill="auto"/>
            <w:noWrap/>
            <w:vAlign w:val="bottom"/>
            <w:hideMark/>
          </w:tcPr>
          <w:p w14:paraId="4C77BA63" w14:textId="77777777"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0.57</w:t>
            </w:r>
          </w:p>
        </w:tc>
        <w:tc>
          <w:tcPr>
            <w:tcW w:w="1604" w:type="dxa"/>
            <w:tcBorders>
              <w:top w:val="nil"/>
              <w:left w:val="nil"/>
              <w:bottom w:val="double" w:sz="6" w:space="0" w:color="auto"/>
              <w:right w:val="nil"/>
            </w:tcBorders>
            <w:shd w:val="clear" w:color="auto" w:fill="auto"/>
            <w:noWrap/>
            <w:vAlign w:val="bottom"/>
            <w:hideMark/>
          </w:tcPr>
          <w:p w14:paraId="28364FF8" w14:textId="1EF498D9" w:rsidR="00C12142" w:rsidRPr="00C12142" w:rsidRDefault="00C12142">
            <w:pPr>
              <w:jc w:val="center"/>
              <w:rPr>
                <w:rFonts w:asciiTheme="minorHAnsi" w:hAnsiTheme="minorHAnsi" w:cstheme="minorHAnsi"/>
                <w:color w:val="000000"/>
                <w:sz w:val="20"/>
                <w:szCs w:val="20"/>
              </w:rPr>
            </w:pPr>
            <w:r w:rsidRPr="00C12142">
              <w:rPr>
                <w:rFonts w:asciiTheme="minorHAnsi" w:hAnsiTheme="minorHAnsi" w:cstheme="minorHAnsi"/>
                <w:color w:val="000000"/>
                <w:sz w:val="20"/>
                <w:szCs w:val="20"/>
              </w:rPr>
              <w:t>0.50</w:t>
            </w:r>
          </w:p>
        </w:tc>
      </w:tr>
    </w:tbl>
    <w:p w14:paraId="2FA091F6" w14:textId="77777777" w:rsid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Notes: Standard errors in parentheses. </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sidRPr="005A45A7">
        <w:rPr>
          <w:sz w:val="18"/>
          <w:szCs w:val="18"/>
        </w:rPr>
        <w:t>/</w:t>
      </w:r>
      <w:r w:rsidRPr="005A45A7">
        <w:rPr>
          <w:rFonts w:ascii="Cambria Math" w:hAnsi="Cambria Math" w:cs="Cambria Math"/>
          <w:sz w:val="18"/>
          <w:szCs w:val="18"/>
        </w:rPr>
        <w:t>∗</w:t>
      </w:r>
      <w:r>
        <w:rPr>
          <w:rFonts w:ascii="Cambria Math" w:hAnsi="Cambria Math" w:cs="Cambria Math"/>
          <w:sz w:val="18"/>
          <w:szCs w:val="18"/>
        </w:rPr>
        <w:t xml:space="preserve"> </w:t>
      </w:r>
      <w:r w:rsidRPr="005A45A7">
        <w:rPr>
          <w:sz w:val="18"/>
          <w:szCs w:val="18"/>
        </w:rPr>
        <w:t xml:space="preserve">indicate p &lt; 0.01/0.05/0.10. AUC is the area under CCF </w:t>
      </w:r>
    </w:p>
    <w:p w14:paraId="12AAB352" w14:textId="6AFCA411" w:rsidR="005A45A7" w:rsidRPr="005A45A7" w:rsidRDefault="005A45A7" w:rsidP="005A45A7">
      <w:pPr>
        <w:pStyle w:val="BodyText"/>
        <w:spacing w:after="0"/>
        <w:ind w:right="176" w:firstLine="720"/>
        <w:jc w:val="both"/>
        <w:rPr>
          <w:sz w:val="18"/>
          <w:szCs w:val="18"/>
        </w:rPr>
      </w:pPr>
      <w:r>
        <w:rPr>
          <w:sz w:val="18"/>
          <w:szCs w:val="18"/>
        </w:rPr>
        <w:t xml:space="preserve">    </w:t>
      </w:r>
      <w:r w:rsidRPr="005A45A7">
        <w:rPr>
          <w:sz w:val="18"/>
          <w:szCs w:val="18"/>
        </w:rPr>
        <w:t xml:space="preserve">curve. AUC </w:t>
      </w:r>
      <w:r w:rsidRPr="005A45A7">
        <w:rPr>
          <w:rFonts w:ascii="Cambria Math" w:hAnsi="Cambria Math" w:cs="Cambria Math"/>
          <w:sz w:val="18"/>
          <w:szCs w:val="18"/>
        </w:rPr>
        <w:t>∈</w:t>
      </w:r>
      <w:r w:rsidRPr="005A45A7">
        <w:rPr>
          <w:sz w:val="18"/>
          <w:szCs w:val="18"/>
        </w:rPr>
        <w:t xml:space="preserve"> [0, 1]</w:t>
      </w:r>
      <w:r>
        <w:rPr>
          <w:sz w:val="18"/>
          <w:szCs w:val="18"/>
        </w:rPr>
        <w:t>.</w:t>
      </w:r>
    </w:p>
    <w:p w14:paraId="05CF4811" w14:textId="77777777" w:rsidR="005A45A7" w:rsidRDefault="005A45A7" w:rsidP="00E20219">
      <w:pPr>
        <w:pStyle w:val="BodyText"/>
        <w:spacing w:line="307" w:lineRule="auto"/>
        <w:ind w:right="176"/>
        <w:jc w:val="both"/>
        <w:rPr>
          <w:ins w:id="484" w:author="dani" w:date="2022-07-11T20:06:00Z"/>
        </w:rPr>
      </w:pPr>
    </w:p>
    <w:p w14:paraId="1C360B0F" w14:textId="1A89783E" w:rsidR="00E20219" w:rsidRDefault="00E20219" w:rsidP="00E20219">
      <w:pPr>
        <w:pStyle w:val="BodyText"/>
        <w:spacing w:line="307" w:lineRule="auto"/>
        <w:ind w:right="176"/>
        <w:jc w:val="both"/>
        <w:rPr>
          <w:ins w:id="485" w:author="dani" w:date="2022-07-11T20:06:00Z"/>
        </w:rPr>
      </w:pPr>
      <w:ins w:id="486" w:author="dani" w:date="2022-07-11T20:06:00Z">
        <w:r>
          <w:t xml:space="preserve">Further confirmation of the predictive ability of these treatment regressions is provided by the AUC statistic. The AUC is commonly used in machine learning to evaluate classification ability (see, e.g., Jorda and </w:t>
        </w:r>
      </w:ins>
      <w:ins w:id="487" w:author="dani" w:date="2022-07-11T20:27:00Z">
        <w:r w:rsidR="00CD375B">
          <w:t>Taylor 2011</w:t>
        </w:r>
      </w:ins>
      <w:ins w:id="488" w:author="dani" w:date="2022-07-11T20:06:00Z">
        <w:r>
          <w:t>)</w:t>
        </w:r>
      </w:ins>
      <w:ins w:id="489" w:author="dani" w:date="2022-07-11T20:28:00Z">
        <w:r w:rsidR="00CD375B">
          <w:rPr>
            <w:rStyle w:val="FootnoteReference"/>
          </w:rPr>
          <w:footnoteReference w:id="13"/>
        </w:r>
      </w:ins>
      <w:ins w:id="497" w:author="dani" w:date="2022-07-11T20:06:00Z">
        <w:r>
          <w:t xml:space="preserve">. Table </w:t>
        </w:r>
      </w:ins>
      <w:ins w:id="498" w:author="dani" w:date="2022-07-11T20:30:00Z">
        <w:r w:rsidR="005E5A50">
          <w:t>5</w:t>
        </w:r>
      </w:ins>
      <w:ins w:id="499" w:author="dani" w:date="2022-07-11T20:06:00Z">
        <w:r>
          <w:t xml:space="preserve"> measures the classification ability of each specification. The AUC statistics show that the probits have very good predictive ability, with AUC around 0.65 when lagged treatment is omitted (Column 2), and over 0.8 when lagged treatment is included (Columns 3 and 4). The AUCs are all significantly different from 0.5.</w:t>
        </w:r>
      </w:ins>
    </w:p>
    <w:p w14:paraId="50CA40C5" w14:textId="04761335" w:rsidR="00E20219" w:rsidRDefault="00E20219" w:rsidP="00E20219">
      <w:pPr>
        <w:pStyle w:val="BodyText"/>
        <w:spacing w:line="307" w:lineRule="auto"/>
        <w:ind w:right="176"/>
        <w:jc w:val="both"/>
        <w:rPr>
          <w:ins w:id="500" w:author="dani" w:date="2022-07-11T20:06:00Z"/>
        </w:rPr>
      </w:pPr>
      <w:ins w:id="501" w:author="dani" w:date="2022-07-11T20:06:00Z">
        <w:r>
          <w:t xml:space="preserve">The key lesson from Table </w:t>
        </w:r>
      </w:ins>
      <w:ins w:id="502" w:author="dani" w:date="2022-07-11T20:30:00Z">
        <w:r w:rsidR="005E5A50">
          <w:t>5</w:t>
        </w:r>
      </w:ins>
      <w:ins w:id="503" w:author="dani" w:date="2022-07-11T20:06:00Z">
        <w:r>
          <w:t xml:space="preserve"> is simply that the IMF variable has a significant forecastable component.</w:t>
        </w:r>
      </w:ins>
      <w:ins w:id="504" w:author="dani" w:date="2022-07-11T20:31:00Z">
        <w:r w:rsidR="005E5A50">
          <w:rPr>
            <w:rStyle w:val="FootnoteReference"/>
          </w:rPr>
          <w:footnoteReference w:id="14"/>
        </w:r>
      </w:ins>
      <w:ins w:id="517" w:author="dani" w:date="2022-07-11T20:06:00Z">
        <w:r>
          <w:t xml:space="preserve"> The question, then, is how to deal with the problem of potentially endogenous instruments. The remainder of this paper provides one answer.</w:t>
        </w:r>
      </w:ins>
    </w:p>
    <w:p w14:paraId="3EEC10BA" w14:textId="77777777" w:rsidR="006148EE" w:rsidRDefault="006148EE">
      <w:pPr>
        <w:pStyle w:val="BodyText"/>
        <w:spacing w:line="307" w:lineRule="auto"/>
        <w:ind w:right="176"/>
        <w:jc w:val="both"/>
      </w:pPr>
    </w:p>
    <w:p w14:paraId="014A7987" w14:textId="269DEEF2" w:rsidR="006148EE" w:rsidRPr="000F6E3E" w:rsidRDefault="00720711" w:rsidP="00215E0B">
      <w:pPr>
        <w:numPr>
          <w:ilvl w:val="0"/>
          <w:numId w:val="5"/>
        </w:numPr>
        <w:spacing w:after="360" w:line="312" w:lineRule="auto"/>
        <w:rPr>
          <w:b/>
          <w:sz w:val="28"/>
          <w:szCs w:val="28"/>
        </w:rPr>
      </w:pPr>
      <w:r>
        <w:rPr>
          <w:b/>
          <w:sz w:val="28"/>
          <w:szCs w:val="28"/>
          <w:lang w:val="en-US"/>
        </w:rPr>
        <w:t xml:space="preserve">The </w:t>
      </w:r>
      <w:r w:rsidR="000F6E3E">
        <w:rPr>
          <w:b/>
          <w:sz w:val="28"/>
          <w:szCs w:val="28"/>
          <w:lang w:val="en-US"/>
        </w:rPr>
        <w:t>statistic methodology</w:t>
      </w:r>
    </w:p>
    <w:p w14:paraId="13E4825F" w14:textId="30F688E3" w:rsidR="000F6E3E" w:rsidRDefault="00FC443F" w:rsidP="000F6E3E">
      <w:pPr>
        <w:spacing w:after="360" w:line="312" w:lineRule="auto"/>
        <w:rPr>
          <w:ins w:id="518" w:author="dani" w:date="2022-07-12T17:34:00Z"/>
          <w:bCs/>
        </w:rPr>
      </w:pPr>
      <w:ins w:id="519" w:author="dani" w:date="2022-07-12T17:32:00Z">
        <w:r w:rsidRPr="00FC443F">
          <w:rPr>
            <w:bCs/>
          </w:rPr>
          <w:t xml:space="preserve">The previous section raises concerns that the narrative IMF variable could be an invalid instrument using three different checks. The empirical strategy that we propose is based on taking triple insurance against this potential endogeneity. First, we take the episodes of consolidation from the IMF narrative variable as the subset of all consolidation episodes that are a candidate for random allocation. Think of it as a pseudo-IV step. Second, we include the extended set of covariates from Tables </w:t>
        </w:r>
        <w:r>
          <w:rPr>
            <w:bCs/>
          </w:rPr>
          <w:t>4 and 5,</w:t>
        </w:r>
        <w:r w:rsidRPr="00FC443F">
          <w:rPr>
            <w:bCs/>
          </w:rPr>
          <w:t xml:space="preserve"> and add them as right-hand side variables in the LP of e</w:t>
        </w:r>
        <w:r>
          <w:rPr>
            <w:bCs/>
          </w:rPr>
          <w:t xml:space="preserve">quation </w:t>
        </w:r>
        <w:r w:rsidRPr="00FC443F">
          <w:rPr>
            <w:bCs/>
          </w:rPr>
          <w:t xml:space="preserve">1. </w:t>
        </w:r>
        <w:r w:rsidRPr="00FC443F">
          <w:rPr>
            <w:bCs/>
          </w:rPr>
          <w:lastRenderedPageBreak/>
          <w:t>Third, we use inverse propensity score weighting on this LP to re-randomize allocation of the IMF fiscal consolidation events.</w:t>
        </w:r>
      </w:ins>
    </w:p>
    <w:p w14:paraId="7CEE348B" w14:textId="55B1B9C9" w:rsidR="00FC443F" w:rsidRDefault="00FC443F" w:rsidP="000F6E3E">
      <w:pPr>
        <w:spacing w:after="360" w:line="312" w:lineRule="auto"/>
        <w:rPr>
          <w:ins w:id="520" w:author="dani" w:date="2022-07-12T17:37:00Z"/>
          <w:bCs/>
        </w:rPr>
      </w:pPr>
      <w:ins w:id="521" w:author="dani" w:date="2022-07-12T17:34:00Z">
        <w:r w:rsidRPr="00FC443F">
          <w:rPr>
            <w:bCs/>
          </w:rPr>
          <w:t xml:space="preserve">In order to facilitate the exposition, we momentarily drop the cross-sectional country index in the panel. Denote, as before, yt the outcome variable of interest, the log of real GDP. In other applications yt could be a ky-dimensional vector. Let Dt denote the fiscal policy variable. Dt will now be a discrete random variable Dt </w:t>
        </w:r>
        <w:r w:rsidRPr="00FC443F">
          <w:rPr>
            <w:rFonts w:ascii="Cambria Math" w:hAnsi="Cambria Math" w:cs="Cambria Math"/>
            <w:bCs/>
          </w:rPr>
          <w:t>∈</w:t>
        </w:r>
        <w:r w:rsidRPr="00FC443F">
          <w:rPr>
            <w:bCs/>
          </w:rPr>
          <w:t xml:space="preserve"> {0, 1} based on the IMF narrative indicator of exogenous fiscal consolidations, although earlier it was the continuous d.CAPB variable.</w:t>
        </w:r>
      </w:ins>
      <w:ins w:id="522" w:author="dani" w:date="2022-07-12T17:37:00Z">
        <w:r>
          <w:rPr>
            <w:bCs/>
          </w:rPr>
          <w:t xml:space="preserve"> </w:t>
        </w:r>
        <w:r w:rsidRPr="00FC443F">
          <w:rPr>
            <w:bCs/>
          </w:rPr>
          <w:t>The methods that we present next can be extended to settings in which the policy variable takes on a small number of discrete values. Next we allow for a kw-dimensional vector of variables, wt that are not included in the vector yt, but which could be relevant predictors of the policy variable Dt . Finally, denote Xt the rich conditioning set given by ∆yt−1, ∆yt−2, ...; Dt−1, .Dt−2, ...; and wt.</w:t>
        </w:r>
      </w:ins>
    </w:p>
    <w:p w14:paraId="01F31F57" w14:textId="1E31385A" w:rsidR="00FC443F" w:rsidRDefault="00FC443F" w:rsidP="000F6E3E">
      <w:pPr>
        <w:spacing w:after="360" w:line="312" w:lineRule="auto"/>
        <w:rPr>
          <w:ins w:id="523" w:author="dani" w:date="2022-07-12T17:39:00Z"/>
          <w:bCs/>
        </w:rPr>
      </w:pPr>
      <w:ins w:id="524" w:author="dani" w:date="2022-07-12T17:38:00Z">
        <w:r>
          <w:rPr>
            <w:bCs/>
          </w:rPr>
          <w:t xml:space="preserve">Assumption 1: </w:t>
        </w:r>
        <w:r w:rsidRPr="00FC443F">
          <w:rPr>
            <w:bCs/>
          </w:rPr>
          <w:t>The causal effect of a policy intervention is defined as the unobservable random variable given by the difference (yt,h (1) − yt) − (yt,h (0) − yt). Notice that yt is only used to benchmark the cumulative change and it is observed at time t. We assume that the parameters of the policy function do not change.</w:t>
        </w:r>
      </w:ins>
    </w:p>
    <w:p w14:paraId="614B907D" w14:textId="088D94A1" w:rsidR="00FC443F" w:rsidRDefault="00FC443F" w:rsidP="00FC443F">
      <w:pPr>
        <w:spacing w:after="360" w:line="312" w:lineRule="auto"/>
        <w:rPr>
          <w:bCs/>
        </w:rPr>
      </w:pPr>
      <w:ins w:id="525" w:author="dani" w:date="2022-07-12T17:39:00Z">
        <w:r w:rsidRPr="00FC443F">
          <w:rPr>
            <w:bCs/>
          </w:rPr>
          <w:t>Consider the ideal randomized experiment to understand the role that the conditional</w:t>
        </w:r>
      </w:ins>
      <w:ins w:id="526" w:author="dani" w:date="2022-07-12T17:40:00Z">
        <w:r>
          <w:rPr>
            <w:bCs/>
          </w:rPr>
          <w:t xml:space="preserve"> </w:t>
        </w:r>
      </w:ins>
      <w:ins w:id="527" w:author="dani" w:date="2022-07-12T17:39:00Z">
        <w:r w:rsidRPr="00FC443F">
          <w:rPr>
            <w:bCs/>
          </w:rPr>
          <w:t>independence assumption plays. The average causal effect of policy intervention on the</w:t>
        </w:r>
      </w:ins>
      <w:ins w:id="528" w:author="dani" w:date="2022-07-12T17:40:00Z">
        <w:r>
          <w:rPr>
            <w:bCs/>
          </w:rPr>
          <w:t xml:space="preserve"> </w:t>
        </w:r>
      </w:ins>
      <w:ins w:id="529" w:author="dani" w:date="2022-07-12T17:39:00Z">
        <w:r w:rsidRPr="00FC443F">
          <w:rPr>
            <w:bCs/>
          </w:rPr>
          <w:t xml:space="preserve">outcome at </w:t>
        </w:r>
      </w:ins>
      <w:r w:rsidRPr="00FC443F">
        <w:rPr>
          <w:bCs/>
        </w:rPr>
        <w:t xml:space="preserve">time </w:t>
      </w:r>
      <w:r w:rsidRPr="00FC443F">
        <w:rPr>
          <w:bCs/>
          <w:i/>
          <w:iCs/>
        </w:rPr>
        <w:t>t + h</w:t>
      </w:r>
      <w:r w:rsidRPr="00FC443F">
        <w:rPr>
          <w:bCs/>
        </w:rPr>
        <w:t xml:space="preserve"> given by</w:t>
      </w:r>
    </w:p>
    <w:p w14:paraId="3A8B956B" w14:textId="18A73FD8" w:rsidR="00FC443F" w:rsidRPr="006D3CE6" w:rsidRDefault="000509C3" w:rsidP="00B104F7">
      <w:pPr>
        <w:spacing w:after="360" w:line="312" w:lineRule="auto"/>
        <w:jc w:val="center"/>
        <w:rPr>
          <w:bCs/>
        </w:rPr>
      </w:pPr>
      <m:oMath>
        <m:r>
          <w:rPr>
            <w:rFonts w:ascii="Cambria Math" w:hAnsi="Cambria Math"/>
          </w:rPr>
          <m:t>E[</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(1)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 xml:space="preserve">) - </m:t>
        </m:r>
        <m:sSub>
          <m:sSubPr>
            <m:ctrlPr>
              <w:rPr>
                <w:rFonts w:ascii="Cambria Math" w:hAnsi="Cambria Math"/>
                <w:bCs/>
                <w:i/>
              </w:rPr>
            </m:ctrlPr>
          </m:sSubPr>
          <m:e>
            <m:r>
              <w:rPr>
                <w:rFonts w:ascii="Cambria Math" w:hAnsi="Cambria Math"/>
              </w:rPr>
              <m:t>(y</m:t>
            </m:r>
          </m:e>
          <m:sub>
            <m:r>
              <w:rPr>
                <w:rFonts w:ascii="Cambria Math" w:hAnsi="Cambria Math"/>
              </w:rPr>
              <m:t>t,h</m:t>
            </m:r>
          </m:sub>
        </m:sSub>
        <m:r>
          <w:rPr>
            <w:rFonts w:ascii="Cambria Math" w:hAnsi="Cambria Math"/>
          </w:rPr>
          <m:t xml:space="preserve">(0) - </m:t>
        </m:r>
        <m:sSub>
          <m:sSubPr>
            <m:ctrlPr>
              <w:rPr>
                <w:rFonts w:ascii="Cambria Math" w:hAnsi="Cambria Math"/>
                <w:bCs/>
                <w:i/>
              </w:rPr>
            </m:ctrlPr>
          </m:sSubPr>
          <m:e>
            <m:r>
              <w:rPr>
                <w:rFonts w:ascii="Cambria Math" w:hAnsi="Cambria Math"/>
              </w:rPr>
              <m:t>y</m:t>
            </m:r>
          </m:e>
          <m:sub>
            <m:r>
              <w:rPr>
                <w:rFonts w:ascii="Cambria Math" w:hAnsi="Cambria Math"/>
              </w:rPr>
              <m:t>t</m:t>
            </m:r>
          </m:sub>
        </m:sSub>
        <m:r>
          <w:rPr>
            <w:rFonts w:ascii="Cambria Math" w:hAnsi="Cambria Math"/>
          </w:rPr>
          <m:t>)]</m:t>
        </m:r>
      </m:oMath>
      <w:ins w:id="530" w:author="dani" w:date="2022-07-12T18:28:00Z">
        <w:r>
          <w:rPr>
            <w:bCs/>
          </w:rPr>
          <w:tab/>
          <w:t>(3)</w:t>
        </w:r>
      </w:ins>
    </w:p>
    <w:p w14:paraId="1B32D4B4" w14:textId="08AAD8EF" w:rsidR="006D3CE6" w:rsidRDefault="009502A0" w:rsidP="00B104F7">
      <w:pPr>
        <w:spacing w:after="360" w:line="312" w:lineRule="auto"/>
        <w:jc w:val="center"/>
        <w:rPr>
          <w:bCs/>
          <w:lang w:val="en-US"/>
        </w:rPr>
      </w:pPr>
      <m:oMath>
        <m:sSubSup>
          <m:sSubSupPr>
            <m:ctrlPr>
              <w:rPr>
                <w:rFonts w:ascii="Cambria Math" w:hAnsi="Cambria Math"/>
                <w:bCs/>
              </w:rPr>
            </m:ctrlPr>
          </m:sSubSupPr>
          <m:e>
            <m:r>
              <m:rPr>
                <m:sty m:val="p"/>
              </m:rPr>
              <w:rPr>
                <w:rFonts w:ascii="Cambria Math" w:hAnsi="Cambria Math"/>
              </w:rPr>
              <m:t>Λ</m:t>
            </m:r>
          </m:e>
          <m:sub>
            <m:r>
              <w:rPr>
                <w:rFonts w:ascii="Cambria Math" w:hAnsi="Cambria Math"/>
                <w:lang w:val="en-US"/>
              </w:rPr>
              <m:t xml:space="preserve">GroupMean </m:t>
            </m:r>
          </m:sub>
          <m:sup>
            <m:r>
              <w:rPr>
                <w:rFonts w:ascii="Cambria Math" w:hAnsi="Cambria Math"/>
                <w:lang w:val="en-US"/>
              </w:rPr>
              <m:t>h</m:t>
            </m:r>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1</m:t>
                </m:r>
              </m:sub>
            </m:sSub>
          </m:den>
        </m:f>
        <m:nary>
          <m:naryPr>
            <m:chr m:val="∑"/>
            <m:limLoc m:val="undOvr"/>
            <m:ctrlPr>
              <w:rPr>
                <w:rFonts w:ascii="Cambria Math" w:hAnsi="Cambria Math"/>
                <w:bCs/>
                <w:i/>
              </w:rPr>
            </m:ctrlPr>
          </m:naryPr>
          <m:sub>
            <m:r>
              <w:rPr>
                <w:rFonts w:ascii="Cambria Math" w:hAnsi="Cambria Math"/>
                <w:lang w:val="en-US"/>
              </w:rPr>
              <m:t>t</m:t>
            </m:r>
          </m:sub>
          <m:sup/>
          <m:e>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lang w:val="en-US"/>
              </w:rPr>
              <m:t>(1-</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e>
        </m:nary>
      </m:oMath>
      <w:r w:rsidR="006D3CE6" w:rsidRPr="006D3CE6">
        <w:rPr>
          <w:bCs/>
          <w:lang w:val="en-US"/>
        </w:rPr>
        <w:t xml:space="preserve">  </w:t>
      </w:r>
      <w:ins w:id="531" w:author="dani" w:date="2022-07-12T18:28:00Z">
        <w:r w:rsidR="000509C3">
          <w:rPr>
            <w:bCs/>
            <w:lang w:val="en-US"/>
          </w:rPr>
          <w:t>(4)</w:t>
        </w:r>
      </w:ins>
      <w:r w:rsidR="006D3CE6" w:rsidRPr="006D3CE6">
        <w:rPr>
          <w:bCs/>
          <w:lang w:val="en-US"/>
        </w:rPr>
        <w:t xml:space="preserve"> for all </w:t>
      </w:r>
      <w:r w:rsidR="006D3CE6">
        <w:rPr>
          <w:bCs/>
          <w:lang w:val="en-US"/>
        </w:rPr>
        <w:t>h &gt; 0</w:t>
      </w:r>
    </w:p>
    <w:p w14:paraId="21794F07" w14:textId="2C88DDF7" w:rsidR="006D3CE6" w:rsidRDefault="006D3CE6" w:rsidP="00FC443F">
      <w:pPr>
        <w:spacing w:after="360" w:line="312" w:lineRule="auto"/>
        <w:rPr>
          <w:ins w:id="532" w:author="dani" w:date="2022-07-12T17:53:00Z"/>
          <w:bCs/>
          <w:lang w:val="en-US"/>
        </w:rPr>
      </w:pPr>
      <w:ins w:id="533" w:author="dani" w:date="2022-07-12T17:50:00Z">
        <w:r w:rsidRPr="006D3CE6">
          <w:rPr>
            <w:bCs/>
            <w:lang w:val="en-US"/>
          </w:rPr>
          <w:t>where n1 =</w:t>
        </w:r>
      </w:ins>
      <w:ins w:id="534" w:author="dani" w:date="2022-07-12T17:51:00Z">
        <w:r w:rsidR="00F55C92">
          <w:rPr>
            <w:bCs/>
            <w:lang w:val="en-US"/>
          </w:rPr>
          <w:t xml:space="preserve"> </w:t>
        </w:r>
      </w:ins>
      <m:oMath>
        <m:nary>
          <m:naryPr>
            <m:chr m:val="∑"/>
            <m:limLoc m:val="undOvr"/>
            <m:ctrlPr>
              <w:ins w:id="535" w:author="dani" w:date="2022-07-12T17:52:00Z">
                <w:rPr>
                  <w:rFonts w:ascii="Cambria Math" w:hAnsi="Cambria Math"/>
                  <w:bCs/>
                  <w:i/>
                </w:rPr>
              </w:ins>
            </m:ctrlPr>
          </m:naryPr>
          <m:sub>
            <m:r>
              <w:ins w:id="536" w:author="dani" w:date="2022-07-12T17:52:00Z">
                <w:rPr>
                  <w:rFonts w:ascii="Cambria Math" w:hAnsi="Cambria Math"/>
                  <w:lang w:val="en-US"/>
                </w:rPr>
                <m:t>t</m:t>
              </w:ins>
            </m:r>
          </m:sub>
          <m:sup/>
          <m:e>
            <m:sSub>
              <m:sSubPr>
                <m:ctrlPr>
                  <w:ins w:id="537" w:author="dani" w:date="2022-07-12T17:52:00Z">
                    <w:rPr>
                      <w:rFonts w:ascii="Cambria Math" w:hAnsi="Cambria Math"/>
                      <w:bCs/>
                      <w:i/>
                    </w:rPr>
                  </w:ins>
                </m:ctrlPr>
              </m:sSubPr>
              <m:e>
                <m:r>
                  <w:ins w:id="538" w:author="dani" w:date="2022-07-12T17:52:00Z">
                    <w:rPr>
                      <w:rFonts w:ascii="Cambria Math" w:hAnsi="Cambria Math"/>
                      <w:lang w:val="en-US"/>
                    </w:rPr>
                    <m:t>D</m:t>
                  </w:ins>
                </m:r>
              </m:e>
              <m:sub>
                <m:r>
                  <w:ins w:id="539" w:author="dani" w:date="2022-07-12T17:52:00Z">
                    <w:rPr>
                      <w:rFonts w:ascii="Cambria Math" w:hAnsi="Cambria Math"/>
                      <w:lang w:val="en-US"/>
                    </w:rPr>
                    <m:t>t</m:t>
                  </w:ins>
                </m:r>
              </m:sub>
            </m:sSub>
          </m:e>
        </m:nary>
      </m:oMath>
      <w:ins w:id="540" w:author="dani" w:date="2022-07-12T17:51:00Z">
        <w:r>
          <w:rPr>
            <w:bCs/>
            <w:lang w:val="en-US"/>
          </w:rPr>
          <w:t>,</w:t>
        </w:r>
      </w:ins>
      <w:ins w:id="541" w:author="dani" w:date="2022-07-12T17:52:00Z">
        <w:r w:rsidR="00F55C92">
          <w:rPr>
            <w:bCs/>
            <w:lang w:val="en-US"/>
          </w:rPr>
          <w:t xml:space="preserve"> </w:t>
        </w:r>
        <w:r w:rsidR="00F55C92" w:rsidRPr="006D3CE6">
          <w:rPr>
            <w:bCs/>
            <w:lang w:val="en-US"/>
          </w:rPr>
          <w:t>n</w:t>
        </w:r>
        <w:r w:rsidR="00F55C92">
          <w:rPr>
            <w:bCs/>
            <w:lang w:val="en-US"/>
          </w:rPr>
          <w:t>0</w:t>
        </w:r>
        <w:r w:rsidR="00F55C92" w:rsidRPr="006D3CE6">
          <w:rPr>
            <w:bCs/>
            <w:lang w:val="en-US"/>
          </w:rPr>
          <w:t xml:space="preserve"> =</w:t>
        </w:r>
        <w:r w:rsidR="00F55C92">
          <w:rPr>
            <w:bCs/>
            <w:lang w:val="en-US"/>
          </w:rPr>
          <w:t xml:space="preserve"> </w:t>
        </w:r>
      </w:ins>
      <m:oMath>
        <m:nary>
          <m:naryPr>
            <m:chr m:val="∑"/>
            <m:limLoc m:val="undOvr"/>
            <m:ctrlPr>
              <w:ins w:id="542" w:author="dani" w:date="2022-07-12T17:52:00Z">
                <w:rPr>
                  <w:rFonts w:ascii="Cambria Math" w:hAnsi="Cambria Math"/>
                  <w:bCs/>
                  <w:i/>
                </w:rPr>
              </w:ins>
            </m:ctrlPr>
          </m:naryPr>
          <m:sub>
            <m:r>
              <w:ins w:id="543" w:author="dani" w:date="2022-07-12T17:52:00Z">
                <w:rPr>
                  <w:rFonts w:ascii="Cambria Math" w:hAnsi="Cambria Math"/>
                  <w:lang w:val="en-US"/>
                </w:rPr>
                <m:t>t</m:t>
              </w:ins>
            </m:r>
          </m:sub>
          <m:sup/>
          <m:e>
            <m:d>
              <m:dPr>
                <m:ctrlPr>
                  <w:ins w:id="544" w:author="dani" w:date="2022-07-12T17:52:00Z">
                    <w:rPr>
                      <w:rFonts w:ascii="Cambria Math" w:hAnsi="Cambria Math"/>
                      <w:bCs/>
                      <w:i/>
                    </w:rPr>
                  </w:ins>
                </m:ctrlPr>
              </m:dPr>
              <m:e>
                <m:r>
                  <w:ins w:id="545" w:author="dani" w:date="2022-07-12T17:52:00Z">
                    <w:rPr>
                      <w:rFonts w:ascii="Cambria Math" w:hAnsi="Cambria Math"/>
                    </w:rPr>
                    <m:t>1-</m:t>
                  </w:ins>
                </m:r>
                <m:sSub>
                  <m:sSubPr>
                    <m:ctrlPr>
                      <w:ins w:id="546" w:author="dani" w:date="2022-07-12T17:52:00Z">
                        <w:rPr>
                          <w:rFonts w:ascii="Cambria Math" w:hAnsi="Cambria Math"/>
                          <w:bCs/>
                          <w:i/>
                        </w:rPr>
                      </w:ins>
                    </m:ctrlPr>
                  </m:sSubPr>
                  <m:e>
                    <m:r>
                      <w:ins w:id="547" w:author="dani" w:date="2022-07-12T17:52:00Z">
                        <w:rPr>
                          <w:rFonts w:ascii="Cambria Math" w:hAnsi="Cambria Math"/>
                          <w:lang w:val="en-US"/>
                        </w:rPr>
                        <m:t>D</m:t>
                      </w:ins>
                    </m:r>
                  </m:e>
                  <m:sub>
                    <m:r>
                      <w:ins w:id="548" w:author="dani" w:date="2022-07-12T17:52:00Z">
                        <w:rPr>
                          <w:rFonts w:ascii="Cambria Math" w:hAnsi="Cambria Math"/>
                          <w:lang w:val="en-US"/>
                        </w:rPr>
                        <m:t>t</m:t>
                      </w:ins>
                    </m:r>
                  </m:sub>
                </m:sSub>
              </m:e>
            </m:d>
          </m:e>
        </m:nary>
      </m:oMath>
      <w:ins w:id="549" w:author="dani" w:date="2022-07-12T17:50:00Z">
        <w:r w:rsidRPr="006D3CE6">
          <w:rPr>
            <w:bCs/>
            <w:lang w:val="en-US"/>
          </w:rPr>
          <w:t xml:space="preserve"> and are the number of observations in treatment and control groups, respectively. Alternatively, the average treatment effect, Λ</w:t>
        </w:r>
      </w:ins>
      <w:ins w:id="550" w:author="dani" w:date="2022-07-12T17:53:00Z">
        <w:r w:rsidR="00F55C92">
          <w:rPr>
            <w:bCs/>
            <w:vertAlign w:val="superscript"/>
            <w:lang w:val="en-US"/>
          </w:rPr>
          <w:t>h</w:t>
        </w:r>
      </w:ins>
      <w:ins w:id="551" w:author="dani" w:date="2022-07-12T17:50:00Z">
        <w:r w:rsidRPr="006D3CE6">
          <w:rPr>
            <w:bCs/>
            <w:lang w:val="en-US"/>
          </w:rPr>
          <w:t>, could be calculated from the auxiliary regression</w:t>
        </w:r>
      </w:ins>
      <w:ins w:id="552" w:author="dani" w:date="2022-07-12T17:53:00Z">
        <w:r w:rsidR="00F55C92">
          <w:rPr>
            <w:bCs/>
            <w:lang w:val="en-US"/>
          </w:rPr>
          <w:t>.</w:t>
        </w:r>
      </w:ins>
    </w:p>
    <w:p w14:paraId="3D884800" w14:textId="65C2DA1D" w:rsidR="00F55C92" w:rsidRDefault="009502A0" w:rsidP="00B104F7">
      <w:pPr>
        <w:spacing w:after="360" w:line="312" w:lineRule="auto"/>
        <w:jc w:val="center"/>
        <w:rPr>
          <w:ins w:id="553" w:author="dani" w:date="2022-07-12T17:53:00Z"/>
          <w:bCs/>
          <w:lang w:val="en-US"/>
        </w:rPr>
      </w:pPr>
      <m:oMath>
        <m:sSub>
          <m:sSubPr>
            <m:ctrlPr>
              <w:ins w:id="554" w:author="dani" w:date="2022-07-12T17:54:00Z">
                <w:rPr>
                  <w:rFonts w:ascii="Cambria Math" w:hAnsi="Cambria Math"/>
                  <w:bCs/>
                  <w:i/>
                </w:rPr>
              </w:ins>
            </m:ctrlPr>
          </m:sSubPr>
          <m:e>
            <m:r>
              <w:ins w:id="555" w:author="dani" w:date="2022-07-12T17:54:00Z">
                <w:rPr>
                  <w:rFonts w:ascii="Cambria Math" w:hAnsi="Cambria Math"/>
                </w:rPr>
                <m:t>(y</m:t>
              </w:ins>
            </m:r>
          </m:e>
          <m:sub>
            <m:r>
              <w:ins w:id="556" w:author="dani" w:date="2022-07-12T17:54:00Z">
                <w:rPr>
                  <w:rFonts w:ascii="Cambria Math" w:hAnsi="Cambria Math"/>
                </w:rPr>
                <m:t>t+h</m:t>
              </w:ins>
            </m:r>
          </m:sub>
        </m:sSub>
        <m:r>
          <w:ins w:id="557" w:author="dani" w:date="2022-07-12T17:54:00Z">
            <w:rPr>
              <w:rFonts w:ascii="Cambria Math" w:hAnsi="Cambria Math"/>
            </w:rPr>
            <m:t xml:space="preserve"> - </m:t>
          </w:ins>
        </m:r>
        <m:sSub>
          <m:sSubPr>
            <m:ctrlPr>
              <w:ins w:id="558" w:author="dani" w:date="2022-07-12T17:54:00Z">
                <w:rPr>
                  <w:rFonts w:ascii="Cambria Math" w:hAnsi="Cambria Math"/>
                  <w:bCs/>
                  <w:i/>
                </w:rPr>
              </w:ins>
            </m:ctrlPr>
          </m:sSubPr>
          <m:e>
            <m:r>
              <w:ins w:id="559" w:author="dani" w:date="2022-07-12T17:54:00Z">
                <w:rPr>
                  <w:rFonts w:ascii="Cambria Math" w:hAnsi="Cambria Math"/>
                </w:rPr>
                <m:t>y</m:t>
              </w:ins>
            </m:r>
          </m:e>
          <m:sub>
            <m:r>
              <w:ins w:id="560" w:author="dani" w:date="2022-07-12T17:54:00Z">
                <w:rPr>
                  <w:rFonts w:ascii="Cambria Math" w:hAnsi="Cambria Math"/>
                </w:rPr>
                <m:t>t</m:t>
              </w:ins>
            </m:r>
          </m:sub>
        </m:sSub>
        <m:r>
          <w:ins w:id="561" w:author="dani" w:date="2022-07-12T17:54:00Z">
            <w:rPr>
              <w:rFonts w:ascii="Cambria Math" w:hAnsi="Cambria Math"/>
            </w:rPr>
            <m:t>)</m:t>
          </w:ins>
        </m:r>
        <m:r>
          <w:ins w:id="562" w:author="dani" w:date="2022-07-12T17:53:00Z">
            <w:rPr>
              <w:rFonts w:ascii="Cambria Math" w:hAnsi="Cambria Math"/>
              <w:lang w:val="en-US"/>
            </w:rPr>
            <m:t xml:space="preserve">= </m:t>
          </w:ins>
        </m:r>
        <m:sSubSup>
          <m:sSubSupPr>
            <m:ctrlPr>
              <w:ins w:id="563" w:author="dani" w:date="2022-07-12T17:55:00Z">
                <w:rPr>
                  <w:rFonts w:ascii="Cambria Math" w:hAnsi="Cambria Math"/>
                  <w:bCs/>
                  <w:i/>
                  <w:lang w:val="en-US"/>
                </w:rPr>
              </w:ins>
            </m:ctrlPr>
          </m:sSubSupPr>
          <m:e>
            <m:r>
              <w:ins w:id="564" w:author="dani" w:date="2022-07-12T17:55:00Z">
                <w:rPr>
                  <w:rFonts w:ascii="Cambria Math" w:hAnsi="Cambria Math"/>
                  <w:lang w:val="en-US"/>
                </w:rPr>
                <m:t>α</m:t>
              </w:ins>
            </m:r>
          </m:e>
          <m:sub>
            <m:r>
              <w:ins w:id="565" w:author="dani" w:date="2022-07-12T17:55:00Z">
                <w:rPr>
                  <w:rFonts w:ascii="Cambria Math" w:hAnsi="Cambria Math"/>
                  <w:lang w:val="en-US"/>
                </w:rPr>
                <m:t>0</m:t>
              </w:ins>
            </m:r>
          </m:sub>
          <m:sup>
            <m:r>
              <w:ins w:id="566" w:author="dani" w:date="2022-07-12T17:55:00Z">
                <w:rPr>
                  <w:rFonts w:ascii="Cambria Math" w:hAnsi="Cambria Math"/>
                  <w:lang w:val="en-US"/>
                </w:rPr>
                <m:t>h</m:t>
              </w:ins>
            </m:r>
          </m:sup>
        </m:sSubSup>
        <m:r>
          <w:ins w:id="567" w:author="dani" w:date="2022-07-12T17:55:00Z">
            <w:rPr>
              <w:rFonts w:ascii="Cambria Math" w:hAnsi="Cambria Math"/>
              <w:lang w:val="en-US"/>
            </w:rPr>
            <m:t>+</m:t>
          </w:ins>
        </m:r>
        <m:sSub>
          <m:sSubPr>
            <m:ctrlPr>
              <w:ins w:id="568" w:author="dani" w:date="2022-07-12T17:56:00Z">
                <w:rPr>
                  <w:rFonts w:ascii="Cambria Math" w:hAnsi="Cambria Math"/>
                  <w:bCs/>
                  <w:i/>
                </w:rPr>
              </w:ins>
            </m:ctrlPr>
          </m:sSubPr>
          <m:e>
            <m:r>
              <w:ins w:id="569" w:author="dani" w:date="2022-07-12T17:56:00Z">
                <w:rPr>
                  <w:rFonts w:ascii="Cambria Math" w:hAnsi="Cambria Math"/>
                  <w:lang w:val="en-US"/>
                </w:rPr>
                <m:t>D</m:t>
              </w:ins>
            </m:r>
          </m:e>
          <m:sub>
            <m:r>
              <w:ins w:id="570" w:author="dani" w:date="2022-07-12T17:56:00Z">
                <w:rPr>
                  <w:rFonts w:ascii="Cambria Math" w:hAnsi="Cambria Math"/>
                  <w:lang w:val="en-US"/>
                </w:rPr>
                <m:t>t</m:t>
              </w:ins>
            </m:r>
          </m:sub>
        </m:sSub>
        <m:sSup>
          <m:sSupPr>
            <m:ctrlPr>
              <w:ins w:id="571" w:author="dani" w:date="2022-07-12T17:56:00Z">
                <w:rPr>
                  <w:rFonts w:ascii="Cambria Math" w:hAnsi="Cambria Math"/>
                  <w:bCs/>
                  <w:i/>
                  <w:lang w:val="en-US"/>
                </w:rPr>
              </w:ins>
            </m:ctrlPr>
          </m:sSupPr>
          <m:e>
            <m:r>
              <w:ins w:id="572" w:author="dani" w:date="2022-07-12T17:56:00Z">
                <m:rPr>
                  <m:sty m:val="p"/>
                </m:rPr>
                <w:rPr>
                  <w:rFonts w:ascii="Cambria Math" w:hAnsi="Cambria Math"/>
                  <w:lang w:val="en-US"/>
                </w:rPr>
                <m:t>Λ</m:t>
              </w:ins>
            </m:r>
          </m:e>
          <m:sup>
            <m:r>
              <w:ins w:id="573" w:author="dani" w:date="2022-07-12T17:56:00Z">
                <w:rPr>
                  <w:rFonts w:ascii="Cambria Math" w:hAnsi="Cambria Math"/>
                  <w:lang w:val="en-US"/>
                </w:rPr>
                <m:t>h</m:t>
              </w:ins>
            </m:r>
          </m:sup>
        </m:sSup>
        <m:r>
          <w:ins w:id="574" w:author="dani" w:date="2022-07-12T17:57:00Z">
            <w:rPr>
              <w:rFonts w:ascii="Cambria Math" w:hAnsi="Cambria Math"/>
              <w:lang w:val="en-US"/>
            </w:rPr>
            <m:t>+</m:t>
          </w:ins>
        </m:r>
        <m:sSub>
          <m:sSubPr>
            <m:ctrlPr>
              <w:ins w:id="575" w:author="dani" w:date="2022-07-12T17:57:00Z">
                <w:rPr>
                  <w:rFonts w:ascii="Cambria Math" w:hAnsi="Cambria Math"/>
                  <w:bCs/>
                  <w:i/>
                </w:rPr>
              </w:ins>
            </m:ctrlPr>
          </m:sSubPr>
          <m:e>
            <m:r>
              <w:ins w:id="576" w:author="dani" w:date="2022-07-12T17:57:00Z">
                <w:rPr>
                  <w:rFonts w:ascii="Cambria Math" w:hAnsi="Cambria Math"/>
                  <w:lang w:val="en-US"/>
                </w:rPr>
                <m:t>v</m:t>
              </w:ins>
            </m:r>
          </m:e>
          <m:sub>
            <m:r>
              <w:ins w:id="577" w:author="dani" w:date="2022-07-12T17:57:00Z">
                <w:rPr>
                  <w:rFonts w:ascii="Cambria Math" w:hAnsi="Cambria Math"/>
                  <w:lang w:val="en-US"/>
                </w:rPr>
                <m:t>t+h</m:t>
              </w:ins>
            </m:r>
          </m:sub>
        </m:sSub>
        <m:r>
          <w:ins w:id="578" w:author="dani" w:date="2022-07-12T17:56:00Z">
            <w:rPr>
              <w:rFonts w:ascii="Cambria Math" w:hAnsi="Cambria Math"/>
              <w:lang w:val="en-US"/>
            </w:rPr>
            <m:t xml:space="preserve"> </m:t>
          </w:ins>
        </m:r>
      </m:oMath>
      <w:ins w:id="579" w:author="dani" w:date="2022-07-12T17:53:00Z">
        <w:r w:rsidR="00F55C92" w:rsidRPr="006D3CE6">
          <w:rPr>
            <w:bCs/>
            <w:lang w:val="en-US"/>
          </w:rPr>
          <w:t xml:space="preserve">  </w:t>
        </w:r>
      </w:ins>
      <w:ins w:id="580" w:author="dani" w:date="2022-07-12T18:31:00Z">
        <w:r w:rsidR="00B104F7">
          <w:rPr>
            <w:bCs/>
            <w:lang w:val="en-US"/>
          </w:rPr>
          <w:t>(5)</w:t>
        </w:r>
      </w:ins>
      <w:ins w:id="581" w:author="dani" w:date="2022-07-12T17:53:00Z">
        <w:r w:rsidR="00F55C92" w:rsidRPr="006D3CE6">
          <w:rPr>
            <w:bCs/>
            <w:lang w:val="en-US"/>
          </w:rPr>
          <w:t xml:space="preserve"> for all </w:t>
        </w:r>
        <w:r w:rsidR="00F55C92">
          <w:rPr>
            <w:bCs/>
            <w:lang w:val="en-US"/>
          </w:rPr>
          <w:t>h &gt; 0</w:t>
        </w:r>
      </w:ins>
    </w:p>
    <w:p w14:paraId="299A8F67" w14:textId="73E9121E" w:rsidR="00F55C92" w:rsidRDefault="00F55C92" w:rsidP="00FC443F">
      <w:pPr>
        <w:spacing w:after="360" w:line="312" w:lineRule="auto"/>
        <w:rPr>
          <w:ins w:id="582" w:author="dani" w:date="2022-07-12T17:58:00Z"/>
          <w:bCs/>
          <w:lang w:val="en-US"/>
        </w:rPr>
      </w:pPr>
      <w:ins w:id="583" w:author="dani" w:date="2022-07-12T17:58:00Z">
        <w:r w:rsidRPr="00F55C92">
          <w:rPr>
            <w:bCs/>
            <w:lang w:val="en-US"/>
          </w:rPr>
          <w:t xml:space="preserve">Even when data are randomly allocated across the treatment and control subpopulations, it would be natural to condition on the Xt to adjust for small-sample differences in subpopulation characteristics and therefore to gain in efficiency. The estimator is consistent for the average </w:t>
        </w:r>
        <w:r w:rsidRPr="00F55C92">
          <w:rPr>
            <w:bCs/>
            <w:lang w:val="en-US"/>
          </w:rPr>
          <w:lastRenderedPageBreak/>
          <w:t>treatment effect (ATE hereafter) whether or not regressors are included. Notice that the model for the outcomes is unspecified. The estimate of the ATE does not depend on specific assumptions about this model if the conditional ignobility assumption is met.</w:t>
        </w:r>
      </w:ins>
    </w:p>
    <w:p w14:paraId="4F68FFA9" w14:textId="3C0D7604" w:rsidR="00F55C92" w:rsidRDefault="00F55C92" w:rsidP="00FC443F">
      <w:pPr>
        <w:spacing w:after="360" w:line="312" w:lineRule="auto"/>
        <w:rPr>
          <w:ins w:id="584" w:author="dani" w:date="2022-07-12T18:02:00Z"/>
          <w:bCs/>
        </w:rPr>
      </w:pPr>
      <w:ins w:id="585" w:author="dani" w:date="2022-07-12T17:58:00Z">
        <w:r>
          <w:rPr>
            <w:bCs/>
          </w:rPr>
          <w:t>Assumption 2:</w:t>
        </w:r>
      </w:ins>
      <w:ins w:id="586" w:author="dani" w:date="2022-07-12T17:59:00Z">
        <w:r>
          <w:rPr>
            <w:bCs/>
          </w:rPr>
          <w:t xml:space="preserve"> </w:t>
        </w:r>
        <w:r w:rsidRPr="00F55C92">
          <w:rPr>
            <w:bCs/>
          </w:rPr>
          <w:t xml:space="preserve">Assume that a linear regression control strategy suffices to do the appropriate conditioning for the Xt and hence obtain a consistent </w:t>
        </w:r>
      </w:ins>
      <w:r w:rsidRPr="00F55C92">
        <w:rPr>
          <w:bCs/>
        </w:rPr>
        <w:t>estimate of E[y</w:t>
      </w:r>
      <w:r w:rsidRPr="00F55C92">
        <w:rPr>
          <w:bCs/>
          <w:vertAlign w:val="subscript"/>
        </w:rPr>
        <w:t>t+h</w:t>
      </w:r>
      <w:r w:rsidRPr="00F55C92">
        <w:rPr>
          <w:bCs/>
        </w:rPr>
        <w:t xml:space="preserve"> − y</w:t>
      </w:r>
      <w:r w:rsidRPr="00F55C92">
        <w:rPr>
          <w:bCs/>
          <w:vertAlign w:val="subscript"/>
        </w:rPr>
        <w:t>t</w:t>
      </w:r>
      <w:r w:rsidRPr="00F55C92">
        <w:rPr>
          <w:bCs/>
        </w:rPr>
        <w:t xml:space="preserve"> |D</w:t>
      </w:r>
      <w:r w:rsidRPr="00F55C92">
        <w:rPr>
          <w:bCs/>
          <w:vertAlign w:val="subscript"/>
        </w:rPr>
        <w:t>t</w:t>
      </w:r>
      <w:r w:rsidRPr="00F55C92">
        <w:rPr>
          <w:bCs/>
        </w:rPr>
        <w:t xml:space="preserve"> , X</w:t>
      </w:r>
      <w:r w:rsidRPr="00F55C92">
        <w:rPr>
          <w:bCs/>
          <w:vertAlign w:val="subscript"/>
        </w:rPr>
        <w:t>t</w:t>
      </w:r>
      <w:r w:rsidRPr="00F55C92">
        <w:rPr>
          <w:bCs/>
        </w:rPr>
        <w:t xml:space="preserve"> ]. This </w:t>
      </w:r>
      <w:ins w:id="587" w:author="dani" w:date="2022-07-12T17:59:00Z">
        <w:r w:rsidRPr="00F55C92">
          <w:rPr>
            <w:bCs/>
          </w:rPr>
          <w:t>is a big assumption that we relax later on in the paper. Note this is the assumption of studies based on VARs where identification does not rely on external information. Then the average causal effect of a policy intervention on the outcome variable at time t + h in the maintained example, can be calculated by expanding expression (4) with</w:t>
        </w:r>
      </w:ins>
    </w:p>
    <w:p w14:paraId="1DBC5139" w14:textId="03A19DB0" w:rsidR="00A15425" w:rsidRDefault="009502A0" w:rsidP="00B104F7">
      <w:pPr>
        <w:spacing w:after="360" w:line="312" w:lineRule="auto"/>
        <w:jc w:val="center"/>
        <w:rPr>
          <w:ins w:id="588" w:author="dani" w:date="2022-07-12T18:02:00Z"/>
          <w:bCs/>
          <w:lang w:val="en-US"/>
        </w:rPr>
      </w:pPr>
      <m:oMath>
        <m:sSub>
          <m:sSubPr>
            <m:ctrlPr>
              <w:ins w:id="589" w:author="dani" w:date="2022-07-12T18:02:00Z">
                <w:rPr>
                  <w:rFonts w:ascii="Cambria Math" w:hAnsi="Cambria Math"/>
                  <w:bCs/>
                  <w:i/>
                </w:rPr>
              </w:ins>
            </m:ctrlPr>
          </m:sSubPr>
          <m:e>
            <m:r>
              <w:ins w:id="590" w:author="dani" w:date="2022-07-12T18:02:00Z">
                <w:rPr>
                  <w:rFonts w:ascii="Cambria Math" w:hAnsi="Cambria Math"/>
                </w:rPr>
                <m:t>y</m:t>
              </w:ins>
            </m:r>
          </m:e>
          <m:sub>
            <m:r>
              <w:ins w:id="591" w:author="dani" w:date="2022-07-12T18:02:00Z">
                <w:rPr>
                  <w:rFonts w:ascii="Cambria Math" w:hAnsi="Cambria Math"/>
                </w:rPr>
                <m:t>t+h</m:t>
              </w:ins>
            </m:r>
          </m:sub>
        </m:sSub>
        <m:r>
          <w:ins w:id="592" w:author="dani" w:date="2022-07-12T18:02:00Z">
            <w:rPr>
              <w:rFonts w:ascii="Cambria Math" w:hAnsi="Cambria Math"/>
            </w:rPr>
            <m:t>-</m:t>
          </w:ins>
        </m:r>
        <m:sSub>
          <m:sSubPr>
            <m:ctrlPr>
              <w:ins w:id="593" w:author="dani" w:date="2022-07-12T18:02:00Z">
                <w:rPr>
                  <w:rFonts w:ascii="Cambria Math" w:hAnsi="Cambria Math"/>
                  <w:bCs/>
                  <w:i/>
                </w:rPr>
              </w:ins>
            </m:ctrlPr>
          </m:sSubPr>
          <m:e>
            <m:r>
              <w:ins w:id="594" w:author="dani" w:date="2022-07-12T18:02:00Z">
                <w:rPr>
                  <w:rFonts w:ascii="Cambria Math" w:hAnsi="Cambria Math"/>
                </w:rPr>
                <m:t>y</m:t>
              </w:ins>
            </m:r>
          </m:e>
          <m:sub>
            <m:r>
              <w:ins w:id="595" w:author="dani" w:date="2022-07-12T18:02:00Z">
                <w:rPr>
                  <w:rFonts w:ascii="Cambria Math" w:hAnsi="Cambria Math"/>
                </w:rPr>
                <m:t>t</m:t>
              </w:ins>
            </m:r>
          </m:sub>
        </m:sSub>
        <m:r>
          <w:ins w:id="596" w:author="dani" w:date="2022-07-12T18:02:00Z">
            <w:rPr>
              <w:rFonts w:ascii="Cambria Math" w:hAnsi="Cambria Math"/>
              <w:lang w:val="en-US"/>
            </w:rPr>
            <m:t>=</m:t>
          </w:ins>
        </m:r>
        <m:sSub>
          <m:sSubPr>
            <m:ctrlPr>
              <w:ins w:id="597" w:author="dani" w:date="2022-07-12T18:02:00Z">
                <w:rPr>
                  <w:rFonts w:ascii="Cambria Math" w:hAnsi="Cambria Math"/>
                  <w:bCs/>
                  <w:i/>
                </w:rPr>
              </w:ins>
            </m:ctrlPr>
          </m:sSubPr>
          <m:e>
            <m:r>
              <w:ins w:id="598" w:author="dani" w:date="2022-07-12T18:02:00Z">
                <w:rPr>
                  <w:rFonts w:ascii="Cambria Math" w:hAnsi="Cambria Math"/>
                  <w:lang w:val="en-US"/>
                </w:rPr>
                <m:t>D</m:t>
              </w:ins>
            </m:r>
          </m:e>
          <m:sub>
            <m:r>
              <w:ins w:id="599" w:author="dani" w:date="2022-07-12T18:02:00Z">
                <w:rPr>
                  <w:rFonts w:ascii="Cambria Math" w:hAnsi="Cambria Math"/>
                  <w:lang w:val="en-US"/>
                </w:rPr>
                <m:t>t</m:t>
              </w:ins>
            </m:r>
          </m:sub>
        </m:sSub>
        <m:sSubSup>
          <m:sSubSupPr>
            <m:ctrlPr>
              <w:ins w:id="600" w:author="dani" w:date="2022-07-12T18:02:00Z">
                <w:rPr>
                  <w:rFonts w:ascii="Cambria Math" w:hAnsi="Cambria Math"/>
                  <w:bCs/>
                  <w:i/>
                  <w:lang w:val="en-US"/>
                </w:rPr>
              </w:ins>
            </m:ctrlPr>
          </m:sSubSupPr>
          <m:e>
            <m:r>
              <w:ins w:id="601" w:author="dani" w:date="2022-07-12T18:02:00Z">
                <w:rPr>
                  <w:rFonts w:ascii="Cambria Math" w:hAnsi="Cambria Math"/>
                  <w:lang w:val="en-US"/>
                </w:rPr>
                <m:t>α</m:t>
              </w:ins>
            </m:r>
          </m:e>
          <m:sub>
            <m:r>
              <w:ins w:id="602" w:author="dani" w:date="2022-07-12T18:02:00Z">
                <w:rPr>
                  <w:rFonts w:ascii="Cambria Math" w:hAnsi="Cambria Math"/>
                  <w:lang w:val="en-US"/>
                </w:rPr>
                <m:t>1</m:t>
              </w:ins>
            </m:r>
          </m:sub>
          <m:sup>
            <m:r>
              <w:ins w:id="603" w:author="dani" w:date="2022-07-12T18:02:00Z">
                <w:rPr>
                  <w:rFonts w:ascii="Cambria Math" w:hAnsi="Cambria Math"/>
                  <w:lang w:val="en-US"/>
                </w:rPr>
                <m:t>h</m:t>
              </w:ins>
            </m:r>
          </m:sup>
        </m:sSubSup>
        <m:r>
          <w:ins w:id="604" w:author="dani" w:date="2022-07-12T18:02:00Z">
            <w:rPr>
              <w:rFonts w:ascii="Cambria Math" w:hAnsi="Cambria Math"/>
              <w:lang w:val="en-US"/>
            </w:rPr>
            <m:t>+</m:t>
          </w:ins>
        </m:r>
        <m:d>
          <m:dPr>
            <m:ctrlPr>
              <w:ins w:id="605" w:author="dani" w:date="2022-07-12T18:03:00Z">
                <w:rPr>
                  <w:rFonts w:ascii="Cambria Math" w:hAnsi="Cambria Math"/>
                  <w:bCs/>
                  <w:i/>
                  <w:lang w:val="en-US"/>
                </w:rPr>
              </w:ins>
            </m:ctrlPr>
          </m:dPr>
          <m:e>
            <m:r>
              <w:ins w:id="606" w:author="dani" w:date="2022-07-12T18:03:00Z">
                <w:rPr>
                  <w:rFonts w:ascii="Cambria Math" w:hAnsi="Cambria Math"/>
                  <w:lang w:val="en-US"/>
                </w:rPr>
                <m:t>1-</m:t>
              </w:ins>
            </m:r>
            <m:sSub>
              <m:sSubPr>
                <m:ctrlPr>
                  <w:ins w:id="607" w:author="dani" w:date="2022-07-12T18:03:00Z">
                    <w:rPr>
                      <w:rFonts w:ascii="Cambria Math" w:hAnsi="Cambria Math"/>
                      <w:bCs/>
                      <w:i/>
                    </w:rPr>
                  </w:ins>
                </m:ctrlPr>
              </m:sSubPr>
              <m:e>
                <m:r>
                  <w:ins w:id="608" w:author="dani" w:date="2022-07-12T18:03:00Z">
                    <w:rPr>
                      <w:rFonts w:ascii="Cambria Math" w:hAnsi="Cambria Math"/>
                      <w:lang w:val="en-US"/>
                    </w:rPr>
                    <m:t>D</m:t>
                  </w:ins>
                </m:r>
              </m:e>
              <m:sub>
                <m:r>
                  <w:ins w:id="609" w:author="dani" w:date="2022-07-12T18:03:00Z">
                    <w:rPr>
                      <w:rFonts w:ascii="Cambria Math" w:hAnsi="Cambria Math"/>
                      <w:lang w:val="en-US"/>
                    </w:rPr>
                    <m:t>t</m:t>
                  </w:ins>
                </m:r>
              </m:sub>
            </m:sSub>
          </m:e>
        </m:d>
        <m:sSubSup>
          <m:sSubSupPr>
            <m:ctrlPr>
              <w:ins w:id="610" w:author="dani" w:date="2022-07-12T18:04:00Z">
                <w:rPr>
                  <w:rFonts w:ascii="Cambria Math" w:hAnsi="Cambria Math"/>
                  <w:bCs/>
                  <w:i/>
                  <w:lang w:val="en-US"/>
                </w:rPr>
              </w:ins>
            </m:ctrlPr>
          </m:sSubSupPr>
          <m:e>
            <m:r>
              <w:ins w:id="611" w:author="dani" w:date="2022-07-12T18:04:00Z">
                <w:rPr>
                  <w:rFonts w:ascii="Cambria Math" w:hAnsi="Cambria Math"/>
                  <w:lang w:val="en-US"/>
                </w:rPr>
                <m:t>α</m:t>
              </w:ins>
            </m:r>
          </m:e>
          <m:sub>
            <m:r>
              <w:ins w:id="612" w:author="dani" w:date="2022-07-12T18:04:00Z">
                <w:rPr>
                  <w:rFonts w:ascii="Cambria Math" w:hAnsi="Cambria Math"/>
                  <w:lang w:val="en-US"/>
                </w:rPr>
                <m:t>0</m:t>
              </w:ins>
            </m:r>
          </m:sub>
          <m:sup>
            <m:r>
              <w:ins w:id="613" w:author="dani" w:date="2022-07-12T18:04:00Z">
                <w:rPr>
                  <w:rFonts w:ascii="Cambria Math" w:hAnsi="Cambria Math"/>
                  <w:lang w:val="en-US"/>
                </w:rPr>
                <m:t>h</m:t>
              </w:ins>
            </m:r>
          </m:sup>
        </m:sSubSup>
        <m:r>
          <w:ins w:id="614" w:author="dani" w:date="2022-07-12T18:02:00Z">
            <w:rPr>
              <w:rFonts w:ascii="Cambria Math" w:hAnsi="Cambria Math"/>
              <w:lang w:val="en-US"/>
            </w:rPr>
            <m:t>+</m:t>
          </w:ins>
        </m:r>
        <m:sSub>
          <m:sSubPr>
            <m:ctrlPr>
              <w:ins w:id="615" w:author="dani" w:date="2022-07-12T18:04:00Z">
                <w:rPr>
                  <w:rFonts w:ascii="Cambria Math" w:hAnsi="Cambria Math"/>
                  <w:bCs/>
                  <w:i/>
                </w:rPr>
              </w:ins>
            </m:ctrlPr>
          </m:sSubPr>
          <m:e>
            <m:r>
              <w:ins w:id="616" w:author="dani" w:date="2022-07-12T18:04:00Z">
                <w:rPr>
                  <w:rFonts w:ascii="Cambria Math" w:hAnsi="Cambria Math"/>
                  <w:lang w:val="en-US"/>
                </w:rPr>
                <m:t>D</m:t>
              </w:ins>
            </m:r>
          </m:e>
          <m:sub>
            <m:r>
              <w:ins w:id="617" w:author="dani" w:date="2022-07-12T18:04:00Z">
                <w:rPr>
                  <w:rFonts w:ascii="Cambria Math" w:hAnsi="Cambria Math"/>
                  <w:lang w:val="en-US"/>
                </w:rPr>
                <m:t>t</m:t>
              </w:ins>
            </m:r>
          </m:sub>
        </m:sSub>
        <m:sSubSup>
          <m:sSubSupPr>
            <m:ctrlPr>
              <w:ins w:id="618" w:author="dani" w:date="2022-07-12T18:04:00Z">
                <w:rPr>
                  <w:rFonts w:ascii="Cambria Math" w:hAnsi="Cambria Math"/>
                  <w:bCs/>
                  <w:i/>
                  <w:lang w:val="en-US"/>
                </w:rPr>
              </w:ins>
            </m:ctrlPr>
          </m:sSubSupPr>
          <m:e>
            <m:r>
              <w:ins w:id="619" w:author="dani" w:date="2022-07-12T18:04:00Z">
                <w:rPr>
                  <w:rFonts w:ascii="Cambria Math" w:hAnsi="Cambria Math"/>
                  <w:lang w:val="en-US"/>
                </w:rPr>
                <m:t>X</m:t>
              </w:ins>
            </m:r>
          </m:e>
          <m:sub>
            <m:r>
              <w:ins w:id="620" w:author="dani" w:date="2022-07-12T18:04:00Z">
                <w:rPr>
                  <w:rFonts w:ascii="Cambria Math" w:hAnsi="Cambria Math"/>
                  <w:lang w:val="en-US"/>
                </w:rPr>
                <m:t>1</m:t>
              </w:ins>
            </m:r>
          </m:sub>
          <m:sup/>
        </m:sSubSup>
        <m:sSubSup>
          <m:sSubSupPr>
            <m:ctrlPr>
              <w:ins w:id="621" w:author="dani" w:date="2022-07-12T18:05:00Z">
                <w:rPr>
                  <w:rFonts w:ascii="Cambria Math" w:hAnsi="Cambria Math"/>
                  <w:bCs/>
                  <w:i/>
                  <w:lang w:val="en-US"/>
                </w:rPr>
              </w:ins>
            </m:ctrlPr>
          </m:sSubSupPr>
          <m:e>
            <m:r>
              <w:ins w:id="622" w:author="dani" w:date="2022-07-12T18:05:00Z">
                <w:rPr>
                  <w:rFonts w:ascii="Cambria Math" w:hAnsi="Cambria Math"/>
                  <w:lang w:val="en-US"/>
                </w:rPr>
                <m:t>β</m:t>
              </w:ins>
            </m:r>
          </m:e>
          <m:sub>
            <m:r>
              <w:ins w:id="623" w:author="dani" w:date="2022-07-12T18:05:00Z">
                <w:rPr>
                  <w:rFonts w:ascii="Cambria Math" w:hAnsi="Cambria Math"/>
                  <w:lang w:val="en-US"/>
                </w:rPr>
                <m:t>1</m:t>
              </w:ins>
            </m:r>
          </m:sub>
          <m:sup>
            <m:r>
              <w:ins w:id="624" w:author="dani" w:date="2022-07-12T18:05:00Z">
                <w:rPr>
                  <w:rFonts w:ascii="Cambria Math" w:hAnsi="Cambria Math"/>
                  <w:lang w:val="en-US"/>
                </w:rPr>
                <m:t>h</m:t>
              </w:ins>
            </m:r>
          </m:sup>
        </m:sSubSup>
        <m:r>
          <w:ins w:id="625" w:author="dani" w:date="2022-07-12T18:04:00Z">
            <w:rPr>
              <w:rFonts w:ascii="Cambria Math" w:hAnsi="Cambria Math"/>
              <w:lang w:val="en-US"/>
            </w:rPr>
            <m:t>+</m:t>
          </w:ins>
        </m:r>
        <m:d>
          <m:dPr>
            <m:ctrlPr>
              <w:ins w:id="626" w:author="dani" w:date="2022-07-12T18:05:00Z">
                <w:rPr>
                  <w:rFonts w:ascii="Cambria Math" w:hAnsi="Cambria Math"/>
                  <w:bCs/>
                  <w:i/>
                  <w:lang w:val="en-US"/>
                </w:rPr>
              </w:ins>
            </m:ctrlPr>
          </m:dPr>
          <m:e>
            <m:r>
              <w:ins w:id="627" w:author="dani" w:date="2022-07-12T18:05:00Z">
                <w:rPr>
                  <w:rFonts w:ascii="Cambria Math" w:hAnsi="Cambria Math"/>
                  <w:lang w:val="en-US"/>
                </w:rPr>
                <m:t>1-</m:t>
              </w:ins>
            </m:r>
            <m:sSub>
              <m:sSubPr>
                <m:ctrlPr>
                  <w:ins w:id="628" w:author="dani" w:date="2022-07-12T18:05:00Z">
                    <w:rPr>
                      <w:rFonts w:ascii="Cambria Math" w:hAnsi="Cambria Math"/>
                      <w:bCs/>
                      <w:i/>
                    </w:rPr>
                  </w:ins>
                </m:ctrlPr>
              </m:sSubPr>
              <m:e>
                <m:r>
                  <w:ins w:id="629" w:author="dani" w:date="2022-07-12T18:05:00Z">
                    <w:rPr>
                      <w:rFonts w:ascii="Cambria Math" w:hAnsi="Cambria Math"/>
                      <w:lang w:val="en-US"/>
                    </w:rPr>
                    <m:t>D</m:t>
                  </w:ins>
                </m:r>
              </m:e>
              <m:sub>
                <m:r>
                  <w:ins w:id="630" w:author="dani" w:date="2022-07-12T18:05:00Z">
                    <w:rPr>
                      <w:rFonts w:ascii="Cambria Math" w:hAnsi="Cambria Math"/>
                      <w:lang w:val="en-US"/>
                    </w:rPr>
                    <m:t>t</m:t>
                  </w:ins>
                </m:r>
              </m:sub>
            </m:sSub>
          </m:e>
        </m:d>
        <m:sSubSup>
          <m:sSubSupPr>
            <m:ctrlPr>
              <w:ins w:id="631" w:author="dani" w:date="2022-07-12T18:06:00Z">
                <w:rPr>
                  <w:rFonts w:ascii="Cambria Math" w:hAnsi="Cambria Math"/>
                  <w:bCs/>
                  <w:i/>
                  <w:lang w:val="en-US"/>
                </w:rPr>
              </w:ins>
            </m:ctrlPr>
          </m:sSubSupPr>
          <m:e>
            <m:r>
              <w:ins w:id="632" w:author="dani" w:date="2022-07-12T18:06:00Z">
                <w:rPr>
                  <w:rFonts w:ascii="Cambria Math" w:hAnsi="Cambria Math"/>
                  <w:lang w:val="en-US"/>
                </w:rPr>
                <m:t>X</m:t>
              </w:ins>
            </m:r>
          </m:e>
          <m:sub>
            <m:r>
              <w:ins w:id="633" w:author="dani" w:date="2022-07-12T18:06:00Z">
                <w:rPr>
                  <w:rFonts w:ascii="Cambria Math" w:hAnsi="Cambria Math"/>
                  <w:lang w:val="en-US"/>
                </w:rPr>
                <m:t>t</m:t>
              </w:ins>
            </m:r>
          </m:sub>
          <m:sup/>
        </m:sSubSup>
        <m:sSubSup>
          <m:sSubSupPr>
            <m:ctrlPr>
              <w:ins w:id="634" w:author="dani" w:date="2022-07-12T18:06:00Z">
                <w:rPr>
                  <w:rFonts w:ascii="Cambria Math" w:hAnsi="Cambria Math"/>
                  <w:bCs/>
                  <w:i/>
                  <w:lang w:val="en-US"/>
                </w:rPr>
              </w:ins>
            </m:ctrlPr>
          </m:sSubSupPr>
          <m:e>
            <m:r>
              <w:ins w:id="635" w:author="dani" w:date="2022-07-12T18:06:00Z">
                <w:rPr>
                  <w:rFonts w:ascii="Cambria Math" w:hAnsi="Cambria Math"/>
                  <w:lang w:val="en-US"/>
                </w:rPr>
                <m:t>β</m:t>
              </w:ins>
            </m:r>
          </m:e>
          <m:sub>
            <m:r>
              <w:ins w:id="636" w:author="dani" w:date="2022-07-12T18:06:00Z">
                <w:rPr>
                  <w:rFonts w:ascii="Cambria Math" w:hAnsi="Cambria Math"/>
                  <w:lang w:val="en-US"/>
                </w:rPr>
                <m:t>0</m:t>
              </w:ins>
            </m:r>
          </m:sub>
          <m:sup>
            <m:r>
              <w:ins w:id="637" w:author="dani" w:date="2022-07-12T18:06:00Z">
                <w:rPr>
                  <w:rFonts w:ascii="Cambria Math" w:hAnsi="Cambria Math"/>
                  <w:lang w:val="en-US"/>
                </w:rPr>
                <m:t>h</m:t>
              </w:ins>
            </m:r>
          </m:sup>
        </m:sSubSup>
        <m:r>
          <w:ins w:id="638" w:author="dani" w:date="2022-07-12T18:06:00Z">
            <w:rPr>
              <w:rFonts w:ascii="Cambria Math" w:hAnsi="Cambria Math"/>
              <w:lang w:val="en-US"/>
            </w:rPr>
            <m:t>+</m:t>
          </w:ins>
        </m:r>
        <m:sSub>
          <m:sSubPr>
            <m:ctrlPr>
              <w:ins w:id="639" w:author="dani" w:date="2022-07-12T18:02:00Z">
                <w:rPr>
                  <w:rFonts w:ascii="Cambria Math" w:hAnsi="Cambria Math"/>
                  <w:bCs/>
                  <w:i/>
                </w:rPr>
              </w:ins>
            </m:ctrlPr>
          </m:sSubPr>
          <m:e>
            <m:r>
              <w:ins w:id="640" w:author="dani" w:date="2022-07-12T18:02:00Z">
                <w:rPr>
                  <w:rFonts w:ascii="Cambria Math" w:hAnsi="Cambria Math"/>
                  <w:lang w:val="en-US"/>
                </w:rPr>
                <m:t>v</m:t>
              </w:ins>
            </m:r>
          </m:e>
          <m:sub>
            <m:r>
              <w:ins w:id="641" w:author="dani" w:date="2022-07-12T18:02:00Z">
                <w:rPr>
                  <w:rFonts w:ascii="Cambria Math" w:hAnsi="Cambria Math"/>
                  <w:lang w:val="en-US"/>
                </w:rPr>
                <m:t>t+h</m:t>
              </w:ins>
            </m:r>
          </m:sub>
        </m:sSub>
      </m:oMath>
      <w:ins w:id="642" w:author="dani" w:date="2022-07-12T18:02:00Z">
        <w:r w:rsidR="00A15425" w:rsidRPr="006D3CE6">
          <w:rPr>
            <w:bCs/>
            <w:lang w:val="en-US"/>
          </w:rPr>
          <w:t xml:space="preserve">  </w:t>
        </w:r>
      </w:ins>
      <w:ins w:id="643" w:author="dani" w:date="2022-07-12T18:28:00Z">
        <w:r w:rsidR="000509C3">
          <w:rPr>
            <w:bCs/>
            <w:lang w:val="en-US"/>
          </w:rPr>
          <w:t>(</w:t>
        </w:r>
      </w:ins>
      <w:ins w:id="644" w:author="dani" w:date="2022-07-12T18:31:00Z">
        <w:r w:rsidR="00B104F7">
          <w:rPr>
            <w:bCs/>
            <w:lang w:val="en-US"/>
          </w:rPr>
          <w:t>6</w:t>
        </w:r>
      </w:ins>
      <w:ins w:id="645" w:author="dani" w:date="2022-07-12T18:28:00Z">
        <w:r w:rsidR="000509C3">
          <w:rPr>
            <w:bCs/>
            <w:lang w:val="en-US"/>
          </w:rPr>
          <w:t>)</w:t>
        </w:r>
      </w:ins>
      <w:ins w:id="646" w:author="dani" w:date="2022-07-12T18:02:00Z">
        <w:r w:rsidR="00A15425" w:rsidRPr="006D3CE6">
          <w:rPr>
            <w:bCs/>
            <w:lang w:val="en-US"/>
          </w:rPr>
          <w:t xml:space="preserve"> for all </w:t>
        </w:r>
        <w:r w:rsidR="00A15425">
          <w:rPr>
            <w:bCs/>
            <w:lang w:val="en-US"/>
          </w:rPr>
          <w:t>h &gt; 0</w:t>
        </w:r>
      </w:ins>
    </w:p>
    <w:p w14:paraId="6B754F91" w14:textId="5A0E9E5C" w:rsidR="00A15425" w:rsidRPr="00A15425" w:rsidRDefault="00A15425" w:rsidP="00A15425">
      <w:pPr>
        <w:spacing w:after="360" w:line="312" w:lineRule="auto"/>
        <w:rPr>
          <w:ins w:id="647" w:author="dani" w:date="2022-07-12T18:02:00Z"/>
          <w:bCs/>
          <w:lang w:val="en-US"/>
        </w:rPr>
      </w:pPr>
      <w:ins w:id="648" w:author="dani" w:date="2022-07-12T18:07:00Z">
        <w:r w:rsidRPr="00A15425">
          <w:rPr>
            <w:bCs/>
            <w:lang w:val="en-US"/>
          </w:rPr>
          <w:t>If one imposes the</w:t>
        </w:r>
      </w:ins>
      <w:ins w:id="649" w:author="dani" w:date="2022-07-12T18:08:00Z">
        <w:r>
          <w:rPr>
            <w:bCs/>
            <w:lang w:val="en-US"/>
          </w:rPr>
          <w:t xml:space="preserve"> </w:t>
        </w:r>
      </w:ins>
      <m:oMath>
        <m:sSubSup>
          <m:sSubSupPr>
            <m:ctrlPr>
              <w:ins w:id="650" w:author="dani" w:date="2022-07-12T18:08:00Z">
                <w:rPr>
                  <w:rFonts w:ascii="Cambria Math" w:hAnsi="Cambria Math"/>
                  <w:bCs/>
                  <w:i/>
                  <w:lang w:val="en-US"/>
                </w:rPr>
              </w:ins>
            </m:ctrlPr>
          </m:sSubSupPr>
          <m:e>
            <m:r>
              <w:ins w:id="651" w:author="dani" w:date="2022-07-12T18:08:00Z">
                <w:rPr>
                  <w:rFonts w:ascii="Cambria Math" w:hAnsi="Cambria Math"/>
                  <w:lang w:val="en-US"/>
                </w:rPr>
                <m:t>β</m:t>
              </w:ins>
            </m:r>
          </m:e>
          <m:sub>
            <m:r>
              <w:ins w:id="652" w:author="dani" w:date="2022-07-12T18:08:00Z">
                <w:rPr>
                  <w:rFonts w:ascii="Cambria Math" w:hAnsi="Cambria Math"/>
                  <w:lang w:val="en-US"/>
                </w:rPr>
                <m:t>1</m:t>
              </w:ins>
            </m:r>
          </m:sub>
          <m:sup>
            <m:r>
              <w:ins w:id="653" w:author="dani" w:date="2022-07-12T18:08:00Z">
                <w:rPr>
                  <w:rFonts w:ascii="Cambria Math" w:hAnsi="Cambria Math"/>
                  <w:lang w:val="en-US"/>
                </w:rPr>
                <m:t>h</m:t>
              </w:ins>
            </m:r>
          </m:sup>
        </m:sSubSup>
        <m:r>
          <w:ins w:id="654" w:author="dani" w:date="2022-07-12T18:08:00Z">
            <w:rPr>
              <w:rFonts w:ascii="Cambria Math" w:hAnsi="Cambria Math"/>
              <w:lang w:val="en-US"/>
            </w:rPr>
            <m:t>=</m:t>
          </w:ins>
        </m:r>
        <m:sSubSup>
          <m:sSubSupPr>
            <m:ctrlPr>
              <w:ins w:id="655" w:author="dani" w:date="2022-07-12T18:08:00Z">
                <w:rPr>
                  <w:rFonts w:ascii="Cambria Math" w:hAnsi="Cambria Math"/>
                  <w:bCs/>
                  <w:i/>
                  <w:lang w:val="en-US"/>
                </w:rPr>
              </w:ins>
            </m:ctrlPr>
          </m:sSubSupPr>
          <m:e>
            <m:r>
              <w:ins w:id="656" w:author="dani" w:date="2022-07-12T18:08:00Z">
                <w:rPr>
                  <w:rFonts w:ascii="Cambria Math" w:hAnsi="Cambria Math"/>
                  <w:lang w:val="en-US"/>
                </w:rPr>
                <m:t>β</m:t>
              </w:ins>
            </m:r>
          </m:e>
          <m:sub>
            <m:r>
              <w:ins w:id="657" w:author="dani" w:date="2022-07-12T18:08:00Z">
                <w:rPr>
                  <w:rFonts w:ascii="Cambria Math" w:hAnsi="Cambria Math"/>
                  <w:lang w:val="en-US"/>
                </w:rPr>
                <m:t>0</m:t>
              </w:ins>
            </m:r>
          </m:sub>
          <m:sup>
            <m:r>
              <w:ins w:id="658" w:author="dani" w:date="2022-07-12T18:08:00Z">
                <w:rPr>
                  <w:rFonts w:ascii="Cambria Math" w:hAnsi="Cambria Math"/>
                  <w:lang w:val="en-US"/>
                </w:rPr>
                <m:t>h</m:t>
              </w:ins>
            </m:r>
          </m:sup>
        </m:sSubSup>
      </m:oMath>
      <w:ins w:id="659" w:author="dani" w:date="2022-07-12T18:07:00Z">
        <w:r w:rsidRPr="00A15425">
          <w:rPr>
            <w:bCs/>
            <w:lang w:val="en-US"/>
          </w:rPr>
          <w:t xml:space="preserve">, then </w:t>
        </w:r>
      </w:ins>
      <w:ins w:id="660" w:author="dani" w:date="2022-07-12T18:08:00Z">
        <w:r>
          <w:rPr>
            <w:bCs/>
            <w:lang w:val="en-US"/>
          </w:rPr>
          <w:t xml:space="preserve">the above </w:t>
        </w:r>
      </w:ins>
      <w:ins w:id="661" w:author="dani" w:date="2022-07-12T18:07:00Z">
        <w:r w:rsidRPr="00A15425">
          <w:rPr>
            <w:bCs/>
            <w:lang w:val="en-US"/>
          </w:rPr>
          <w:t>expression is nothing more than a</w:t>
        </w:r>
        <w:r>
          <w:rPr>
            <w:bCs/>
            <w:lang w:val="en-US"/>
          </w:rPr>
          <w:t xml:space="preserve"> </w:t>
        </w:r>
        <w:r w:rsidRPr="00A15425">
          <w:rPr>
            <w:bCs/>
            <w:lang w:val="en-US"/>
          </w:rPr>
          <w:t xml:space="preserve">standard LP of expression (1) and </w:t>
        </w:r>
      </w:ins>
      <m:oMath>
        <m:sSup>
          <m:sSupPr>
            <m:ctrlPr>
              <w:ins w:id="662" w:author="dani" w:date="2022-07-12T18:09:00Z">
                <w:rPr>
                  <w:rFonts w:ascii="Cambria Math" w:hAnsi="Cambria Math"/>
                  <w:bCs/>
                  <w:i/>
                  <w:lang w:val="en-US"/>
                </w:rPr>
              </w:ins>
            </m:ctrlPr>
          </m:sSupPr>
          <m:e>
            <m:r>
              <w:ins w:id="663" w:author="dani" w:date="2022-07-12T18:09:00Z">
                <m:rPr>
                  <m:sty m:val="p"/>
                </m:rPr>
                <w:rPr>
                  <w:rFonts w:ascii="Cambria Math" w:hAnsi="Cambria Math"/>
                  <w:lang w:val="en-US"/>
                </w:rPr>
                <m:t>Λ</m:t>
              </w:ins>
            </m:r>
          </m:e>
          <m:sup>
            <m:r>
              <w:ins w:id="664" w:author="dani" w:date="2022-07-12T18:09:00Z">
                <w:rPr>
                  <w:rFonts w:ascii="Cambria Math" w:hAnsi="Cambria Math"/>
                  <w:lang w:val="en-US"/>
                </w:rPr>
                <m:t>h</m:t>
              </w:ins>
            </m:r>
          </m:sup>
        </m:sSup>
        <m:r>
          <w:ins w:id="665" w:author="dani" w:date="2022-07-12T18:09:00Z">
            <w:rPr>
              <w:rFonts w:ascii="Cambria Math" w:hAnsi="Cambria Math"/>
              <w:lang w:val="en-US"/>
            </w:rPr>
            <m:t>=</m:t>
          </w:ins>
        </m:r>
        <m:sSubSup>
          <m:sSubSupPr>
            <m:ctrlPr>
              <w:ins w:id="666" w:author="dani" w:date="2022-07-12T18:09:00Z">
                <w:rPr>
                  <w:rFonts w:ascii="Cambria Math" w:hAnsi="Cambria Math"/>
                  <w:bCs/>
                  <w:i/>
                  <w:lang w:val="en-US"/>
                </w:rPr>
              </w:ins>
            </m:ctrlPr>
          </m:sSubSupPr>
          <m:e>
            <m:r>
              <w:ins w:id="667" w:author="dani" w:date="2022-07-12T18:09:00Z">
                <w:rPr>
                  <w:rFonts w:ascii="Cambria Math" w:hAnsi="Cambria Math"/>
                  <w:lang w:val="en-US"/>
                </w:rPr>
                <m:t>α</m:t>
              </w:ins>
            </m:r>
          </m:e>
          <m:sub>
            <m:r>
              <w:ins w:id="668" w:author="dani" w:date="2022-07-12T18:09:00Z">
                <w:rPr>
                  <w:rFonts w:ascii="Cambria Math" w:hAnsi="Cambria Math"/>
                  <w:lang w:val="en-US"/>
                </w:rPr>
                <m:t>1</m:t>
              </w:ins>
            </m:r>
          </m:sub>
          <m:sup>
            <m:r>
              <w:ins w:id="669" w:author="dani" w:date="2022-07-12T18:09:00Z">
                <w:rPr>
                  <w:rFonts w:ascii="Cambria Math" w:hAnsi="Cambria Math"/>
                  <w:lang w:val="en-US"/>
                </w:rPr>
                <m:t>h</m:t>
              </w:ins>
            </m:r>
          </m:sup>
        </m:sSubSup>
        <m:r>
          <w:ins w:id="670" w:author="dani" w:date="2022-07-12T18:09:00Z">
            <w:rPr>
              <w:rFonts w:ascii="Cambria Math" w:hAnsi="Cambria Math"/>
              <w:lang w:val="en-US"/>
            </w:rPr>
            <m:t>-</m:t>
          </w:ins>
        </m:r>
        <m:sSubSup>
          <m:sSubSupPr>
            <m:ctrlPr>
              <w:ins w:id="671" w:author="dani" w:date="2022-07-12T18:09:00Z">
                <w:rPr>
                  <w:rFonts w:ascii="Cambria Math" w:hAnsi="Cambria Math"/>
                  <w:bCs/>
                  <w:i/>
                  <w:lang w:val="en-US"/>
                </w:rPr>
              </w:ins>
            </m:ctrlPr>
          </m:sSubSupPr>
          <m:e>
            <m:r>
              <w:ins w:id="672" w:author="dani" w:date="2022-07-12T18:09:00Z">
                <w:rPr>
                  <w:rFonts w:ascii="Cambria Math" w:hAnsi="Cambria Math"/>
                  <w:lang w:val="en-US"/>
                </w:rPr>
                <m:t>α</m:t>
              </w:ins>
            </m:r>
          </m:e>
          <m:sub>
            <m:r>
              <w:ins w:id="673" w:author="dani" w:date="2022-07-12T18:10:00Z">
                <w:rPr>
                  <w:rFonts w:ascii="Cambria Math" w:hAnsi="Cambria Math"/>
                  <w:lang w:val="en-US"/>
                </w:rPr>
                <m:t>0</m:t>
              </w:ins>
            </m:r>
          </m:sub>
          <m:sup>
            <m:r>
              <w:ins w:id="674" w:author="dani" w:date="2022-07-12T18:09:00Z">
                <w:rPr>
                  <w:rFonts w:ascii="Cambria Math" w:hAnsi="Cambria Math"/>
                  <w:lang w:val="en-US"/>
                </w:rPr>
                <m:t>h</m:t>
              </w:ins>
            </m:r>
          </m:sup>
        </m:sSubSup>
        <m:r>
          <w:ins w:id="675" w:author="dani" w:date="2022-07-12T18:10:00Z">
            <w:rPr>
              <w:rFonts w:ascii="Cambria Math" w:hAnsi="Cambria Math"/>
              <w:lang w:val="en-US"/>
            </w:rPr>
            <m:t xml:space="preserve"> </m:t>
          </w:ins>
        </m:r>
      </m:oMath>
      <w:ins w:id="676" w:author="dani" w:date="2022-07-12T18:07:00Z">
        <w:r w:rsidRPr="00A15425">
          <w:rPr>
            <w:bCs/>
            <w:lang w:val="en-US"/>
          </w:rPr>
          <w:t>is the policy response at horizon h.</w:t>
        </w:r>
        <w:r>
          <w:rPr>
            <w:bCs/>
            <w:lang w:val="en-US"/>
          </w:rPr>
          <w:t xml:space="preserve"> </w:t>
        </w:r>
        <w:r w:rsidRPr="00A15425">
          <w:rPr>
            <w:bCs/>
            <w:lang w:val="en-US"/>
          </w:rPr>
          <w:t>The standard linear LP is a direct estimate of the typical impulse response derived from</w:t>
        </w:r>
        <w:r>
          <w:rPr>
            <w:bCs/>
            <w:lang w:val="en-US"/>
          </w:rPr>
          <w:t xml:space="preserve"> </w:t>
        </w:r>
        <w:r w:rsidRPr="00A15425">
          <w:rPr>
            <w:bCs/>
            <w:lang w:val="en-US"/>
          </w:rPr>
          <w:t>a traditional VAR, as Jorda (2005) shows</w:t>
        </w:r>
        <w:r>
          <w:rPr>
            <w:bCs/>
            <w:lang w:val="en-US"/>
          </w:rPr>
          <w:t>.</w:t>
        </w:r>
      </w:ins>
    </w:p>
    <w:p w14:paraId="07973C5B" w14:textId="2B137D5A" w:rsidR="00A15425" w:rsidRDefault="00A15425" w:rsidP="00FC443F">
      <w:pPr>
        <w:spacing w:after="360" w:line="312" w:lineRule="auto"/>
        <w:rPr>
          <w:ins w:id="677" w:author="dani" w:date="2022-07-12T18:11:00Z"/>
          <w:bCs/>
        </w:rPr>
      </w:pPr>
      <w:ins w:id="678" w:author="dani" w:date="2022-07-12T18:11:00Z">
        <w:r w:rsidRPr="00A15425">
          <w:rPr>
            <w:bCs/>
          </w:rPr>
          <w:t>This naïve constrained specification, which characterizes responses derived from a VAR, imposes two implicit assumptions. First, the effect of the controls Xt on the outcomes is assumed to be stable across the treated and control subpopulations. Second, the expected value of Xt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ins>
    </w:p>
    <w:p w14:paraId="0AFD1BEE" w14:textId="77777777" w:rsidR="00236035" w:rsidRPr="00236035" w:rsidRDefault="00236035" w:rsidP="00236035">
      <w:pPr>
        <w:spacing w:after="360" w:line="312" w:lineRule="auto"/>
        <w:rPr>
          <w:ins w:id="679" w:author="dani" w:date="2022-07-12T18:13:00Z"/>
          <w:bCs/>
        </w:rPr>
      </w:pPr>
      <w:ins w:id="680" w:author="dani" w:date="2022-07-12T18:13:00Z">
        <w:r w:rsidRPr="00236035">
          <w:rPr>
            <w:bCs/>
          </w:rPr>
          <w:t xml:space="preserve">However, it is important to recall several features required to resolve the identification puzzle. 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 </w:t>
        </w:r>
      </w:ins>
    </w:p>
    <w:p w14:paraId="25BCAB02" w14:textId="13BA1CD2" w:rsidR="00A15425" w:rsidRDefault="00236035" w:rsidP="00236035">
      <w:pPr>
        <w:spacing w:after="360" w:line="312" w:lineRule="auto"/>
        <w:rPr>
          <w:ins w:id="681" w:author="dani" w:date="2022-07-12T18:13:00Z"/>
          <w:bCs/>
        </w:rPr>
      </w:pPr>
      <w:ins w:id="682" w:author="dani" w:date="2022-07-12T18:13:00Z">
        <w:r w:rsidRPr="00236035">
          <w:rPr>
            <w:bCs/>
          </w:rPr>
          <w:lastRenderedPageBreak/>
          <w:t xml:space="preserve">More generally, if we do not impose the implicit assumptions of the </w:t>
        </w:r>
      </w:ins>
      <w:ins w:id="683" w:author="dani" w:date="2022-07-12T18:29:00Z">
        <w:r w:rsidR="000509C3" w:rsidRPr="00236035">
          <w:rPr>
            <w:bCs/>
          </w:rPr>
          <w:t>naive</w:t>
        </w:r>
      </w:ins>
      <w:ins w:id="684" w:author="dani" w:date="2022-07-12T18:13:00Z">
        <w:r w:rsidRPr="00236035">
          <w:rPr>
            <w:bCs/>
          </w:rPr>
          <w:t xml:space="preserve"> LP specification, the analogous representation to the group means expression (</w:t>
        </w:r>
      </w:ins>
      <w:ins w:id="685" w:author="dani" w:date="2022-07-12T18:33:00Z">
        <w:r w:rsidR="00B104F7">
          <w:rPr>
            <w:bCs/>
          </w:rPr>
          <w:t>4</w:t>
        </w:r>
      </w:ins>
      <w:ins w:id="686" w:author="dani" w:date="2022-07-12T18:13:00Z">
        <w:r w:rsidRPr="00236035">
          <w:rPr>
            <w:bCs/>
          </w:rPr>
          <w:t>) is</w:t>
        </w:r>
      </w:ins>
    </w:p>
    <w:p w14:paraId="2CD595E6" w14:textId="2FF8AEA9" w:rsidR="00236035" w:rsidRDefault="009502A0" w:rsidP="000509C3">
      <w:pPr>
        <w:spacing w:after="360" w:line="312" w:lineRule="auto"/>
        <w:jc w:val="center"/>
        <w:rPr>
          <w:ins w:id="687" w:author="dani" w:date="2022-07-12T18:22:00Z"/>
          <w:bCs/>
          <w:lang w:val="en-US"/>
        </w:rPr>
      </w:pPr>
      <m:oMath>
        <m:sSubSup>
          <m:sSubSupPr>
            <m:ctrlPr>
              <w:ins w:id="688" w:author="dani" w:date="2022-07-12T18:13:00Z">
                <w:rPr>
                  <w:rFonts w:ascii="Cambria Math" w:hAnsi="Cambria Math"/>
                  <w:bCs/>
                </w:rPr>
              </w:ins>
            </m:ctrlPr>
          </m:sSubSupPr>
          <m:e>
            <m:acc>
              <m:accPr>
                <m:ctrlPr>
                  <w:ins w:id="689" w:author="dani" w:date="2022-07-12T18:16:00Z">
                    <w:rPr>
                      <w:rFonts w:ascii="Cambria Math" w:hAnsi="Cambria Math"/>
                      <w:bCs/>
                    </w:rPr>
                  </w:ins>
                </m:ctrlPr>
              </m:accPr>
              <m:e>
                <m:r>
                  <w:ins w:id="690" w:author="dani" w:date="2022-07-12T18:16:00Z">
                    <m:rPr>
                      <m:sty m:val="p"/>
                    </m:rPr>
                    <w:rPr>
                      <w:rFonts w:ascii="Cambria Math" w:hAnsi="Cambria Math"/>
                    </w:rPr>
                    <m:t>Λ</m:t>
                  </w:ins>
                </m:r>
              </m:e>
            </m:acc>
          </m:e>
          <m:sub>
            <m:r>
              <w:ins w:id="691" w:author="dani" w:date="2022-07-12T18:15:00Z">
                <w:rPr>
                  <w:rFonts w:ascii="Cambria Math" w:hAnsi="Cambria Math"/>
                  <w:lang w:val="en-US"/>
                </w:rPr>
                <m:t>RA</m:t>
              </w:ins>
            </m:r>
          </m:sub>
          <m:sup>
            <m:r>
              <w:ins w:id="692" w:author="dani" w:date="2022-07-12T18:13:00Z">
                <w:rPr>
                  <w:rFonts w:ascii="Cambria Math" w:hAnsi="Cambria Math"/>
                  <w:lang w:val="en-US"/>
                </w:rPr>
                <m:t>h</m:t>
              </w:ins>
            </m:r>
          </m:sup>
        </m:sSubSup>
        <m:r>
          <w:ins w:id="693" w:author="dani" w:date="2022-07-12T18:13:00Z">
            <w:rPr>
              <w:rFonts w:ascii="Cambria Math" w:hAnsi="Cambria Math"/>
              <w:lang w:val="en-US"/>
            </w:rPr>
            <m:t xml:space="preserve">= </m:t>
          </w:ins>
        </m:r>
        <m:f>
          <m:fPr>
            <m:ctrlPr>
              <w:ins w:id="694" w:author="dani" w:date="2022-07-12T18:13:00Z">
                <w:rPr>
                  <w:rFonts w:ascii="Cambria Math" w:hAnsi="Cambria Math"/>
                  <w:bCs/>
                  <w:i/>
                </w:rPr>
              </w:ins>
            </m:ctrlPr>
          </m:fPr>
          <m:num>
            <m:r>
              <w:ins w:id="695" w:author="dani" w:date="2022-07-12T18:13:00Z">
                <w:rPr>
                  <w:rFonts w:ascii="Cambria Math" w:hAnsi="Cambria Math"/>
                  <w:lang w:val="en-US"/>
                </w:rPr>
                <m:t>1</m:t>
              </w:ins>
            </m:r>
          </m:num>
          <m:den>
            <m:sSub>
              <m:sSubPr>
                <m:ctrlPr>
                  <w:ins w:id="696" w:author="dani" w:date="2022-07-12T18:13:00Z">
                    <w:rPr>
                      <w:rFonts w:ascii="Cambria Math" w:hAnsi="Cambria Math"/>
                      <w:bCs/>
                      <w:i/>
                    </w:rPr>
                  </w:ins>
                </m:ctrlPr>
              </m:sSubPr>
              <m:e>
                <m:r>
                  <w:ins w:id="697" w:author="dani" w:date="2022-07-12T18:13:00Z">
                    <w:rPr>
                      <w:rFonts w:ascii="Cambria Math" w:hAnsi="Cambria Math"/>
                      <w:lang w:val="en-US"/>
                    </w:rPr>
                    <m:t>n</m:t>
                  </w:ins>
                </m:r>
              </m:e>
              <m:sub>
                <m:r>
                  <w:ins w:id="698" w:author="dani" w:date="2022-07-12T18:13:00Z">
                    <w:rPr>
                      <w:rFonts w:ascii="Cambria Math" w:hAnsi="Cambria Math"/>
                      <w:lang w:val="en-US"/>
                    </w:rPr>
                    <m:t>1</m:t>
                  </w:ins>
                </m:r>
              </m:sub>
            </m:sSub>
          </m:den>
        </m:f>
        <m:nary>
          <m:naryPr>
            <m:chr m:val="∑"/>
            <m:limLoc m:val="undOvr"/>
            <m:ctrlPr>
              <w:ins w:id="699" w:author="dani" w:date="2022-07-12T18:13:00Z">
                <w:rPr>
                  <w:rFonts w:ascii="Cambria Math" w:hAnsi="Cambria Math"/>
                  <w:bCs/>
                  <w:i/>
                </w:rPr>
              </w:ins>
            </m:ctrlPr>
          </m:naryPr>
          <m:sub>
            <m:r>
              <w:ins w:id="700" w:author="dani" w:date="2022-07-12T18:13:00Z">
                <w:rPr>
                  <w:rFonts w:ascii="Cambria Math" w:hAnsi="Cambria Math"/>
                  <w:lang w:val="en-US"/>
                </w:rPr>
                <m:t>t</m:t>
              </w:ins>
            </m:r>
          </m:sub>
          <m:sup/>
          <m:e>
            <m:sSub>
              <m:sSubPr>
                <m:ctrlPr>
                  <w:ins w:id="701" w:author="dani" w:date="2022-07-12T18:13:00Z">
                    <w:rPr>
                      <w:rFonts w:ascii="Cambria Math" w:hAnsi="Cambria Math"/>
                      <w:bCs/>
                      <w:i/>
                    </w:rPr>
                  </w:ins>
                </m:ctrlPr>
              </m:sSubPr>
              <m:e>
                <m:r>
                  <w:ins w:id="702" w:author="dani" w:date="2022-07-12T18:13:00Z">
                    <w:rPr>
                      <w:rFonts w:ascii="Cambria Math" w:hAnsi="Cambria Math"/>
                      <w:lang w:val="en-US"/>
                    </w:rPr>
                    <m:t>D</m:t>
                  </w:ins>
                </m:r>
              </m:e>
              <m:sub>
                <m:r>
                  <w:ins w:id="703" w:author="dani" w:date="2022-07-12T18:13:00Z">
                    <w:rPr>
                      <w:rFonts w:ascii="Cambria Math" w:hAnsi="Cambria Math"/>
                      <w:lang w:val="en-US"/>
                    </w:rPr>
                    <m:t>t</m:t>
                  </w:ins>
                </m:r>
              </m:sub>
            </m:sSub>
            <m:sSub>
              <m:sSubPr>
                <m:ctrlPr>
                  <w:ins w:id="704" w:author="dani" w:date="2022-07-12T18:13:00Z">
                    <w:rPr>
                      <w:rFonts w:ascii="Cambria Math" w:hAnsi="Cambria Math"/>
                      <w:bCs/>
                      <w:i/>
                    </w:rPr>
                  </w:ins>
                </m:ctrlPr>
              </m:sSubPr>
              <m:e>
                <m:r>
                  <w:ins w:id="705" w:author="dani" w:date="2022-07-12T18:13:00Z">
                    <w:rPr>
                      <w:rFonts w:ascii="Cambria Math" w:hAnsi="Cambria Math"/>
                      <w:lang w:val="en-US"/>
                    </w:rPr>
                    <m:t>(</m:t>
                  </w:ins>
                </m:r>
                <m:sSubSup>
                  <m:sSubSupPr>
                    <m:ctrlPr>
                      <w:ins w:id="706" w:author="dani" w:date="2022-07-12T18:17:00Z">
                        <w:rPr>
                          <w:rFonts w:ascii="Cambria Math" w:hAnsi="Cambria Math"/>
                          <w:bCs/>
                        </w:rPr>
                      </w:ins>
                    </m:ctrlPr>
                  </m:sSubSupPr>
                  <m:e>
                    <m:r>
                      <w:ins w:id="707" w:author="dani" w:date="2022-07-12T18:17:00Z">
                        <w:rPr>
                          <w:rFonts w:ascii="Cambria Math" w:hAnsi="Cambria Math"/>
                        </w:rPr>
                        <m:t>m</m:t>
                      </w:ins>
                    </m:r>
                  </m:e>
                  <m:sub>
                    <m:r>
                      <w:ins w:id="708" w:author="dani" w:date="2022-07-12T18:17:00Z">
                        <w:rPr>
                          <w:rFonts w:ascii="Cambria Math" w:hAnsi="Cambria Math"/>
                          <w:lang w:val="en-US"/>
                        </w:rPr>
                        <m:t>1</m:t>
                      </w:ins>
                    </m:r>
                  </m:sub>
                  <m:sup>
                    <m:r>
                      <w:ins w:id="709" w:author="dani" w:date="2022-07-12T18:17:00Z">
                        <w:rPr>
                          <w:rFonts w:ascii="Cambria Math" w:hAnsi="Cambria Math"/>
                          <w:lang w:val="en-US"/>
                        </w:rPr>
                        <m:t>h</m:t>
                      </w:ins>
                    </m:r>
                  </m:sup>
                </m:sSubSup>
                <m:r>
                  <w:ins w:id="710" w:author="dani" w:date="2022-07-12T18:17:00Z">
                    <w:rPr>
                      <w:rFonts w:ascii="Cambria Math" w:hAnsi="Cambria Math"/>
                      <w:lang w:val="en-US"/>
                    </w:rPr>
                    <m:t>(X</m:t>
                  </w:ins>
                </m:r>
              </m:e>
              <m:sub>
                <m:r>
                  <w:ins w:id="711" w:author="dani" w:date="2022-07-12T18:13:00Z">
                    <w:rPr>
                      <w:rFonts w:ascii="Cambria Math" w:hAnsi="Cambria Math"/>
                      <w:lang w:val="en-US"/>
                    </w:rPr>
                    <m:t>t</m:t>
                  </w:ins>
                </m:r>
              </m:sub>
            </m:sSub>
            <m:r>
              <w:ins w:id="712" w:author="dani" w:date="2022-07-12T18:18:00Z">
                <w:rPr>
                  <w:rFonts w:ascii="Cambria Math" w:hAnsi="Cambria Math"/>
                  <w:lang w:val="en-US"/>
                </w:rPr>
                <m:t>,</m:t>
              </w:ins>
            </m:r>
            <m:r>
              <w:ins w:id="713" w:author="dani" w:date="2022-07-12T18:13:00Z">
                <w:rPr>
                  <w:rFonts w:ascii="Cambria Math" w:hAnsi="Cambria Math"/>
                  <w:lang w:val="en-US"/>
                </w:rPr>
                <m:t xml:space="preserve"> </m:t>
              </w:ins>
            </m:r>
            <m:sSubSup>
              <m:sSubSupPr>
                <m:ctrlPr>
                  <w:ins w:id="714" w:author="dani" w:date="2022-07-12T18:18:00Z">
                    <w:rPr>
                      <w:rFonts w:ascii="Cambria Math" w:hAnsi="Cambria Math"/>
                      <w:bCs/>
                    </w:rPr>
                  </w:ins>
                </m:ctrlPr>
              </m:sSubSupPr>
              <m:e>
                <m:r>
                  <w:ins w:id="715" w:author="dani" w:date="2022-07-12T18:18:00Z">
                    <m:rPr>
                      <m:sty m:val="p"/>
                    </m:rPr>
                    <w:rPr>
                      <w:rFonts w:ascii="Cambria Math" w:hAnsi="Cambria Math"/>
                    </w:rPr>
                    <m:t>θ</m:t>
                  </w:ins>
                </m:r>
              </m:e>
              <m:sub>
                <m:r>
                  <w:ins w:id="716" w:author="dani" w:date="2022-07-12T18:18:00Z">
                    <w:rPr>
                      <w:rFonts w:ascii="Cambria Math" w:hAnsi="Cambria Math"/>
                      <w:lang w:val="en-US"/>
                    </w:rPr>
                    <m:t>1</m:t>
                  </w:ins>
                </m:r>
              </m:sub>
              <m:sup>
                <m:r>
                  <w:ins w:id="717" w:author="dani" w:date="2022-07-12T18:18:00Z">
                    <w:rPr>
                      <w:rFonts w:ascii="Cambria Math" w:hAnsi="Cambria Math"/>
                      <w:lang w:val="en-US"/>
                    </w:rPr>
                    <m:t>h</m:t>
                  </w:ins>
                </m:r>
              </m:sup>
            </m:sSubSup>
            <m:r>
              <w:ins w:id="718" w:author="dani" w:date="2022-07-12T18:13:00Z">
                <w:rPr>
                  <w:rFonts w:ascii="Cambria Math" w:hAnsi="Cambria Math"/>
                  <w:lang w:val="en-US"/>
                </w:rPr>
                <m:t xml:space="preserve"> )</m:t>
              </w:ins>
            </m:r>
          </m:e>
        </m:nary>
        <m:r>
          <w:ins w:id="719" w:author="dani" w:date="2022-07-12T18:18:00Z">
            <w:rPr>
              <w:rFonts w:ascii="Cambria Math" w:hAnsi="Cambria Math"/>
            </w:rPr>
            <m:t>)</m:t>
          </w:ins>
        </m:r>
        <m:r>
          <w:ins w:id="720" w:author="dani" w:date="2022-07-12T18:13:00Z">
            <w:rPr>
              <w:rFonts w:ascii="Cambria Math" w:hAnsi="Cambria Math"/>
              <w:lang w:val="en-US"/>
            </w:rPr>
            <m:t>-</m:t>
          </w:ins>
        </m:r>
        <m:f>
          <m:fPr>
            <m:ctrlPr>
              <w:ins w:id="721" w:author="dani" w:date="2022-07-12T18:13:00Z">
                <w:rPr>
                  <w:rFonts w:ascii="Cambria Math" w:hAnsi="Cambria Math"/>
                  <w:bCs/>
                  <w:i/>
                </w:rPr>
              </w:ins>
            </m:ctrlPr>
          </m:fPr>
          <m:num>
            <m:r>
              <w:ins w:id="722" w:author="dani" w:date="2022-07-12T18:13:00Z">
                <w:rPr>
                  <w:rFonts w:ascii="Cambria Math" w:hAnsi="Cambria Math"/>
                  <w:lang w:val="en-US"/>
                </w:rPr>
                <m:t>1</m:t>
              </w:ins>
            </m:r>
          </m:num>
          <m:den>
            <m:sSub>
              <m:sSubPr>
                <m:ctrlPr>
                  <w:ins w:id="723" w:author="dani" w:date="2022-07-12T18:13:00Z">
                    <w:rPr>
                      <w:rFonts w:ascii="Cambria Math" w:hAnsi="Cambria Math"/>
                      <w:bCs/>
                      <w:i/>
                    </w:rPr>
                  </w:ins>
                </m:ctrlPr>
              </m:sSubPr>
              <m:e>
                <m:r>
                  <w:ins w:id="724" w:author="dani" w:date="2022-07-12T18:13:00Z">
                    <w:rPr>
                      <w:rFonts w:ascii="Cambria Math" w:hAnsi="Cambria Math"/>
                      <w:lang w:val="en-US"/>
                    </w:rPr>
                    <m:t>n</m:t>
                  </w:ins>
                </m:r>
              </m:e>
              <m:sub>
                <m:r>
                  <w:ins w:id="725" w:author="dani" w:date="2022-07-12T18:13:00Z">
                    <w:rPr>
                      <w:rFonts w:ascii="Cambria Math" w:hAnsi="Cambria Math"/>
                      <w:lang w:val="en-US"/>
                    </w:rPr>
                    <m:t>0</m:t>
                  </w:ins>
                </m:r>
              </m:sub>
            </m:sSub>
          </m:den>
        </m:f>
        <m:nary>
          <m:naryPr>
            <m:chr m:val="∑"/>
            <m:limLoc m:val="undOvr"/>
            <m:ctrlPr>
              <w:ins w:id="726" w:author="dani" w:date="2022-07-12T18:19:00Z">
                <w:rPr>
                  <w:rFonts w:ascii="Cambria Math" w:hAnsi="Cambria Math"/>
                  <w:bCs/>
                  <w:i/>
                </w:rPr>
              </w:ins>
            </m:ctrlPr>
          </m:naryPr>
          <m:sub>
            <m:r>
              <w:ins w:id="727" w:author="dani" w:date="2022-07-12T18:19:00Z">
                <w:rPr>
                  <w:rFonts w:ascii="Cambria Math" w:hAnsi="Cambria Math"/>
                  <w:lang w:val="en-US"/>
                </w:rPr>
                <m:t>t</m:t>
              </w:ins>
            </m:r>
          </m:sub>
          <m:sup/>
          <m:e>
            <m:sSub>
              <m:sSubPr>
                <m:ctrlPr>
                  <w:ins w:id="728" w:author="dani" w:date="2022-07-12T18:19:00Z">
                    <w:rPr>
                      <w:rFonts w:ascii="Cambria Math" w:hAnsi="Cambria Math"/>
                      <w:bCs/>
                      <w:i/>
                    </w:rPr>
                  </w:ins>
                </m:ctrlPr>
              </m:sSubPr>
              <m:e>
                <m:r>
                  <w:ins w:id="729" w:author="dani" w:date="2022-07-12T18:19:00Z">
                    <w:rPr>
                      <w:rFonts w:ascii="Cambria Math" w:hAnsi="Cambria Math"/>
                      <w:lang w:val="en-US"/>
                    </w:rPr>
                    <m:t>(1-D</m:t>
                  </w:ins>
                </m:r>
              </m:e>
              <m:sub>
                <m:r>
                  <w:ins w:id="730" w:author="dani" w:date="2022-07-12T18:19:00Z">
                    <w:rPr>
                      <w:rFonts w:ascii="Cambria Math" w:hAnsi="Cambria Math"/>
                      <w:lang w:val="en-US"/>
                    </w:rPr>
                    <m:t>t</m:t>
                  </w:ins>
                </m:r>
              </m:sub>
            </m:sSub>
            <m:r>
              <w:ins w:id="731" w:author="dani" w:date="2022-07-12T18:19:00Z">
                <w:rPr>
                  <w:rFonts w:ascii="Cambria Math" w:hAnsi="Cambria Math"/>
                </w:rPr>
                <m:t>)</m:t>
              </w:ins>
            </m:r>
            <m:sSub>
              <m:sSubPr>
                <m:ctrlPr>
                  <w:ins w:id="732" w:author="dani" w:date="2022-07-12T18:19:00Z">
                    <w:rPr>
                      <w:rFonts w:ascii="Cambria Math" w:hAnsi="Cambria Math"/>
                      <w:bCs/>
                      <w:i/>
                    </w:rPr>
                  </w:ins>
                </m:ctrlPr>
              </m:sSubPr>
              <m:e>
                <m:r>
                  <w:ins w:id="733" w:author="dani" w:date="2022-07-12T18:19:00Z">
                    <w:rPr>
                      <w:rFonts w:ascii="Cambria Math" w:hAnsi="Cambria Math"/>
                      <w:lang w:val="en-US"/>
                    </w:rPr>
                    <m:t>(</m:t>
                  </w:ins>
                </m:r>
                <m:sSubSup>
                  <m:sSubSupPr>
                    <m:ctrlPr>
                      <w:ins w:id="734" w:author="dani" w:date="2022-07-12T18:19:00Z">
                        <w:rPr>
                          <w:rFonts w:ascii="Cambria Math" w:hAnsi="Cambria Math"/>
                          <w:bCs/>
                        </w:rPr>
                      </w:ins>
                    </m:ctrlPr>
                  </m:sSubSupPr>
                  <m:e>
                    <m:r>
                      <w:ins w:id="735" w:author="dani" w:date="2022-07-12T18:19:00Z">
                        <w:rPr>
                          <w:rFonts w:ascii="Cambria Math" w:hAnsi="Cambria Math"/>
                        </w:rPr>
                        <m:t>m</m:t>
                      </w:ins>
                    </m:r>
                  </m:e>
                  <m:sub>
                    <m:r>
                      <w:ins w:id="736" w:author="dani" w:date="2022-07-12T18:19:00Z">
                        <w:rPr>
                          <w:rFonts w:ascii="Cambria Math" w:hAnsi="Cambria Math"/>
                          <w:lang w:val="en-US"/>
                        </w:rPr>
                        <m:t>1</m:t>
                      </w:ins>
                    </m:r>
                  </m:sub>
                  <m:sup>
                    <m:r>
                      <w:ins w:id="737" w:author="dani" w:date="2022-07-12T18:19:00Z">
                        <w:rPr>
                          <w:rFonts w:ascii="Cambria Math" w:hAnsi="Cambria Math"/>
                          <w:lang w:val="en-US"/>
                        </w:rPr>
                        <m:t>h</m:t>
                      </w:ins>
                    </m:r>
                  </m:sup>
                </m:sSubSup>
                <m:r>
                  <w:ins w:id="738" w:author="dani" w:date="2022-07-12T18:19:00Z">
                    <w:rPr>
                      <w:rFonts w:ascii="Cambria Math" w:hAnsi="Cambria Math"/>
                      <w:lang w:val="en-US"/>
                    </w:rPr>
                    <m:t>(X</m:t>
                  </w:ins>
                </m:r>
              </m:e>
              <m:sub>
                <m:r>
                  <w:ins w:id="739" w:author="dani" w:date="2022-07-12T18:19:00Z">
                    <w:rPr>
                      <w:rFonts w:ascii="Cambria Math" w:hAnsi="Cambria Math"/>
                      <w:lang w:val="en-US"/>
                    </w:rPr>
                    <m:t>t</m:t>
                  </w:ins>
                </m:r>
              </m:sub>
            </m:sSub>
            <m:r>
              <w:ins w:id="740" w:author="dani" w:date="2022-07-12T18:19:00Z">
                <w:rPr>
                  <w:rFonts w:ascii="Cambria Math" w:hAnsi="Cambria Math"/>
                  <w:lang w:val="en-US"/>
                </w:rPr>
                <m:t xml:space="preserve">, </m:t>
              </w:ins>
            </m:r>
            <m:sSubSup>
              <m:sSubSupPr>
                <m:ctrlPr>
                  <w:ins w:id="741" w:author="dani" w:date="2022-07-12T18:19:00Z">
                    <w:rPr>
                      <w:rFonts w:ascii="Cambria Math" w:hAnsi="Cambria Math"/>
                      <w:bCs/>
                    </w:rPr>
                  </w:ins>
                </m:ctrlPr>
              </m:sSubSupPr>
              <m:e>
                <m:r>
                  <w:ins w:id="742" w:author="dani" w:date="2022-07-12T18:19:00Z">
                    <m:rPr>
                      <m:sty m:val="p"/>
                    </m:rPr>
                    <w:rPr>
                      <w:rFonts w:ascii="Cambria Math" w:hAnsi="Cambria Math"/>
                    </w:rPr>
                    <m:t>θ</m:t>
                  </w:ins>
                </m:r>
              </m:e>
              <m:sub>
                <m:r>
                  <w:ins w:id="743" w:author="dani" w:date="2022-07-12T18:20:00Z">
                    <w:rPr>
                      <w:rFonts w:ascii="Cambria Math" w:hAnsi="Cambria Math"/>
                      <w:lang w:val="en-US"/>
                    </w:rPr>
                    <m:t>0</m:t>
                  </w:ins>
                </m:r>
              </m:sub>
              <m:sup>
                <m:r>
                  <w:ins w:id="744" w:author="dani" w:date="2022-07-12T18:19:00Z">
                    <w:rPr>
                      <w:rFonts w:ascii="Cambria Math" w:hAnsi="Cambria Math"/>
                      <w:lang w:val="en-US"/>
                    </w:rPr>
                    <m:t>h</m:t>
                  </w:ins>
                </m:r>
              </m:sup>
            </m:sSubSup>
            <m:r>
              <w:ins w:id="745" w:author="dani" w:date="2022-07-12T18:19:00Z">
                <w:rPr>
                  <w:rFonts w:ascii="Cambria Math" w:hAnsi="Cambria Math"/>
                  <w:lang w:val="en-US"/>
                </w:rPr>
                <m:t xml:space="preserve"> ))</m:t>
              </w:ins>
            </m:r>
          </m:e>
        </m:nary>
      </m:oMath>
      <w:ins w:id="746" w:author="dani" w:date="2022-07-12T18:22:00Z">
        <w:r w:rsidR="00236035">
          <w:rPr>
            <w:bCs/>
          </w:rPr>
          <w:t xml:space="preserve">  </w:t>
        </w:r>
      </w:ins>
      <w:ins w:id="747" w:author="dani" w:date="2022-07-12T18:29:00Z">
        <w:r w:rsidR="000509C3">
          <w:rPr>
            <w:bCs/>
          </w:rPr>
          <w:t>(</w:t>
        </w:r>
      </w:ins>
      <w:ins w:id="748" w:author="dani" w:date="2022-07-12T18:33:00Z">
        <w:r w:rsidR="00B104F7">
          <w:rPr>
            <w:bCs/>
          </w:rPr>
          <w:t>7</w:t>
        </w:r>
      </w:ins>
      <w:ins w:id="749" w:author="dani" w:date="2022-07-12T18:29:00Z">
        <w:r w:rsidR="000509C3">
          <w:rPr>
            <w:bCs/>
          </w:rPr>
          <w:t>)</w:t>
        </w:r>
      </w:ins>
      <w:ins w:id="750" w:author="dani" w:date="2022-07-12T18:22:00Z">
        <w:r w:rsidR="00236035">
          <w:rPr>
            <w:bCs/>
          </w:rPr>
          <w:t xml:space="preserve">  </w:t>
        </w:r>
        <w:r w:rsidR="00236035" w:rsidRPr="006D3CE6">
          <w:rPr>
            <w:bCs/>
            <w:lang w:val="en-US"/>
          </w:rPr>
          <w:t xml:space="preserve">for all </w:t>
        </w:r>
        <w:r w:rsidR="00236035">
          <w:rPr>
            <w:bCs/>
            <w:lang w:val="en-US"/>
          </w:rPr>
          <w:t>h &gt; 0</w:t>
        </w:r>
      </w:ins>
    </w:p>
    <w:p w14:paraId="2322F505" w14:textId="5AC2834E" w:rsidR="00236035" w:rsidRPr="00236035" w:rsidRDefault="00236035" w:rsidP="00236035">
      <w:pPr>
        <w:spacing w:after="360" w:line="312" w:lineRule="auto"/>
        <w:rPr>
          <w:ins w:id="751" w:author="dani" w:date="2022-07-12T18:13:00Z"/>
          <w:bCs/>
          <w:lang w:val="en-US"/>
        </w:rPr>
      </w:pPr>
      <w:ins w:id="752" w:author="dani" w:date="2022-07-12T18:23:00Z">
        <w:r w:rsidRPr="00236035">
          <w:rPr>
            <w:bCs/>
            <w:lang w:val="en-US"/>
          </w:rPr>
          <w:t xml:space="preserve">where </w:t>
        </w:r>
      </w:ins>
      <m:oMath>
        <m:sSubSup>
          <m:sSubSupPr>
            <m:ctrlPr>
              <w:ins w:id="753" w:author="dani" w:date="2022-07-12T18:23:00Z">
                <w:rPr>
                  <w:rFonts w:ascii="Cambria Math" w:hAnsi="Cambria Math"/>
                  <w:bCs/>
                </w:rPr>
              </w:ins>
            </m:ctrlPr>
          </m:sSubSupPr>
          <m:e>
            <m:r>
              <w:ins w:id="754" w:author="dani" w:date="2022-07-12T18:23:00Z">
                <w:rPr>
                  <w:rFonts w:ascii="Cambria Math" w:hAnsi="Cambria Math"/>
                </w:rPr>
                <m:t>m</m:t>
              </w:ins>
            </m:r>
          </m:e>
          <m:sub>
            <m:r>
              <w:ins w:id="755" w:author="dani" w:date="2022-07-12T18:24:00Z">
                <w:rPr>
                  <w:rFonts w:ascii="Cambria Math" w:hAnsi="Cambria Math"/>
                  <w:lang w:val="en-US"/>
                </w:rPr>
                <m:t>j</m:t>
              </w:ins>
            </m:r>
          </m:sub>
          <m:sup>
            <m:r>
              <w:ins w:id="756" w:author="dani" w:date="2022-07-12T18:23:00Z">
                <w:rPr>
                  <w:rFonts w:ascii="Cambria Math" w:hAnsi="Cambria Math"/>
                  <w:lang w:val="en-US"/>
                </w:rPr>
                <m:t>h</m:t>
              </w:ins>
            </m:r>
          </m:sup>
        </m:sSubSup>
        <m:d>
          <m:dPr>
            <m:ctrlPr>
              <w:ins w:id="757" w:author="dani" w:date="2022-07-12T18:24:00Z">
                <w:rPr>
                  <w:rFonts w:ascii="Cambria Math" w:hAnsi="Cambria Math"/>
                  <w:bCs/>
                  <w:i/>
                </w:rPr>
              </w:ins>
            </m:ctrlPr>
          </m:dPr>
          <m:e>
            <m:r>
              <w:ins w:id="758" w:author="dani" w:date="2022-07-12T18:24:00Z">
                <w:rPr>
                  <w:rFonts w:ascii="Cambria Math" w:hAnsi="Cambria Math"/>
                </w:rPr>
                <m:t>.</m:t>
              </w:ins>
            </m:r>
          </m:e>
        </m:d>
      </m:oMath>
      <w:ins w:id="759" w:author="dani" w:date="2022-07-12T18:23:00Z">
        <w:r w:rsidRPr="00236035">
          <w:rPr>
            <w:bCs/>
            <w:lang w:val="en-US"/>
          </w:rPr>
          <w:t xml:space="preserve"> is a generic specification of the conditional mean of (y</w:t>
        </w:r>
        <w:r w:rsidRPr="00236035">
          <w:rPr>
            <w:bCs/>
            <w:vertAlign w:val="subscript"/>
            <w:lang w:val="en-US"/>
          </w:rPr>
          <w:t>t+h</w:t>
        </w:r>
        <w:r w:rsidRPr="00236035">
          <w:rPr>
            <w:bCs/>
            <w:lang w:val="en-US"/>
          </w:rPr>
          <w:t xml:space="preserve"> </w:t>
        </w:r>
      </w:ins>
      <w:ins w:id="760" w:author="dani" w:date="2022-07-12T18:24:00Z">
        <w:r>
          <w:rPr>
            <w:bCs/>
            <w:lang w:val="en-US"/>
          </w:rPr>
          <w:t>–</w:t>
        </w:r>
      </w:ins>
      <w:ins w:id="761" w:author="dani" w:date="2022-07-12T18:23:00Z">
        <w:r w:rsidRPr="00236035">
          <w:rPr>
            <w:bCs/>
            <w:lang w:val="en-US"/>
          </w:rPr>
          <w:t xml:space="preserve"> y</w:t>
        </w:r>
      </w:ins>
      <w:ins w:id="762" w:author="dani" w:date="2022-07-12T18:24:00Z">
        <w:r>
          <w:rPr>
            <w:bCs/>
            <w:vertAlign w:val="subscript"/>
            <w:lang w:val="en-US"/>
          </w:rPr>
          <w:t>t</w:t>
        </w:r>
      </w:ins>
      <w:ins w:id="763" w:author="dani" w:date="2022-07-12T18:23:00Z">
        <w:r w:rsidRPr="00236035">
          <w:rPr>
            <w:bCs/>
            <w:lang w:val="en-US"/>
          </w:rPr>
          <w:t xml:space="preserve">) in each subpopulation j = 1, 0 and </w:t>
        </w:r>
      </w:ins>
      <m:oMath>
        <m:sSubSup>
          <m:sSubSupPr>
            <m:ctrlPr>
              <w:ins w:id="764" w:author="dani" w:date="2022-07-12T18:25:00Z">
                <w:rPr>
                  <w:rFonts w:ascii="Cambria Math" w:hAnsi="Cambria Math"/>
                  <w:bCs/>
                </w:rPr>
              </w:ins>
            </m:ctrlPr>
          </m:sSubSupPr>
          <m:e>
            <m:r>
              <w:ins w:id="765" w:author="dani" w:date="2022-07-12T18:25:00Z">
                <w:rPr>
                  <w:rFonts w:ascii="Cambria Math" w:hAnsi="Cambria Math"/>
                </w:rPr>
                <m:t>θ</m:t>
              </w:ins>
            </m:r>
          </m:e>
          <m:sub>
            <m:r>
              <w:ins w:id="766" w:author="dani" w:date="2022-07-12T18:25:00Z">
                <w:rPr>
                  <w:rFonts w:ascii="Cambria Math" w:hAnsi="Cambria Math"/>
                  <w:lang w:val="en-US"/>
                </w:rPr>
                <m:t>j</m:t>
              </w:ins>
            </m:r>
          </m:sub>
          <m:sup>
            <m:r>
              <w:ins w:id="767" w:author="dani" w:date="2022-07-12T18:25:00Z">
                <w:rPr>
                  <w:rFonts w:ascii="Cambria Math" w:hAnsi="Cambria Math"/>
                  <w:lang w:val="en-US"/>
                </w:rPr>
                <m:t>h</m:t>
              </w:ins>
            </m:r>
          </m:sup>
        </m:sSubSup>
        <m:r>
          <w:ins w:id="768" w:author="dani" w:date="2022-07-12T18:25:00Z">
            <w:rPr>
              <w:rFonts w:ascii="Cambria Math" w:hAnsi="Cambria Math"/>
            </w:rPr>
            <m:t>=</m:t>
          </w:ins>
        </m:r>
        <m:d>
          <m:dPr>
            <m:ctrlPr>
              <w:ins w:id="769" w:author="dani" w:date="2022-07-12T18:25:00Z">
                <w:rPr>
                  <w:rFonts w:ascii="Cambria Math" w:hAnsi="Cambria Math"/>
                  <w:bCs/>
                  <w:i/>
                </w:rPr>
              </w:ins>
            </m:ctrlPr>
          </m:dPr>
          <m:e>
            <m:sSubSup>
              <m:sSubSupPr>
                <m:ctrlPr>
                  <w:ins w:id="770" w:author="dani" w:date="2022-07-12T18:25:00Z">
                    <w:rPr>
                      <w:rFonts w:ascii="Cambria Math" w:hAnsi="Cambria Math"/>
                      <w:bCs/>
                    </w:rPr>
                  </w:ins>
                </m:ctrlPr>
              </m:sSubSupPr>
              <m:e>
                <m:r>
                  <w:ins w:id="771" w:author="dani" w:date="2022-07-12T18:26:00Z">
                    <w:rPr>
                      <w:rFonts w:ascii="Cambria Math" w:hAnsi="Cambria Math"/>
                    </w:rPr>
                    <m:t>α</m:t>
                  </w:ins>
                </m:r>
              </m:e>
              <m:sub>
                <m:r>
                  <w:ins w:id="772" w:author="dani" w:date="2022-07-12T18:25:00Z">
                    <w:rPr>
                      <w:rFonts w:ascii="Cambria Math" w:hAnsi="Cambria Math"/>
                      <w:lang w:val="en-US"/>
                    </w:rPr>
                    <m:t>j</m:t>
                  </w:ins>
                </m:r>
              </m:sub>
              <m:sup>
                <m:r>
                  <w:ins w:id="773" w:author="dani" w:date="2022-07-12T18:25:00Z">
                    <w:rPr>
                      <w:rFonts w:ascii="Cambria Math" w:hAnsi="Cambria Math"/>
                      <w:lang w:val="en-US"/>
                    </w:rPr>
                    <m:t>h</m:t>
                  </w:ins>
                </m:r>
              </m:sup>
            </m:sSubSup>
            <m:sSubSup>
              <m:sSubSupPr>
                <m:ctrlPr>
                  <w:ins w:id="774" w:author="dani" w:date="2022-07-12T18:25:00Z">
                    <w:rPr>
                      <w:rFonts w:ascii="Cambria Math" w:hAnsi="Cambria Math"/>
                      <w:bCs/>
                    </w:rPr>
                  </w:ins>
                </m:ctrlPr>
              </m:sSubSupPr>
              <m:e>
                <m:r>
                  <w:ins w:id="775" w:author="dani" w:date="2022-07-12T18:27:00Z">
                    <w:rPr>
                      <w:rFonts w:ascii="Cambria Math" w:hAnsi="Cambria Math"/>
                    </w:rPr>
                    <m:t xml:space="preserve">    β</m:t>
                  </w:ins>
                </m:r>
              </m:e>
              <m:sub>
                <m:r>
                  <w:ins w:id="776" w:author="dani" w:date="2022-07-12T18:25:00Z">
                    <w:rPr>
                      <w:rFonts w:ascii="Cambria Math" w:hAnsi="Cambria Math"/>
                      <w:lang w:val="en-US"/>
                    </w:rPr>
                    <m:t>j</m:t>
                  </w:ins>
                </m:r>
              </m:sub>
              <m:sup>
                <m:r>
                  <w:ins w:id="777" w:author="dani" w:date="2022-07-12T18:25:00Z">
                    <w:rPr>
                      <w:rFonts w:ascii="Cambria Math" w:hAnsi="Cambria Math"/>
                      <w:lang w:val="en-US"/>
                    </w:rPr>
                    <m:t>h</m:t>
                  </w:ins>
                </m:r>
              </m:sup>
            </m:sSubSup>
          </m:e>
        </m:d>
      </m:oMath>
      <w:ins w:id="778" w:author="dani" w:date="2022-07-12T18:23:00Z">
        <w:r w:rsidRPr="00236035">
          <w:rPr>
            <w:bCs/>
            <w:lang w:val="en-US"/>
          </w:rPr>
          <w:t>′ for the regression example in (</w:t>
        </w:r>
      </w:ins>
      <w:ins w:id="779" w:author="dani" w:date="2022-07-12T18:35:00Z">
        <w:r w:rsidR="00B104F7">
          <w:rPr>
            <w:bCs/>
            <w:lang w:val="en-US"/>
          </w:rPr>
          <w:t>6</w:t>
        </w:r>
      </w:ins>
      <w:ins w:id="780" w:author="dani" w:date="2022-07-12T18:23:00Z">
        <w:r w:rsidRPr="00236035">
          <w:rPr>
            <w:bCs/>
            <w:lang w:val="en-US"/>
          </w:rPr>
          <w:t>). Note that this more general form of regression adjustment allows the conditional means to be different for the treated and control subpopulations and allows their effect on the outcome to differ as well.</w:t>
        </w:r>
      </w:ins>
    </w:p>
    <w:p w14:paraId="7B1D6CA1" w14:textId="77777777" w:rsidR="00BC5D5E" w:rsidRPr="00BC5D5E" w:rsidRDefault="00BC5D5E" w:rsidP="00BC5D5E">
      <w:pPr>
        <w:rPr>
          <w:ins w:id="781" w:author="dani" w:date="2022-07-13T17:01:00Z"/>
          <w:bCs/>
        </w:rPr>
      </w:pPr>
      <w:ins w:id="782" w:author="dani" w:date="2022-07-13T17:01:00Z">
        <w:r w:rsidRPr="00BC5D5E">
          <w:rPr>
            <w:bCs/>
          </w:rPr>
          <w:t xml:space="preserve">5.1. Re-randomization through the propensity score </w:t>
        </w:r>
      </w:ins>
    </w:p>
    <w:p w14:paraId="6E5477F9" w14:textId="6F923A05" w:rsidR="00236035" w:rsidRDefault="00236035" w:rsidP="00236035">
      <w:pPr>
        <w:spacing w:after="360" w:line="312" w:lineRule="auto"/>
        <w:rPr>
          <w:ins w:id="783" w:author="dani" w:date="2022-07-13T17:01:00Z"/>
          <w:bCs/>
        </w:rPr>
      </w:pPr>
    </w:p>
    <w:p w14:paraId="4B3931AB" w14:textId="55F226DA" w:rsidR="00BC5D5E" w:rsidRPr="00BC5D5E" w:rsidRDefault="00BC5D5E" w:rsidP="00BC5D5E">
      <w:pPr>
        <w:spacing w:after="360" w:line="312" w:lineRule="auto"/>
        <w:rPr>
          <w:ins w:id="784" w:author="dani" w:date="2022-07-13T17:01:00Z"/>
          <w:bCs/>
        </w:rPr>
      </w:pPr>
      <w:ins w:id="785" w:author="dani" w:date="2022-07-13T17:01:00Z">
        <w:r w:rsidRPr="00BC5D5E">
          <w:rPr>
            <w:bCs/>
          </w:rPr>
          <w:t>Rosenbaum and Rubin (1983) show that</w:t>
        </w:r>
      </w:ins>
      <w:ins w:id="786" w:author="dani" w:date="2022-07-13T17:02:00Z">
        <w:r>
          <w:rPr>
            <w:bCs/>
          </w:rPr>
          <w:t xml:space="preserve"> </w:t>
        </w:r>
      </w:ins>
      <m:oMath>
        <m:sSub>
          <m:sSubPr>
            <m:ctrlPr>
              <w:ins w:id="787" w:author="dani" w:date="2022-07-13T17:03:00Z">
                <w:rPr>
                  <w:rFonts w:ascii="Cambria Math" w:hAnsi="Cambria Math"/>
                  <w:bCs/>
                  <w:i/>
                </w:rPr>
              </w:ins>
            </m:ctrlPr>
          </m:sSubPr>
          <m:e>
            <m:r>
              <w:ins w:id="788" w:author="dani" w:date="2022-07-13T17:03:00Z">
                <w:rPr>
                  <w:rFonts w:ascii="Cambria Math" w:hAnsi="Cambria Math"/>
                </w:rPr>
                <m:t>X</m:t>
              </w:ins>
            </m:r>
          </m:e>
          <m:sub>
            <m:r>
              <w:ins w:id="789" w:author="dani" w:date="2022-07-13T17:03:00Z">
                <w:rPr>
                  <w:rFonts w:ascii="Cambria Math" w:hAnsi="Cambria Math"/>
                </w:rPr>
                <m:t>t</m:t>
              </w:ins>
            </m:r>
          </m:sub>
        </m:sSub>
        <m:r>
          <w:ins w:id="790" w:author="dani" w:date="2022-07-13T17:04:00Z">
            <w:rPr>
              <w:rFonts w:ascii="Cambria Math" w:hAnsi="Cambria Math"/>
            </w:rPr>
            <m:t>⊥</m:t>
          </w:ins>
        </m:r>
        <m:sSub>
          <m:sSubPr>
            <m:ctrlPr>
              <w:ins w:id="791" w:author="dani" w:date="2022-07-13T17:03:00Z">
                <w:rPr>
                  <w:rFonts w:ascii="Cambria Math" w:hAnsi="Cambria Math"/>
                  <w:bCs/>
                  <w:i/>
                </w:rPr>
              </w:ins>
            </m:ctrlPr>
          </m:sSubPr>
          <m:e>
            <m:r>
              <w:ins w:id="792" w:author="dani" w:date="2022-07-13T17:03:00Z">
                <w:rPr>
                  <w:rFonts w:ascii="Cambria Math" w:hAnsi="Cambria Math"/>
                </w:rPr>
                <m:t>D</m:t>
              </w:ins>
            </m:r>
          </m:e>
          <m:sub>
            <m:r>
              <w:ins w:id="793" w:author="dani" w:date="2022-07-13T17:03:00Z">
                <w:rPr>
                  <w:rFonts w:ascii="Cambria Math" w:hAnsi="Cambria Math"/>
                </w:rPr>
                <m:t>t</m:t>
              </w:ins>
            </m:r>
          </m:sub>
        </m:sSub>
        <m:r>
          <w:ins w:id="794" w:author="dani" w:date="2022-07-13T17:04:00Z">
            <w:rPr>
              <w:rFonts w:ascii="Cambria Math" w:hAnsi="Cambria Math"/>
            </w:rPr>
            <m:t xml:space="preserve"> |p(</m:t>
          </w:ins>
        </m:r>
        <m:sSub>
          <m:sSubPr>
            <m:ctrlPr>
              <w:ins w:id="795" w:author="dani" w:date="2022-07-13T17:04:00Z">
                <w:rPr>
                  <w:rFonts w:ascii="Cambria Math" w:hAnsi="Cambria Math"/>
                  <w:bCs/>
                  <w:i/>
                </w:rPr>
              </w:ins>
            </m:ctrlPr>
          </m:sSubPr>
          <m:e>
            <m:r>
              <w:ins w:id="796" w:author="dani" w:date="2022-07-13T17:04:00Z">
                <w:rPr>
                  <w:rFonts w:ascii="Cambria Math" w:hAnsi="Cambria Math"/>
                </w:rPr>
                <m:t>D</m:t>
              </w:ins>
            </m:r>
          </m:e>
          <m:sub>
            <m:r>
              <w:ins w:id="797" w:author="dani" w:date="2022-07-13T17:04:00Z">
                <w:rPr>
                  <w:rFonts w:ascii="Cambria Math" w:hAnsi="Cambria Math"/>
                </w:rPr>
                <m:t>t</m:t>
              </w:ins>
            </m:r>
          </m:sub>
        </m:sSub>
        <m:r>
          <w:ins w:id="798" w:author="dani" w:date="2022-07-13T17:04:00Z">
            <w:rPr>
              <w:rFonts w:ascii="Cambria Math" w:hAnsi="Cambria Math"/>
            </w:rPr>
            <m:t>=1|</m:t>
          </w:ins>
        </m:r>
        <m:sSub>
          <m:sSubPr>
            <m:ctrlPr>
              <w:ins w:id="799" w:author="dani" w:date="2022-07-13T17:04:00Z">
                <w:rPr>
                  <w:rFonts w:ascii="Cambria Math" w:hAnsi="Cambria Math"/>
                  <w:bCs/>
                  <w:i/>
                </w:rPr>
              </w:ins>
            </m:ctrlPr>
          </m:sSubPr>
          <m:e>
            <m:r>
              <w:ins w:id="800" w:author="dani" w:date="2022-07-13T17:04:00Z">
                <w:rPr>
                  <w:rFonts w:ascii="Cambria Math" w:hAnsi="Cambria Math"/>
                </w:rPr>
                <m:t>X</m:t>
              </w:ins>
            </m:r>
          </m:e>
          <m:sub>
            <m:r>
              <w:ins w:id="801" w:author="dani" w:date="2022-07-13T17:04:00Z">
                <w:rPr>
                  <w:rFonts w:ascii="Cambria Math" w:hAnsi="Cambria Math"/>
                </w:rPr>
                <m:t>t</m:t>
              </w:ins>
            </m:r>
          </m:sub>
        </m:sSub>
        <m:r>
          <w:ins w:id="802" w:author="dani" w:date="2022-07-13T17:04:00Z">
            <w:rPr>
              <w:rFonts w:ascii="Cambria Math" w:hAnsi="Cambria Math"/>
            </w:rPr>
            <m:t>,</m:t>
          </w:ins>
        </m:r>
        <m:r>
          <w:ins w:id="803" w:author="dani" w:date="2022-07-13T17:05:00Z">
            <w:rPr>
              <w:rFonts w:ascii="Cambria Math" w:hAnsi="Cambria Math"/>
            </w:rPr>
            <m:t>φ</m:t>
          </w:ins>
        </m:r>
        <m:r>
          <w:ins w:id="804" w:author="dani" w:date="2022-07-13T17:04:00Z">
            <w:rPr>
              <w:rFonts w:ascii="Cambria Math" w:hAnsi="Cambria Math"/>
            </w:rPr>
            <m:t>)</m:t>
          </w:ins>
        </m:r>
        <m:r>
          <w:ins w:id="805" w:author="dani" w:date="2022-07-13T17:03:00Z">
            <w:rPr>
              <w:rFonts w:ascii="Cambria Math" w:hAnsi="Cambria Math"/>
            </w:rPr>
            <m:t xml:space="preserve"> </m:t>
          </w:ins>
        </m:r>
      </m:oMath>
    </w:p>
    <w:p w14:paraId="57C8C7FA" w14:textId="7F886487" w:rsidR="00BC5D5E" w:rsidRDefault="00BC5D5E" w:rsidP="008909A9">
      <w:pPr>
        <w:spacing w:after="360" w:line="312" w:lineRule="auto"/>
        <w:rPr>
          <w:ins w:id="806" w:author="dani" w:date="2022-07-13T17:06:00Z"/>
          <w:bCs/>
        </w:rPr>
      </w:pPr>
      <w:ins w:id="807" w:author="dani" w:date="2022-07-13T17:01:00Z">
        <w:r w:rsidRPr="00BC5D5E">
          <w:rPr>
            <w:bCs/>
          </w:rPr>
          <w:t xml:space="preserve">that is, the propensity score </w:t>
        </w:r>
      </w:ins>
      <m:oMath>
        <m:r>
          <w:ins w:id="808" w:author="dani" w:date="2022-07-13T17:05:00Z">
            <w:rPr>
              <w:rFonts w:ascii="Cambria Math" w:hAnsi="Cambria Math"/>
            </w:rPr>
            <m:t>p(</m:t>
          </w:ins>
        </m:r>
        <m:sSub>
          <m:sSubPr>
            <m:ctrlPr>
              <w:ins w:id="809" w:author="dani" w:date="2022-07-13T17:05:00Z">
                <w:rPr>
                  <w:rFonts w:ascii="Cambria Math" w:hAnsi="Cambria Math"/>
                  <w:bCs/>
                  <w:i/>
                </w:rPr>
              </w:ins>
            </m:ctrlPr>
          </m:sSubPr>
          <m:e>
            <m:r>
              <w:ins w:id="810" w:author="dani" w:date="2022-07-13T17:05:00Z">
                <w:rPr>
                  <w:rFonts w:ascii="Cambria Math" w:hAnsi="Cambria Math"/>
                </w:rPr>
                <m:t>D</m:t>
              </w:ins>
            </m:r>
          </m:e>
          <m:sub>
            <m:r>
              <w:ins w:id="811" w:author="dani" w:date="2022-07-13T17:05:00Z">
                <w:rPr>
                  <w:rFonts w:ascii="Cambria Math" w:hAnsi="Cambria Math"/>
                </w:rPr>
                <m:t>t</m:t>
              </w:ins>
            </m:r>
          </m:sub>
        </m:sSub>
        <m:r>
          <w:ins w:id="812" w:author="dani" w:date="2022-07-13T17:05:00Z">
            <w:rPr>
              <w:rFonts w:ascii="Cambria Math" w:hAnsi="Cambria Math"/>
            </w:rPr>
            <m:t>=1|</m:t>
          </w:ins>
        </m:r>
        <m:sSub>
          <m:sSubPr>
            <m:ctrlPr>
              <w:ins w:id="813" w:author="dani" w:date="2022-07-13T17:05:00Z">
                <w:rPr>
                  <w:rFonts w:ascii="Cambria Math" w:hAnsi="Cambria Math"/>
                  <w:bCs/>
                  <w:i/>
                </w:rPr>
              </w:ins>
            </m:ctrlPr>
          </m:sSubPr>
          <m:e>
            <m:r>
              <w:ins w:id="814" w:author="dani" w:date="2022-07-13T17:05:00Z">
                <w:rPr>
                  <w:rFonts w:ascii="Cambria Math" w:hAnsi="Cambria Math"/>
                </w:rPr>
                <m:t>X</m:t>
              </w:ins>
            </m:r>
          </m:e>
          <m:sub>
            <m:r>
              <w:ins w:id="815" w:author="dani" w:date="2022-07-13T17:05:00Z">
                <w:rPr>
                  <w:rFonts w:ascii="Cambria Math" w:hAnsi="Cambria Math"/>
                </w:rPr>
                <m:t>t</m:t>
              </w:ins>
            </m:r>
          </m:sub>
        </m:sSub>
        <m:r>
          <w:ins w:id="816" w:author="dani" w:date="2022-07-13T17:05:00Z">
            <w:rPr>
              <w:rFonts w:ascii="Cambria Math" w:hAnsi="Cambria Math"/>
            </w:rPr>
            <m:t>,φ)</m:t>
          </w:ins>
        </m:r>
      </m:oMath>
      <w:ins w:id="817" w:author="dani" w:date="2022-07-13T17:01:00Z">
        <w:r w:rsidRPr="00BC5D5E">
          <w:rPr>
            <w:bCs/>
          </w:rPr>
          <w:t xml:space="preserve"> is all that is needed to capture the effect of</w:t>
        </w:r>
      </w:ins>
      <w:ins w:id="818" w:author="dani" w:date="2022-07-13T17:02:00Z">
        <w:r>
          <w:rPr>
            <w:bCs/>
          </w:rPr>
          <w:t xml:space="preserve"> </w:t>
        </w:r>
      </w:ins>
      <w:ins w:id="819" w:author="dani" w:date="2022-07-13T17:01:00Z">
        <w:r w:rsidRPr="00BC5D5E">
          <w:rPr>
            <w:bCs/>
          </w:rPr>
          <w:t>the X</w:t>
        </w:r>
        <w:r w:rsidRPr="008909A9">
          <w:rPr>
            <w:bCs/>
            <w:vertAlign w:val="subscript"/>
          </w:rPr>
          <w:t>t</w:t>
        </w:r>
      </w:ins>
      <w:ins w:id="820" w:author="dani" w:date="2022-07-13T17:02:00Z">
        <w:r>
          <w:rPr>
            <w:bCs/>
          </w:rPr>
          <w:t xml:space="preserve"> </w:t>
        </w:r>
      </w:ins>
      <w:ins w:id="821" w:author="dani" w:date="2022-07-13T17:01:00Z">
        <w:r w:rsidRPr="00BC5D5E">
          <w:rPr>
            <w:bCs/>
          </w:rPr>
          <w:t>in the selection-on-observables condition.9</w:t>
        </w:r>
      </w:ins>
      <w:ins w:id="822" w:author="dani" w:date="2022-07-13T17:06:00Z">
        <w:r w:rsidR="008909A9">
          <w:rPr>
            <w:bCs/>
          </w:rPr>
          <w:t xml:space="preserve"> </w:t>
        </w:r>
        <w:r w:rsidR="008909A9" w:rsidRPr="008909A9">
          <w:rPr>
            <w:bCs/>
          </w:rPr>
          <w:t>This result provides further support</w:t>
        </w:r>
        <w:r w:rsidR="008909A9">
          <w:rPr>
            <w:bCs/>
          </w:rPr>
          <w:t xml:space="preserve"> </w:t>
        </w:r>
        <w:r w:rsidR="008909A9" w:rsidRPr="008909A9">
          <w:rPr>
            <w:bCs/>
          </w:rPr>
          <w:t>for the IPW estimator. Recall the average treatment effect (ATE) is, by definition</w:t>
        </w:r>
      </w:ins>
    </w:p>
    <w:p w14:paraId="2E8596F7" w14:textId="2C314CBD" w:rsidR="008909A9" w:rsidRDefault="008909A9" w:rsidP="00CF7118">
      <w:pPr>
        <w:spacing w:after="360" w:line="312" w:lineRule="auto"/>
        <w:jc w:val="center"/>
        <w:rPr>
          <w:ins w:id="823" w:author="dani" w:date="2022-07-13T17:01:00Z"/>
          <w:bCs/>
        </w:rPr>
      </w:pPr>
      <m:oMath>
        <m:r>
          <w:ins w:id="824" w:author="dani" w:date="2022-07-13T17:07:00Z">
            <w:rPr>
              <w:rFonts w:ascii="Cambria Math" w:hAnsi="Cambria Math"/>
            </w:rPr>
            <m:t>E[E[(</m:t>
          </w:ins>
        </m:r>
        <m:sSub>
          <m:sSubPr>
            <m:ctrlPr>
              <w:ins w:id="825" w:author="dani" w:date="2022-07-13T17:08:00Z">
                <w:rPr>
                  <w:rFonts w:ascii="Cambria Math" w:hAnsi="Cambria Math"/>
                  <w:bCs/>
                  <w:i/>
                </w:rPr>
              </w:ins>
            </m:ctrlPr>
          </m:sSubPr>
          <m:e>
            <m:r>
              <w:ins w:id="826" w:author="dani" w:date="2022-07-13T17:08:00Z">
                <w:rPr>
                  <w:rFonts w:ascii="Cambria Math" w:hAnsi="Cambria Math"/>
                  <w:lang w:val="en-US"/>
                </w:rPr>
                <m:t>y</m:t>
              </w:ins>
            </m:r>
          </m:e>
          <m:sub>
            <m:r>
              <w:ins w:id="827" w:author="dani" w:date="2022-07-13T17:08:00Z">
                <w:rPr>
                  <w:rFonts w:ascii="Cambria Math" w:hAnsi="Cambria Math"/>
                  <w:lang w:val="en-US"/>
                </w:rPr>
                <m:t>t,h</m:t>
              </w:ins>
            </m:r>
          </m:sub>
        </m:sSub>
        <m:d>
          <m:dPr>
            <m:ctrlPr>
              <w:ins w:id="828" w:author="dani" w:date="2022-07-13T17:08:00Z">
                <w:rPr>
                  <w:rFonts w:ascii="Cambria Math" w:hAnsi="Cambria Math"/>
                  <w:bCs/>
                  <w:i/>
                  <w:lang w:val="en-US"/>
                </w:rPr>
              </w:ins>
            </m:ctrlPr>
          </m:dPr>
          <m:e>
            <m:r>
              <w:ins w:id="829" w:author="dani" w:date="2022-07-13T17:08:00Z">
                <w:rPr>
                  <w:rFonts w:ascii="Cambria Math" w:hAnsi="Cambria Math"/>
                  <w:lang w:val="en-US"/>
                </w:rPr>
                <m:t>1</m:t>
              </w:ins>
            </m:r>
            <m:r>
              <w:ins w:id="830" w:author="dani" w:date="2022-07-13T17:27:00Z">
                <w:rPr>
                  <w:rFonts w:ascii="Cambria Math" w:hAnsi="Cambria Math"/>
                  <w:lang w:val="en-US"/>
                </w:rPr>
                <m:t>)-</m:t>
              </w:ins>
            </m:r>
            <m:sSub>
              <m:sSubPr>
                <m:ctrlPr>
                  <w:ins w:id="831" w:author="dani" w:date="2022-07-13T17:08:00Z">
                    <w:rPr>
                      <w:rFonts w:ascii="Cambria Math" w:hAnsi="Cambria Math"/>
                      <w:bCs/>
                      <w:i/>
                    </w:rPr>
                  </w:ins>
                </m:ctrlPr>
              </m:sSubPr>
              <m:e>
                <m:r>
                  <w:ins w:id="832" w:author="dani" w:date="2022-07-13T17:08:00Z">
                    <w:rPr>
                      <w:rFonts w:ascii="Cambria Math" w:hAnsi="Cambria Math"/>
                      <w:lang w:val="en-US"/>
                    </w:rPr>
                    <m:t>y</m:t>
                  </w:ins>
                </m:r>
              </m:e>
              <m:sub>
                <m:r>
                  <w:ins w:id="833" w:author="dani" w:date="2022-07-13T17:08:00Z">
                    <w:rPr>
                      <w:rFonts w:ascii="Cambria Math" w:hAnsi="Cambria Math"/>
                      <w:lang w:val="en-US"/>
                    </w:rPr>
                    <m:t>t</m:t>
                  </w:ins>
                </m:r>
              </m:sub>
            </m:sSub>
          </m:e>
        </m:d>
        <m:r>
          <w:ins w:id="834" w:author="dani" w:date="2022-07-13T17:09:00Z">
            <w:rPr>
              <w:rFonts w:ascii="Cambria Math" w:hAnsi="Cambria Math"/>
              <w:lang w:val="en-US"/>
            </w:rPr>
            <m:t>-</m:t>
          </w:ins>
        </m:r>
        <m:d>
          <m:dPr>
            <m:ctrlPr>
              <w:ins w:id="835" w:author="dani" w:date="2022-07-13T17:08:00Z">
                <w:rPr>
                  <w:rFonts w:ascii="Cambria Math" w:hAnsi="Cambria Math"/>
                  <w:bCs/>
                  <w:i/>
                  <w:lang w:val="en-US"/>
                </w:rPr>
              </w:ins>
            </m:ctrlPr>
          </m:dPr>
          <m:e>
            <m:sSub>
              <m:sSubPr>
                <m:ctrlPr>
                  <w:ins w:id="836" w:author="dani" w:date="2022-07-13T17:08:00Z">
                    <w:rPr>
                      <w:rFonts w:ascii="Cambria Math" w:hAnsi="Cambria Math"/>
                      <w:bCs/>
                      <w:i/>
                    </w:rPr>
                  </w:ins>
                </m:ctrlPr>
              </m:sSubPr>
              <m:e>
                <m:r>
                  <w:ins w:id="837" w:author="dani" w:date="2022-07-13T17:09:00Z">
                    <w:rPr>
                      <w:rFonts w:ascii="Cambria Math" w:hAnsi="Cambria Math"/>
                      <w:lang w:val="en-US"/>
                    </w:rPr>
                    <m:t>y</m:t>
                  </w:ins>
                </m:r>
              </m:e>
              <m:sub>
                <m:r>
                  <w:ins w:id="838" w:author="dani" w:date="2022-07-13T17:08:00Z">
                    <w:rPr>
                      <w:rFonts w:ascii="Cambria Math" w:hAnsi="Cambria Math"/>
                      <w:lang w:val="en-US"/>
                    </w:rPr>
                    <m:t>t</m:t>
                  </w:ins>
                </m:r>
                <m:r>
                  <w:ins w:id="839" w:author="dani" w:date="2022-07-13T17:09:00Z">
                    <w:rPr>
                      <w:rFonts w:ascii="Cambria Math" w:hAnsi="Cambria Math"/>
                      <w:lang w:val="en-US"/>
                    </w:rPr>
                    <m:t>,h</m:t>
                  </w:ins>
                </m:r>
              </m:sub>
            </m:sSub>
            <m:r>
              <w:ins w:id="840" w:author="dani" w:date="2022-07-13T17:09:00Z">
                <w:rPr>
                  <w:rFonts w:ascii="Cambria Math" w:hAnsi="Cambria Math"/>
                </w:rPr>
                <m:t>(0)-</m:t>
              </w:ins>
            </m:r>
            <m:sSub>
              <m:sSubPr>
                <m:ctrlPr>
                  <w:ins w:id="841" w:author="dani" w:date="2022-07-13T17:10:00Z">
                    <w:rPr>
                      <w:rFonts w:ascii="Cambria Math" w:hAnsi="Cambria Math"/>
                      <w:bCs/>
                      <w:i/>
                    </w:rPr>
                  </w:ins>
                </m:ctrlPr>
              </m:sSubPr>
              <m:e>
                <m:r>
                  <w:ins w:id="842" w:author="dani" w:date="2022-07-13T17:10:00Z">
                    <w:rPr>
                      <w:rFonts w:ascii="Cambria Math" w:hAnsi="Cambria Math"/>
                      <w:lang w:val="en-US"/>
                    </w:rPr>
                    <m:t>y</m:t>
                  </w:ins>
                </m:r>
              </m:e>
              <m:sub>
                <m:r>
                  <w:ins w:id="843" w:author="dani" w:date="2022-07-13T17:10:00Z">
                    <w:rPr>
                      <w:rFonts w:ascii="Cambria Math" w:hAnsi="Cambria Math"/>
                      <w:lang w:val="en-US"/>
                    </w:rPr>
                    <m:t>t</m:t>
                  </w:ins>
                </m:r>
              </m:sub>
            </m:sSub>
          </m:e>
        </m:d>
        <m:r>
          <w:ins w:id="844" w:author="dani" w:date="2022-07-13T17:10:00Z">
            <w:rPr>
              <w:rFonts w:ascii="Cambria Math" w:hAnsi="Cambria Math"/>
              <w:lang w:val="en-US"/>
            </w:rPr>
            <m:t>|</m:t>
          </w:ins>
        </m:r>
        <m:sSubSup>
          <m:sSubSupPr>
            <m:ctrlPr>
              <w:ins w:id="845" w:author="dani" w:date="2022-07-13T17:08:00Z">
                <w:rPr>
                  <w:rFonts w:ascii="Cambria Math" w:hAnsi="Cambria Math"/>
                  <w:bCs/>
                  <w:i/>
                  <w:lang w:val="en-US"/>
                </w:rPr>
              </w:ins>
            </m:ctrlPr>
          </m:sSubSupPr>
          <m:e>
            <m:r>
              <w:ins w:id="846" w:author="dani" w:date="2022-07-13T17:08:00Z">
                <w:rPr>
                  <w:rFonts w:ascii="Cambria Math" w:hAnsi="Cambria Math"/>
                  <w:lang w:val="en-US"/>
                </w:rPr>
                <m:t>X</m:t>
              </w:ins>
            </m:r>
          </m:e>
          <m:sub>
            <m:r>
              <w:ins w:id="847" w:author="dani" w:date="2022-07-13T17:08:00Z">
                <w:rPr>
                  <w:rFonts w:ascii="Cambria Math" w:hAnsi="Cambria Math"/>
                  <w:lang w:val="en-US"/>
                </w:rPr>
                <m:t>t</m:t>
              </w:ins>
            </m:r>
          </m:sub>
          <m:sup/>
        </m:sSubSup>
        <m:r>
          <w:ins w:id="848" w:author="dani" w:date="2022-07-13T17:10:00Z">
            <w:rPr>
              <w:rFonts w:ascii="Cambria Math" w:hAnsi="Cambria Math"/>
              <w:lang w:val="en-US"/>
            </w:rPr>
            <m:t>]]</m:t>
          </w:ins>
        </m:r>
      </m:oMath>
      <w:ins w:id="849" w:author="dani" w:date="2022-07-13T17:15:00Z">
        <w:r>
          <w:rPr>
            <w:bCs/>
            <w:lang w:val="en-US"/>
          </w:rPr>
          <w:tab/>
        </w:r>
        <w:r>
          <w:rPr>
            <w:bCs/>
            <w:lang w:val="en-US"/>
          </w:rPr>
          <w:tab/>
          <w:t>(8)</w:t>
        </w:r>
      </w:ins>
    </w:p>
    <w:p w14:paraId="7639EFBC" w14:textId="0EF9FDE7" w:rsidR="008909A9" w:rsidRDefault="008909A9" w:rsidP="008909A9">
      <w:pPr>
        <w:spacing w:after="360" w:line="312" w:lineRule="auto"/>
        <w:rPr>
          <w:rFonts w:ascii="LM Roman 10" w:hAnsi="LM Roman 10"/>
          <w:noProof/>
          <w:lang w:val="en-US"/>
        </w:rPr>
      </w:pPr>
      <w:ins w:id="850" w:author="dani" w:date="2022-07-13T17:10:00Z">
        <w:r w:rsidRPr="008909A9">
          <w:rPr>
            <w:rFonts w:ascii="LM Roman 10" w:hAnsi="LM Roman 10"/>
            <w:noProof/>
            <w:lang w:val="en-US"/>
          </w:rPr>
          <w:t>using the law of iterated expectations. Looking inside the expectations in the final term</w:t>
        </w:r>
        <w:r>
          <w:rPr>
            <w:rFonts w:ascii="LM Roman 10" w:hAnsi="LM Roman 10"/>
            <w:noProof/>
            <w:lang w:val="en-US"/>
          </w:rPr>
          <w:t xml:space="preserve"> </w:t>
        </w:r>
      </w:ins>
      <w:r w:rsidRPr="008909A9">
        <w:rPr>
          <w:rFonts w:ascii="LM Roman 10" w:hAnsi="LM Roman 10"/>
          <w:noProof/>
          <w:lang w:val="en-US"/>
        </w:rPr>
        <w:t>above, the average policy response conditional on X</w:t>
      </w:r>
      <w:r w:rsidRPr="008909A9">
        <w:rPr>
          <w:rFonts w:ascii="LM Roman 10" w:hAnsi="LM Roman 10"/>
          <w:noProof/>
          <w:vertAlign w:val="subscript"/>
          <w:lang w:val="en-US"/>
        </w:rPr>
        <w:t>t</w:t>
      </w:r>
      <w:r w:rsidRPr="008909A9">
        <w:rPr>
          <w:rFonts w:ascii="LM Roman 10" w:hAnsi="LM Roman 10"/>
          <w:noProof/>
          <w:lang w:val="en-US"/>
        </w:rPr>
        <w:t>, in terms of observable data, is</w:t>
      </w:r>
    </w:p>
    <w:p w14:paraId="4FA82F5B" w14:textId="58A5EAEB" w:rsidR="008909A9" w:rsidRPr="008909A9" w:rsidRDefault="008909A9" w:rsidP="00CF7118">
      <w:pPr>
        <w:spacing w:after="360" w:line="312" w:lineRule="auto"/>
        <w:jc w:val="center"/>
        <w:rPr>
          <w:bCs/>
          <w:i/>
          <w:iCs/>
          <w:lang w:val="en-US"/>
        </w:rPr>
      </w:pPr>
      <m:oMath>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 xml:space="preserve"> - </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]-E[[</m:t>
        </m:r>
        <m:sSub>
          <m:sSubPr>
            <m:ctrlPr>
              <w:rPr>
                <w:rFonts w:ascii="Cambria Math" w:hAnsi="Cambria Math"/>
                <w:bCs/>
                <w:i/>
              </w:rPr>
            </m:ctrlPr>
          </m:sSubPr>
          <m:e>
            <m:r>
              <w:rPr>
                <w:rFonts w:ascii="Cambria Math" w:hAnsi="Cambria Math"/>
                <w:lang w:val="en-US"/>
              </w:rPr>
              <m:t>y</m:t>
            </m:r>
          </m:e>
          <m:sub>
            <m:r>
              <w:rPr>
                <w:rFonts w:ascii="Cambria Math" w:hAnsi="Cambria Math"/>
                <w:lang w:val="en-US"/>
              </w:rPr>
              <m:t>t,h</m:t>
            </m:r>
          </m:sub>
        </m:sSub>
        <m:r>
          <w:rPr>
            <w:rFonts w:ascii="Cambria Math" w:hAnsi="Cambria Math"/>
            <w:lang w:val="en-US"/>
          </w:rPr>
          <m:t>-</m:t>
        </m:r>
        <m:sSub>
          <m:sSubPr>
            <m:ctrlPr>
              <w:rPr>
                <w:rFonts w:ascii="Cambria Math" w:hAnsi="Cambria Math"/>
                <w:bCs/>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Sup>
          <m:sSubSupPr>
            <m:ctrlPr>
              <w:rPr>
                <w:rFonts w:ascii="Cambria Math" w:hAnsi="Cambria Math"/>
                <w:bCs/>
                <w:i/>
                <w:lang w:val="en-US"/>
              </w:rPr>
            </m:ctrlPr>
          </m:sSubSupPr>
          <m:e>
            <m:r>
              <w:rPr>
                <w:rFonts w:ascii="Cambria Math" w:hAnsi="Cambria Math"/>
                <w:lang w:val="en-US"/>
              </w:rPr>
              <m:t>D</m:t>
            </m:r>
          </m:e>
          <m:sub>
            <m:r>
              <w:rPr>
                <w:rFonts w:ascii="Cambria Math" w:hAnsi="Cambria Math"/>
                <w:lang w:val="en-US"/>
              </w:rPr>
              <m:t>t</m:t>
            </m:r>
          </m:sub>
          <m:sup/>
        </m:sSubSup>
        <m:r>
          <w:rPr>
            <w:rFonts w:ascii="Cambria Math" w:hAnsi="Cambria Math"/>
            <w:lang w:val="en-US"/>
          </w:rPr>
          <m:t>=0;</m:t>
        </m:r>
        <m:sSub>
          <m:sSubPr>
            <m:ctrlPr>
              <w:rPr>
                <w:rFonts w:ascii="Cambria Math" w:hAnsi="Cambria Math"/>
                <w:bCs/>
                <w:i/>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w:r w:rsidRPr="008909A9">
        <w:rPr>
          <w:bCs/>
          <w:lang w:val="en-US"/>
        </w:rPr>
        <w:t xml:space="preserve">, </w:t>
      </w:r>
      <w:ins w:id="851" w:author="dani" w:date="2022-07-13T17:16:00Z">
        <w:r w:rsidR="00CF7118">
          <w:rPr>
            <w:bCs/>
            <w:lang w:val="en-US"/>
          </w:rPr>
          <w:tab/>
          <w:t>(9)</w:t>
        </w:r>
        <w:r w:rsidR="00CF7118">
          <w:rPr>
            <w:bCs/>
            <w:lang w:val="en-US"/>
          </w:rPr>
          <w:tab/>
        </w:r>
      </w:ins>
      <w:r w:rsidRPr="008909A9">
        <w:rPr>
          <w:bCs/>
          <w:lang w:val="en-US"/>
        </w:rPr>
        <w:t xml:space="preserve">   for all</w:t>
      </w:r>
      <w:r>
        <w:rPr>
          <w:bCs/>
          <w:i/>
          <w:iCs/>
          <w:lang w:val="en-US"/>
        </w:rPr>
        <w:t xml:space="preserve"> h &gt;  0</w:t>
      </w:r>
    </w:p>
    <w:p w14:paraId="30892E3E" w14:textId="22266F7F" w:rsidR="008909A9" w:rsidRDefault="00CF7118" w:rsidP="00CF7118">
      <w:pPr>
        <w:spacing w:after="360" w:line="312" w:lineRule="auto"/>
        <w:rPr>
          <w:ins w:id="852" w:author="dani" w:date="2022-07-13T17:17:00Z"/>
          <w:rFonts w:ascii="LM Roman 10" w:hAnsi="LM Roman 10"/>
          <w:noProof/>
          <w:lang w:val="en-US"/>
        </w:rPr>
      </w:pPr>
      <w:ins w:id="853" w:author="dani" w:date="2022-07-13T17:16:00Z">
        <w:r w:rsidRPr="00CF7118">
          <w:rPr>
            <w:rFonts w:ascii="LM Roman 10" w:hAnsi="LM Roman 10"/>
            <w:noProof/>
            <w:lang w:val="en-US"/>
          </w:rPr>
          <w:t xml:space="preserve">where it is assumed that the policy environment characterized by </w:t>
        </w:r>
      </w:ins>
      <m:oMath>
        <m:r>
          <w:ins w:id="854" w:author="dani" w:date="2022-07-13T17:17:00Z">
            <w:rPr>
              <w:rFonts w:ascii="Cambria Math" w:hAnsi="Cambria Math"/>
            </w:rPr>
            <m:t>φ</m:t>
          </w:ins>
        </m:r>
      </m:oMath>
      <w:ins w:id="855" w:author="dani" w:date="2022-07-13T17:17:00Z">
        <w:r w:rsidRPr="00CF7118">
          <w:rPr>
            <w:rFonts w:ascii="LM Roman 10" w:hAnsi="LM Roman 10"/>
            <w:noProof/>
            <w:lang w:val="en-US"/>
          </w:rPr>
          <w:t xml:space="preserve"> </w:t>
        </w:r>
      </w:ins>
      <w:ins w:id="856" w:author="dani" w:date="2022-07-13T17:16:00Z">
        <w:r w:rsidRPr="00CF7118">
          <w:rPr>
            <w:rFonts w:ascii="LM Roman 10" w:hAnsi="LM Roman 10"/>
            <w:noProof/>
            <w:lang w:val="en-US"/>
          </w:rPr>
          <w:t>remains constant. Estimation of these conditional expectations can be simplified considerably when</w:t>
        </w:r>
      </w:ins>
      <w:ins w:id="857" w:author="dani" w:date="2022-07-13T17:17:00Z">
        <w:r>
          <w:rPr>
            <w:rFonts w:ascii="LM Roman 10" w:hAnsi="LM Roman 10"/>
            <w:noProof/>
            <w:lang w:val="en-US"/>
          </w:rPr>
          <w:t xml:space="preserve"> </w:t>
        </w:r>
      </w:ins>
      <w:ins w:id="858" w:author="dani" w:date="2022-07-13T17:16:00Z">
        <w:r w:rsidRPr="00CF7118">
          <w:rPr>
            <w:rFonts w:ascii="LM Roman 10" w:hAnsi="LM Roman 10"/>
            <w:noProof/>
            <w:lang w:val="en-US"/>
          </w:rPr>
          <w:t>a model for the policy variable D</w:t>
        </w:r>
        <w:r w:rsidRPr="00CF7118">
          <w:rPr>
            <w:rFonts w:ascii="LM Roman 10" w:hAnsi="LM Roman 10"/>
            <w:noProof/>
            <w:vertAlign w:val="subscript"/>
            <w:lang w:val="en-US"/>
          </w:rPr>
          <w:t>t</w:t>
        </w:r>
      </w:ins>
      <w:ins w:id="859" w:author="dani" w:date="2022-07-13T17:17:00Z">
        <w:r>
          <w:rPr>
            <w:rFonts w:ascii="LM Roman 10" w:hAnsi="LM Roman 10"/>
            <w:noProof/>
            <w:lang w:val="en-US"/>
          </w:rPr>
          <w:t xml:space="preserve"> </w:t>
        </w:r>
      </w:ins>
      <w:ins w:id="860" w:author="dani" w:date="2022-07-13T17:16:00Z">
        <w:r w:rsidRPr="00CF7118">
          <w:rPr>
            <w:rFonts w:ascii="LM Roman 10" w:hAnsi="LM Roman 10"/>
            <w:noProof/>
            <w:lang w:val="en-US"/>
          </w:rPr>
          <w:t>is available</w:t>
        </w:r>
      </w:ins>
      <w:ins w:id="861" w:author="dani" w:date="2022-07-13T17:17:00Z">
        <w:r>
          <w:rPr>
            <w:rFonts w:ascii="LM Roman 10" w:hAnsi="LM Roman 10"/>
            <w:noProof/>
            <w:lang w:val="en-US"/>
          </w:rPr>
          <w:t>.</w:t>
        </w:r>
      </w:ins>
    </w:p>
    <w:p w14:paraId="37902504" w14:textId="5B95748B" w:rsidR="00CF7118" w:rsidRDefault="00CF7118" w:rsidP="00CF7118">
      <w:pPr>
        <w:spacing w:after="360" w:line="312" w:lineRule="auto"/>
        <w:rPr>
          <w:ins w:id="862" w:author="dani" w:date="2022-07-13T17:20:00Z"/>
          <w:rFonts w:ascii="LM Roman 10" w:hAnsi="LM Roman 10"/>
          <w:noProof/>
          <w:lang w:val="en-US"/>
        </w:rPr>
      </w:pPr>
      <w:ins w:id="863" w:author="dani" w:date="2022-07-13T17:19:00Z">
        <w:r w:rsidRPr="00CF7118">
          <w:rPr>
            <w:rFonts w:ascii="LM Roman 10" w:hAnsi="LM Roman 10"/>
            <w:noProof/>
            <w:lang w:val="en-US"/>
          </w:rPr>
          <w:t xml:space="preserve">Angrist and Kuersteiner (2004, 2011) refer to the predicted value from such a policy model the policy propensity score. The policy propensity score is meant to ensure the estimation of the policy response (the average treatment effect in the microeconomics </w:t>
        </w:r>
        <w:r w:rsidRPr="00CF7118">
          <w:rPr>
            <w:rFonts w:ascii="LM Roman 10" w:hAnsi="LM Roman 10"/>
            <w:noProof/>
            <w:lang w:val="en-US"/>
          </w:rPr>
          <w:lastRenderedPageBreak/>
          <w:t xml:space="preserve">parlance) is consistent under the main assumption. In addition, it acts as a dimension reduction device. Ideally, any predictor of policy should be included, regardless of whether that predictor is a fundamental variable in a macroeconomic model. The probit results reported in Table </w:t>
        </w:r>
      </w:ins>
      <w:ins w:id="864" w:author="dani" w:date="2022-07-13T17:20:00Z">
        <w:r>
          <w:rPr>
            <w:rFonts w:ascii="LM Roman 10" w:hAnsi="LM Roman 10"/>
            <w:noProof/>
            <w:lang w:val="en-US"/>
          </w:rPr>
          <w:t>5</w:t>
        </w:r>
      </w:ins>
      <w:ins w:id="865" w:author="dani" w:date="2022-07-13T17:19:00Z">
        <w:r w:rsidRPr="00CF7118">
          <w:rPr>
            <w:rFonts w:ascii="LM Roman 10" w:hAnsi="LM Roman 10"/>
            <w:noProof/>
            <w:lang w:val="en-US"/>
          </w:rPr>
          <w:t xml:space="preserve"> can be seen as candidate estimates of this policy propensity score. We will instead construct the policy propensity score using a richer specification that includes all the controls used in Table </w:t>
        </w:r>
      </w:ins>
      <w:ins w:id="866" w:author="dani" w:date="2022-07-13T17:20:00Z">
        <w:r>
          <w:rPr>
            <w:rFonts w:ascii="LM Roman 10" w:hAnsi="LM Roman 10"/>
            <w:noProof/>
            <w:lang w:val="en-US"/>
          </w:rPr>
          <w:t>4</w:t>
        </w:r>
      </w:ins>
      <w:ins w:id="867" w:author="dani" w:date="2022-07-13T17:19:00Z">
        <w:r w:rsidRPr="00CF7118">
          <w:rPr>
            <w:rFonts w:ascii="LM Roman 10" w:hAnsi="LM Roman 10"/>
            <w:noProof/>
            <w:lang w:val="en-US"/>
          </w:rPr>
          <w:t xml:space="preserve"> as well.</w:t>
        </w:r>
      </w:ins>
    </w:p>
    <w:p w14:paraId="5C2DB1E7" w14:textId="4BA65648" w:rsidR="00CF7118" w:rsidRDefault="00CF7118" w:rsidP="008909A9">
      <w:pPr>
        <w:spacing w:after="360" w:line="312" w:lineRule="auto"/>
        <w:rPr>
          <w:ins w:id="868" w:author="dani" w:date="2022-07-13T17:24:00Z"/>
          <w:rFonts w:ascii="LM Roman 10" w:hAnsi="LM Roman 10"/>
          <w:noProof/>
          <w:lang w:val="en-US"/>
        </w:rPr>
      </w:pPr>
      <w:ins w:id="869" w:author="dani" w:date="2022-07-13T17:22:00Z">
        <w:r w:rsidRPr="00CF7118">
          <w:rPr>
            <w:rFonts w:ascii="LM Roman 10" w:hAnsi="LM Roman 10"/>
            <w:noProof/>
            <w:lang w:val="en-US"/>
          </w:rPr>
          <w:t xml:space="preserve">Solving for </w:t>
        </w:r>
      </w:ins>
      <m:oMath>
        <m:r>
          <w:ins w:id="870" w:author="dani" w:date="2022-07-13T17:22:00Z">
            <w:rPr>
              <w:rFonts w:ascii="Cambria Math" w:hAnsi="Cambria Math"/>
            </w:rPr>
            <m:t>E[(</m:t>
          </w:ins>
        </m:r>
        <m:sSub>
          <m:sSubPr>
            <m:ctrlPr>
              <w:ins w:id="871" w:author="dani" w:date="2022-07-13T17:22:00Z">
                <w:rPr>
                  <w:rFonts w:ascii="Cambria Math" w:hAnsi="Cambria Math"/>
                  <w:bCs/>
                  <w:i/>
                </w:rPr>
              </w:ins>
            </m:ctrlPr>
          </m:sSubPr>
          <m:e>
            <m:r>
              <w:ins w:id="872" w:author="dani" w:date="2022-07-13T17:22:00Z">
                <w:rPr>
                  <w:rFonts w:ascii="Cambria Math" w:hAnsi="Cambria Math"/>
                  <w:lang w:val="en-US"/>
                </w:rPr>
                <m:t>y</m:t>
              </w:ins>
            </m:r>
          </m:e>
          <m:sub>
            <m:r>
              <w:ins w:id="873" w:author="dani" w:date="2022-07-13T17:22:00Z">
                <w:rPr>
                  <w:rFonts w:ascii="Cambria Math" w:hAnsi="Cambria Math"/>
                  <w:lang w:val="en-US"/>
                </w:rPr>
                <m:t>t,h</m:t>
              </w:ins>
            </m:r>
          </m:sub>
        </m:sSub>
        <m:d>
          <m:dPr>
            <m:ctrlPr>
              <w:ins w:id="874" w:author="dani" w:date="2022-07-13T17:22:00Z">
                <w:rPr>
                  <w:rFonts w:ascii="Cambria Math" w:hAnsi="Cambria Math"/>
                  <w:bCs/>
                  <w:i/>
                  <w:lang w:val="en-US"/>
                </w:rPr>
              </w:ins>
            </m:ctrlPr>
          </m:dPr>
          <m:e>
            <m:r>
              <w:ins w:id="875" w:author="dani" w:date="2022-07-13T17:23:00Z">
                <w:rPr>
                  <w:rFonts w:ascii="Cambria Math" w:hAnsi="Cambria Math"/>
                  <w:lang w:val="en-US"/>
                </w:rPr>
                <m:t>j</m:t>
              </w:ins>
            </m:r>
            <m:r>
              <w:ins w:id="876" w:author="dani" w:date="2022-07-13T17:22:00Z">
                <w:rPr>
                  <w:rFonts w:ascii="Cambria Math" w:hAnsi="Cambria Math"/>
                  <w:lang w:val="en-US"/>
                </w:rPr>
                <m:t>-</m:t>
              </w:ins>
            </m:r>
            <m:sSub>
              <m:sSubPr>
                <m:ctrlPr>
                  <w:ins w:id="877" w:author="dani" w:date="2022-07-13T17:22:00Z">
                    <w:rPr>
                      <w:rFonts w:ascii="Cambria Math" w:hAnsi="Cambria Math"/>
                      <w:bCs/>
                      <w:i/>
                    </w:rPr>
                  </w:ins>
                </m:ctrlPr>
              </m:sSubPr>
              <m:e>
                <m:r>
                  <w:ins w:id="878" w:author="dani" w:date="2022-07-13T17:22:00Z">
                    <w:rPr>
                      <w:rFonts w:ascii="Cambria Math" w:hAnsi="Cambria Math"/>
                      <w:lang w:val="en-US"/>
                    </w:rPr>
                    <m:t>y</m:t>
                  </w:ins>
                </m:r>
              </m:e>
              <m:sub>
                <m:r>
                  <w:ins w:id="879" w:author="dani" w:date="2022-07-13T17:22:00Z">
                    <w:rPr>
                      <w:rFonts w:ascii="Cambria Math" w:hAnsi="Cambria Math"/>
                      <w:lang w:val="en-US"/>
                    </w:rPr>
                    <m:t>t</m:t>
                  </w:ins>
                </m:r>
              </m:sub>
            </m:sSub>
          </m:e>
        </m:d>
        <m:r>
          <w:ins w:id="880" w:author="dani" w:date="2022-07-13T17:23:00Z">
            <w:rPr>
              <w:rFonts w:ascii="Cambria Math" w:hAnsi="Cambria Math"/>
              <w:lang w:val="en-US"/>
            </w:rPr>
            <m:t>|</m:t>
          </w:ins>
        </m:r>
        <m:sSubSup>
          <m:sSubSupPr>
            <m:ctrlPr>
              <w:ins w:id="881" w:author="dani" w:date="2022-07-13T17:22:00Z">
                <w:rPr>
                  <w:rFonts w:ascii="Cambria Math" w:hAnsi="Cambria Math"/>
                  <w:bCs/>
                  <w:i/>
                  <w:lang w:val="en-US"/>
                </w:rPr>
              </w:ins>
            </m:ctrlPr>
          </m:sSubSupPr>
          <m:e>
            <m:r>
              <w:ins w:id="882" w:author="dani" w:date="2022-07-13T17:22:00Z">
                <w:rPr>
                  <w:rFonts w:ascii="Cambria Math" w:hAnsi="Cambria Math"/>
                  <w:lang w:val="en-US"/>
                </w:rPr>
                <m:t>X</m:t>
              </w:ins>
            </m:r>
          </m:e>
          <m:sub>
            <m:r>
              <w:ins w:id="883" w:author="dani" w:date="2022-07-13T17:22:00Z">
                <w:rPr>
                  <w:rFonts w:ascii="Cambria Math" w:hAnsi="Cambria Math"/>
                  <w:lang w:val="en-US"/>
                </w:rPr>
                <m:t>t</m:t>
              </w:ins>
            </m:r>
          </m:sub>
          <m:sup/>
        </m:sSubSup>
        <m:r>
          <w:ins w:id="884" w:author="dani" w:date="2022-07-13T17:22:00Z">
            <w:rPr>
              <w:rFonts w:ascii="Cambria Math" w:hAnsi="Cambria Math"/>
              <w:lang w:val="en-US"/>
            </w:rPr>
            <m:t>]</m:t>
          </w:ins>
        </m:r>
      </m:oMath>
      <w:ins w:id="885" w:author="dani" w:date="2022-07-13T17:22:00Z">
        <w:r w:rsidRPr="00CF7118">
          <w:rPr>
            <w:rFonts w:ascii="LM Roman 10" w:hAnsi="LM Roman 10"/>
            <w:noProof/>
            <w:lang w:val="en-US"/>
          </w:rPr>
          <w:t xml:space="preserve"> and taking unconditional expectations, by integrating over</w:t>
        </w:r>
      </w:ins>
      <w:ins w:id="886" w:author="dani" w:date="2022-07-13T17:23:00Z">
        <w:r>
          <w:rPr>
            <w:rFonts w:ascii="LM Roman 10" w:hAnsi="LM Roman 10"/>
            <w:noProof/>
            <w:lang w:val="en-US"/>
          </w:rPr>
          <w:t xml:space="preserve"> </w:t>
        </w:r>
      </w:ins>
      <w:ins w:id="887" w:author="dani" w:date="2022-07-13T17:22:00Z">
        <w:r w:rsidRPr="00CF7118">
          <w:rPr>
            <w:rFonts w:ascii="LM Roman 10" w:hAnsi="LM Roman 10"/>
            <w:noProof/>
            <w:lang w:val="en-US"/>
          </w:rPr>
          <w:t>Xt, the ATE in (9) can be calculated a</w:t>
        </w:r>
      </w:ins>
    </w:p>
    <w:p w14:paraId="00AC7B02" w14:textId="7A01F22B" w:rsidR="006E2EF0" w:rsidRPr="008909A9" w:rsidRDefault="009502A0" w:rsidP="006E2EF0">
      <w:pPr>
        <w:spacing w:after="360" w:line="312" w:lineRule="auto"/>
        <w:ind w:left="1701" w:firstLine="1134"/>
        <w:jc w:val="center"/>
        <w:rPr>
          <w:ins w:id="888" w:author="dani" w:date="2022-07-13T17:33:00Z"/>
          <w:bCs/>
          <w:i/>
          <w:iCs/>
          <w:lang w:val="en-US"/>
        </w:rPr>
      </w:pPr>
      <m:oMathPara>
        <m:oMathParaPr>
          <m:jc m:val="left"/>
        </m:oMathParaPr>
        <m:oMath>
          <m:sSup>
            <m:sSupPr>
              <m:ctrlPr>
                <w:ins w:id="889" w:author="dani" w:date="2022-07-13T17:25:00Z">
                  <w:rPr>
                    <w:rFonts w:ascii="Cambria Math" w:hAnsi="Cambria Math"/>
                    <w:noProof/>
                    <w:lang w:val="en-US"/>
                  </w:rPr>
                </w:ins>
              </m:ctrlPr>
            </m:sSupPr>
            <m:e>
              <m:r>
                <w:ins w:id="890" w:author="dani" w:date="2022-07-13T17:25:00Z">
                  <m:rPr>
                    <m:sty m:val="p"/>
                  </m:rPr>
                  <w:rPr>
                    <w:rFonts w:ascii="Cambria Math" w:hAnsi="Cambria Math"/>
                    <w:noProof/>
                    <w:lang w:val="en-US"/>
                  </w:rPr>
                  <m:t>Λ</m:t>
                </w:ins>
              </m:r>
            </m:e>
            <m:sup>
              <m:r>
                <w:ins w:id="891" w:author="dani" w:date="2022-07-13T17:25:00Z">
                  <w:rPr>
                    <w:rFonts w:ascii="Cambria Math" w:hAnsi="Cambria Math"/>
                    <w:noProof/>
                    <w:lang w:val="en-US"/>
                  </w:rPr>
                  <m:t>h</m:t>
                </w:ins>
              </m:r>
            </m:sup>
          </m:sSup>
          <m:r>
            <w:ins w:id="892" w:author="dani" w:date="2022-07-13T17:25:00Z">
              <w:rPr>
                <w:rFonts w:ascii="Cambria Math" w:hAnsi="Cambria Math"/>
                <w:noProof/>
                <w:lang w:val="en-US"/>
              </w:rPr>
              <m:t>=</m:t>
            </w:ins>
          </m:r>
          <m:r>
            <w:ins w:id="893" w:author="dani" w:date="2022-07-13T17:26:00Z">
              <w:rPr>
                <w:rFonts w:ascii="Cambria Math" w:hAnsi="Cambria Math"/>
              </w:rPr>
              <m:t>E[(</m:t>
            </w:ins>
          </m:r>
          <m:sSub>
            <m:sSubPr>
              <m:ctrlPr>
                <w:ins w:id="894" w:author="dani" w:date="2022-07-13T17:26:00Z">
                  <w:rPr>
                    <w:rFonts w:ascii="Cambria Math" w:hAnsi="Cambria Math"/>
                    <w:bCs/>
                    <w:i/>
                  </w:rPr>
                </w:ins>
              </m:ctrlPr>
            </m:sSubPr>
            <m:e>
              <m:r>
                <w:ins w:id="895" w:author="dani" w:date="2022-07-13T17:26:00Z">
                  <w:rPr>
                    <w:rFonts w:ascii="Cambria Math" w:hAnsi="Cambria Math"/>
                    <w:lang w:val="en-US"/>
                  </w:rPr>
                  <m:t>y</m:t>
                </w:ins>
              </m:r>
            </m:e>
            <m:sub>
              <m:r>
                <w:ins w:id="896" w:author="dani" w:date="2022-07-13T17:26:00Z">
                  <w:rPr>
                    <w:rFonts w:ascii="Cambria Math" w:hAnsi="Cambria Math"/>
                    <w:lang w:val="en-US"/>
                  </w:rPr>
                  <m:t>t,h</m:t>
                </w:ins>
              </m:r>
            </m:sub>
          </m:sSub>
          <m:d>
            <m:dPr>
              <m:ctrlPr>
                <w:ins w:id="897" w:author="dani" w:date="2022-07-13T17:26:00Z">
                  <w:rPr>
                    <w:rFonts w:ascii="Cambria Math" w:hAnsi="Cambria Math"/>
                    <w:bCs/>
                    <w:i/>
                    <w:lang w:val="en-US"/>
                  </w:rPr>
                </w:ins>
              </m:ctrlPr>
            </m:dPr>
            <m:e>
              <m:r>
                <w:ins w:id="898" w:author="dani" w:date="2022-07-13T17:26:00Z">
                  <w:rPr>
                    <w:rFonts w:ascii="Cambria Math" w:hAnsi="Cambria Math"/>
                    <w:lang w:val="en-US"/>
                  </w:rPr>
                  <m:t>1</m:t>
                </w:ins>
              </m:r>
              <m:r>
                <w:ins w:id="899" w:author="dani" w:date="2022-07-13T17:27:00Z">
                  <w:rPr>
                    <w:rFonts w:ascii="Cambria Math" w:hAnsi="Cambria Math"/>
                    <w:lang w:val="en-US"/>
                  </w:rPr>
                  <m:t>)-</m:t>
                </w:ins>
              </m:r>
              <m:sSub>
                <m:sSubPr>
                  <m:ctrlPr>
                    <w:ins w:id="900" w:author="dani" w:date="2022-07-13T17:26:00Z">
                      <w:rPr>
                        <w:rFonts w:ascii="Cambria Math" w:hAnsi="Cambria Math"/>
                        <w:bCs/>
                        <w:i/>
                      </w:rPr>
                    </w:ins>
                  </m:ctrlPr>
                </m:sSubPr>
                <m:e>
                  <m:r>
                    <w:ins w:id="901" w:author="dani" w:date="2022-07-13T17:26:00Z">
                      <w:rPr>
                        <w:rFonts w:ascii="Cambria Math" w:hAnsi="Cambria Math"/>
                        <w:lang w:val="en-US"/>
                      </w:rPr>
                      <m:t>y</m:t>
                    </w:ins>
                  </m:r>
                </m:e>
                <m:sub>
                  <m:r>
                    <w:ins w:id="902" w:author="dani" w:date="2022-07-13T17:26:00Z">
                      <w:rPr>
                        <w:rFonts w:ascii="Cambria Math" w:hAnsi="Cambria Math"/>
                        <w:lang w:val="en-US"/>
                      </w:rPr>
                      <m:t>t</m:t>
                    </w:ins>
                  </m:r>
                </m:sub>
              </m:sSub>
            </m:e>
          </m:d>
          <m:r>
            <w:ins w:id="903" w:author="dani" w:date="2022-07-13T17:26:00Z">
              <w:rPr>
                <w:rFonts w:ascii="Cambria Math" w:hAnsi="Cambria Math"/>
                <w:lang w:val="en-US"/>
              </w:rPr>
              <m:t>-</m:t>
            </w:ins>
          </m:r>
          <m:d>
            <m:dPr>
              <m:ctrlPr>
                <w:ins w:id="904" w:author="dani" w:date="2022-07-13T17:26:00Z">
                  <w:rPr>
                    <w:rFonts w:ascii="Cambria Math" w:hAnsi="Cambria Math"/>
                    <w:bCs/>
                    <w:i/>
                    <w:lang w:val="en-US"/>
                  </w:rPr>
                </w:ins>
              </m:ctrlPr>
            </m:dPr>
            <m:e>
              <m:sSub>
                <m:sSubPr>
                  <m:ctrlPr>
                    <w:ins w:id="905" w:author="dani" w:date="2022-07-13T17:26:00Z">
                      <w:rPr>
                        <w:rFonts w:ascii="Cambria Math" w:hAnsi="Cambria Math"/>
                        <w:bCs/>
                        <w:i/>
                      </w:rPr>
                    </w:ins>
                  </m:ctrlPr>
                </m:sSubPr>
                <m:e>
                  <m:r>
                    <w:ins w:id="906" w:author="dani" w:date="2022-07-13T17:26:00Z">
                      <w:rPr>
                        <w:rFonts w:ascii="Cambria Math" w:hAnsi="Cambria Math"/>
                        <w:lang w:val="en-US"/>
                      </w:rPr>
                      <m:t>y</m:t>
                    </w:ins>
                  </m:r>
                </m:e>
                <m:sub>
                  <m:r>
                    <w:ins w:id="907" w:author="dani" w:date="2022-07-13T17:26:00Z">
                      <w:rPr>
                        <w:rFonts w:ascii="Cambria Math" w:hAnsi="Cambria Math"/>
                        <w:lang w:val="en-US"/>
                      </w:rPr>
                      <m:t>t,h</m:t>
                    </w:ins>
                  </m:r>
                </m:sub>
              </m:sSub>
              <m:d>
                <m:dPr>
                  <m:ctrlPr>
                    <w:ins w:id="908" w:author="dani" w:date="2022-07-13T17:26:00Z">
                      <w:rPr>
                        <w:rFonts w:ascii="Cambria Math" w:hAnsi="Cambria Math"/>
                        <w:bCs/>
                        <w:i/>
                      </w:rPr>
                    </w:ins>
                  </m:ctrlPr>
                </m:dPr>
                <m:e>
                  <m:r>
                    <w:ins w:id="909" w:author="dani" w:date="2022-07-13T17:26:00Z">
                      <w:rPr>
                        <w:rFonts w:ascii="Cambria Math" w:hAnsi="Cambria Math"/>
                      </w:rPr>
                      <m:t>0</m:t>
                    </w:ins>
                  </m:r>
                </m:e>
              </m:d>
              <m:r>
                <w:ins w:id="910" w:author="dani" w:date="2022-07-13T17:26:00Z">
                  <w:rPr>
                    <w:rFonts w:ascii="Cambria Math" w:hAnsi="Cambria Math"/>
                  </w:rPr>
                  <m:t>-</m:t>
                </w:ins>
              </m:r>
              <m:sSub>
                <m:sSubPr>
                  <m:ctrlPr>
                    <w:ins w:id="911" w:author="dani" w:date="2022-07-13T17:26:00Z">
                      <w:rPr>
                        <w:rFonts w:ascii="Cambria Math" w:hAnsi="Cambria Math"/>
                        <w:bCs/>
                        <w:i/>
                      </w:rPr>
                    </w:ins>
                  </m:ctrlPr>
                </m:sSubPr>
                <m:e>
                  <m:r>
                    <w:ins w:id="912" w:author="dani" w:date="2022-07-13T17:26:00Z">
                      <w:rPr>
                        <w:rFonts w:ascii="Cambria Math" w:hAnsi="Cambria Math"/>
                        <w:lang w:val="en-US"/>
                      </w:rPr>
                      <m:t>y</m:t>
                    </w:ins>
                  </m:r>
                </m:e>
                <m:sub>
                  <m:r>
                    <w:ins w:id="913" w:author="dani" w:date="2022-07-13T17:26:00Z">
                      <w:rPr>
                        <w:rFonts w:ascii="Cambria Math" w:hAnsi="Cambria Math"/>
                        <w:lang w:val="en-US"/>
                      </w:rPr>
                      <m:t>t</m:t>
                    </w:ins>
                  </m:r>
                </m:sub>
              </m:sSub>
            </m:e>
          </m:d>
          <m:r>
            <w:ins w:id="914" w:author="dani" w:date="2022-07-13T17:26:00Z">
              <w:rPr>
                <w:rFonts w:ascii="Cambria Math" w:hAnsi="Cambria Math"/>
                <w:lang w:val="en-US"/>
              </w:rPr>
              <m:t>]</m:t>
            </w:ins>
          </m:r>
          <m:r>
            <w:ins w:id="915" w:author="dani" w:date="2022-07-13T17:34:00Z">
              <m:rPr>
                <m:sty m:val="p"/>
              </m:rPr>
              <w:rPr>
                <w:rFonts w:ascii="Cambria Math" w:hAnsi="Cambria Math"/>
                <w:lang w:val="en-US"/>
              </w:rPr>
              <w:br/>
            </w:ins>
          </m:r>
        </m:oMath>
      </m:oMathPara>
      <m:oMath>
        <m:r>
          <w:ins w:id="916" w:author="dani" w:date="2022-07-13T17:34:00Z">
            <w:rPr>
              <w:rFonts w:ascii="Cambria Math" w:hAnsi="Cambria Math"/>
            </w:rPr>
            <m:t>= E[(</m:t>
          </w:ins>
        </m:r>
        <m:sSub>
          <m:sSubPr>
            <m:ctrlPr>
              <w:ins w:id="917" w:author="dani" w:date="2022-07-13T17:34:00Z">
                <w:rPr>
                  <w:rFonts w:ascii="Cambria Math" w:hAnsi="Cambria Math"/>
                  <w:bCs/>
                  <w:i/>
                </w:rPr>
              </w:ins>
            </m:ctrlPr>
          </m:sSubPr>
          <m:e>
            <m:r>
              <w:ins w:id="918" w:author="dani" w:date="2022-07-13T17:34:00Z">
                <w:rPr>
                  <w:rFonts w:ascii="Cambria Math" w:hAnsi="Cambria Math"/>
                  <w:lang w:val="en-US"/>
                </w:rPr>
                <m:t>y</m:t>
              </w:ins>
            </m:r>
          </m:e>
          <m:sub>
            <m:r>
              <w:ins w:id="919" w:author="dani" w:date="2022-07-13T17:34:00Z">
                <w:rPr>
                  <w:rFonts w:ascii="Cambria Math" w:hAnsi="Cambria Math"/>
                  <w:lang w:val="en-US"/>
                </w:rPr>
                <m:t>t,h</m:t>
              </w:ins>
            </m:r>
          </m:sub>
        </m:sSub>
        <m:r>
          <w:ins w:id="920" w:author="dani" w:date="2022-07-13T17:34:00Z">
            <w:rPr>
              <w:rFonts w:ascii="Cambria Math" w:hAnsi="Cambria Math"/>
              <w:lang w:val="en-US"/>
            </w:rPr>
            <m:t>-</m:t>
          </w:ins>
        </m:r>
        <m:sSub>
          <m:sSubPr>
            <m:ctrlPr>
              <w:ins w:id="921" w:author="dani" w:date="2022-07-13T17:34:00Z">
                <w:rPr>
                  <w:rFonts w:ascii="Cambria Math" w:hAnsi="Cambria Math"/>
                  <w:bCs/>
                  <w:i/>
                </w:rPr>
              </w:ins>
            </m:ctrlPr>
          </m:sSubPr>
          <m:e>
            <m:r>
              <w:ins w:id="922" w:author="dani" w:date="2022-07-13T17:34:00Z">
                <w:rPr>
                  <w:rFonts w:ascii="Cambria Math" w:hAnsi="Cambria Math"/>
                  <w:lang w:val="en-US"/>
                </w:rPr>
                <m:t>y</m:t>
              </w:ins>
            </m:r>
          </m:e>
          <m:sub>
            <m:r>
              <w:ins w:id="923" w:author="dani" w:date="2022-07-13T17:34:00Z">
                <w:rPr>
                  <w:rFonts w:ascii="Cambria Math" w:hAnsi="Cambria Math"/>
                  <w:lang w:val="en-US"/>
                </w:rPr>
                <m:t>t</m:t>
              </w:ins>
            </m:r>
          </m:sub>
        </m:sSub>
        <m:r>
          <w:ins w:id="924" w:author="dani" w:date="2022-07-13T17:34:00Z">
            <w:rPr>
              <w:rFonts w:ascii="Cambria Math" w:hAnsi="Cambria Math"/>
            </w:rPr>
            <m:t>)(</m:t>
          </w:ins>
        </m:r>
        <m:f>
          <m:fPr>
            <m:ctrlPr>
              <w:ins w:id="925" w:author="dani" w:date="2022-07-13T17:34:00Z">
                <w:rPr>
                  <w:rFonts w:ascii="Cambria Math" w:hAnsi="Cambria Math"/>
                  <w:bCs/>
                  <w:i/>
                </w:rPr>
              </w:ins>
            </m:ctrlPr>
          </m:fPr>
          <m:num>
            <m:r>
              <w:ins w:id="926" w:author="dani" w:date="2022-07-13T17:34:00Z">
                <w:rPr>
                  <w:rFonts w:ascii="Cambria Math" w:hAnsi="Cambria Math"/>
                </w:rPr>
                <m:t>1{</m:t>
              </w:ins>
            </m:r>
            <m:sSub>
              <m:sSubPr>
                <m:ctrlPr>
                  <w:ins w:id="927" w:author="dani" w:date="2022-07-13T17:34:00Z">
                    <w:rPr>
                      <w:rFonts w:ascii="Cambria Math" w:hAnsi="Cambria Math"/>
                      <w:bCs/>
                      <w:i/>
                    </w:rPr>
                  </w:ins>
                </m:ctrlPr>
              </m:sSubPr>
              <m:e>
                <m:r>
                  <w:ins w:id="928" w:author="dani" w:date="2022-07-13T17:34:00Z">
                    <w:rPr>
                      <w:rFonts w:ascii="Cambria Math" w:hAnsi="Cambria Math"/>
                      <w:lang w:val="en-US"/>
                    </w:rPr>
                    <m:t>D</m:t>
                  </w:ins>
                </m:r>
              </m:e>
              <m:sub>
                <m:r>
                  <w:ins w:id="929" w:author="dani" w:date="2022-07-13T17:34:00Z">
                    <w:rPr>
                      <w:rFonts w:ascii="Cambria Math" w:hAnsi="Cambria Math"/>
                      <w:lang w:val="en-US"/>
                    </w:rPr>
                    <m:t>t</m:t>
                  </w:ins>
                </m:r>
              </m:sub>
            </m:sSub>
            <m:r>
              <w:ins w:id="930" w:author="dani" w:date="2022-07-13T17:34:00Z">
                <w:rPr>
                  <w:rFonts w:ascii="Cambria Math" w:hAnsi="Cambria Math"/>
                </w:rPr>
                <m:t>=1}</m:t>
              </w:ins>
            </m:r>
          </m:num>
          <m:den>
            <m:r>
              <w:ins w:id="931" w:author="dani" w:date="2022-07-13T17:34:00Z">
                <w:rPr>
                  <w:rFonts w:ascii="Cambria Math" w:hAnsi="Cambria Math"/>
                </w:rPr>
                <m:t>p1(</m:t>
              </w:ins>
            </m:r>
            <m:sSub>
              <m:sSubPr>
                <m:ctrlPr>
                  <w:ins w:id="932" w:author="dani" w:date="2022-07-13T17:34:00Z">
                    <w:rPr>
                      <w:rFonts w:ascii="Cambria Math" w:hAnsi="Cambria Math"/>
                      <w:bCs/>
                      <w:i/>
                    </w:rPr>
                  </w:ins>
                </m:ctrlPr>
              </m:sSubPr>
              <m:e>
                <m:r>
                  <w:ins w:id="933" w:author="dani" w:date="2022-07-13T17:34:00Z">
                    <w:rPr>
                      <w:rFonts w:ascii="Cambria Math" w:hAnsi="Cambria Math"/>
                      <w:lang w:val="en-US"/>
                    </w:rPr>
                    <m:t>X</m:t>
                  </w:ins>
                </m:r>
              </m:e>
              <m:sub>
                <m:r>
                  <w:ins w:id="934" w:author="dani" w:date="2022-07-13T17:34:00Z">
                    <w:rPr>
                      <w:rFonts w:ascii="Cambria Math" w:hAnsi="Cambria Math"/>
                      <w:lang w:val="en-US"/>
                    </w:rPr>
                    <m:t>t,φ</m:t>
                  </w:ins>
                </m:r>
              </m:sub>
            </m:sSub>
            <m:r>
              <w:ins w:id="935" w:author="dani" w:date="2022-07-13T17:34:00Z">
                <w:rPr>
                  <w:rFonts w:ascii="Cambria Math" w:hAnsi="Cambria Math"/>
                </w:rPr>
                <m:t>)</m:t>
              </w:ins>
            </m:r>
          </m:den>
        </m:f>
        <m:r>
          <w:ins w:id="936" w:author="dani" w:date="2022-07-13T17:34:00Z">
            <w:rPr>
              <w:rFonts w:ascii="Cambria Math" w:hAnsi="Cambria Math"/>
              <w:lang w:val="en-US"/>
            </w:rPr>
            <m:t>-</m:t>
          </w:ins>
        </m:r>
        <m:f>
          <m:fPr>
            <m:ctrlPr>
              <w:ins w:id="937" w:author="dani" w:date="2022-07-13T17:34:00Z">
                <w:rPr>
                  <w:rFonts w:ascii="Cambria Math" w:hAnsi="Cambria Math"/>
                  <w:bCs/>
                  <w:i/>
                </w:rPr>
              </w:ins>
            </m:ctrlPr>
          </m:fPr>
          <m:num>
            <m:r>
              <w:ins w:id="938" w:author="dani" w:date="2022-07-13T17:34:00Z">
                <w:rPr>
                  <w:rFonts w:ascii="Cambria Math" w:hAnsi="Cambria Math"/>
                </w:rPr>
                <m:t>1{</m:t>
              </w:ins>
            </m:r>
            <m:sSub>
              <m:sSubPr>
                <m:ctrlPr>
                  <w:ins w:id="939" w:author="dani" w:date="2022-07-13T17:34:00Z">
                    <w:rPr>
                      <w:rFonts w:ascii="Cambria Math" w:hAnsi="Cambria Math"/>
                      <w:bCs/>
                      <w:i/>
                    </w:rPr>
                  </w:ins>
                </m:ctrlPr>
              </m:sSubPr>
              <m:e>
                <m:r>
                  <w:ins w:id="940" w:author="dani" w:date="2022-07-13T17:34:00Z">
                    <w:rPr>
                      <w:rFonts w:ascii="Cambria Math" w:hAnsi="Cambria Math"/>
                      <w:lang w:val="en-US"/>
                    </w:rPr>
                    <m:t>D</m:t>
                  </w:ins>
                </m:r>
              </m:e>
              <m:sub>
                <m:r>
                  <w:ins w:id="941" w:author="dani" w:date="2022-07-13T17:34:00Z">
                    <w:rPr>
                      <w:rFonts w:ascii="Cambria Math" w:hAnsi="Cambria Math"/>
                      <w:lang w:val="en-US"/>
                    </w:rPr>
                    <m:t>t</m:t>
                  </w:ins>
                </m:r>
              </m:sub>
            </m:sSub>
            <m:r>
              <w:ins w:id="942" w:author="dani" w:date="2022-07-13T17:34:00Z">
                <w:rPr>
                  <w:rFonts w:ascii="Cambria Math" w:hAnsi="Cambria Math"/>
                </w:rPr>
                <m:t>=0}</m:t>
              </w:ins>
            </m:r>
          </m:num>
          <m:den>
            <m:r>
              <w:ins w:id="943" w:author="dani" w:date="2022-07-13T17:34:00Z">
                <w:rPr>
                  <w:rFonts w:ascii="Cambria Math" w:hAnsi="Cambria Math"/>
                </w:rPr>
                <m:t>p0(</m:t>
              </w:ins>
            </m:r>
            <m:sSub>
              <m:sSubPr>
                <m:ctrlPr>
                  <w:ins w:id="944" w:author="dani" w:date="2022-07-13T17:34:00Z">
                    <w:rPr>
                      <w:rFonts w:ascii="Cambria Math" w:hAnsi="Cambria Math"/>
                      <w:bCs/>
                      <w:i/>
                    </w:rPr>
                  </w:ins>
                </m:ctrlPr>
              </m:sSubPr>
              <m:e>
                <m:r>
                  <w:ins w:id="945" w:author="dani" w:date="2022-07-13T17:34:00Z">
                    <w:rPr>
                      <w:rFonts w:ascii="Cambria Math" w:hAnsi="Cambria Math"/>
                      <w:lang w:val="en-US"/>
                    </w:rPr>
                    <m:t>X</m:t>
                  </w:ins>
                </m:r>
              </m:e>
              <m:sub>
                <m:r>
                  <w:ins w:id="946" w:author="dani" w:date="2022-07-13T17:34:00Z">
                    <w:rPr>
                      <w:rFonts w:ascii="Cambria Math" w:hAnsi="Cambria Math"/>
                      <w:lang w:val="en-US"/>
                    </w:rPr>
                    <m:t>t,φ</m:t>
                  </w:ins>
                </m:r>
              </m:sub>
            </m:sSub>
            <m:r>
              <w:ins w:id="947" w:author="dani" w:date="2022-07-13T17:34:00Z">
                <w:rPr>
                  <w:rFonts w:ascii="Cambria Math" w:hAnsi="Cambria Math"/>
                </w:rPr>
                <m:t>)</m:t>
              </w:ins>
            </m:r>
          </m:den>
        </m:f>
        <m:r>
          <w:ins w:id="948" w:author="dani" w:date="2022-07-13T17:34:00Z">
            <w:rPr>
              <w:rFonts w:ascii="Cambria Math" w:hAnsi="Cambria Math"/>
              <w:lang w:val="en-US"/>
            </w:rPr>
            <m:t>]</m:t>
          </w:ins>
        </m:r>
      </m:oMath>
      <w:del w:id="949" w:author="dani" w:date="2022-07-13T17:34:00Z">
        <w:r w:rsidR="006E2EF0" w:rsidDel="006E2EF0">
          <w:rPr>
            <w:rFonts w:ascii="LM Roman 10" w:hAnsi="LM Roman 10"/>
            <w:noProof/>
            <w:lang w:val="en-US"/>
          </w:rPr>
          <w:delText xml:space="preserve"> </w:delText>
        </w:r>
      </w:del>
      <w:ins w:id="950" w:author="dani" w:date="2022-07-13T17:33:00Z">
        <w:r w:rsidR="006E2EF0">
          <w:rPr>
            <w:rFonts w:ascii="LM Roman 10" w:hAnsi="LM Roman 10"/>
            <w:noProof/>
            <w:lang w:val="en-US"/>
          </w:rPr>
          <w:tab/>
          <w:t>(10)</w:t>
        </w:r>
        <w:r w:rsidR="006E2EF0">
          <w:rPr>
            <w:bCs/>
            <w:lang w:val="en-US"/>
          </w:rPr>
          <w:tab/>
        </w:r>
        <w:r w:rsidR="006E2EF0" w:rsidRPr="008909A9">
          <w:rPr>
            <w:bCs/>
            <w:lang w:val="en-US"/>
          </w:rPr>
          <w:t xml:space="preserve">   for all</w:t>
        </w:r>
        <w:r w:rsidR="006E2EF0">
          <w:rPr>
            <w:bCs/>
            <w:i/>
            <w:iCs/>
            <w:lang w:val="en-US"/>
          </w:rPr>
          <w:t xml:space="preserve"> h &gt;  0</w:t>
        </w:r>
      </w:ins>
    </w:p>
    <w:p w14:paraId="395C275E" w14:textId="77777777" w:rsidR="00DB19AA" w:rsidRDefault="006E2EF0" w:rsidP="006E2EF0">
      <w:pPr>
        <w:spacing w:after="360" w:line="312" w:lineRule="auto"/>
        <w:rPr>
          <w:ins w:id="951" w:author="dani" w:date="2022-07-13T17:48:00Z"/>
          <w:rFonts w:ascii="LM Roman 10" w:hAnsi="LM Roman 10"/>
          <w:bCs/>
          <w:noProof/>
          <w:lang w:val="en-US"/>
        </w:rPr>
      </w:pPr>
      <w:ins w:id="952" w:author="dani" w:date="2022-07-13T17:35:00Z">
        <w:r w:rsidRPr="006E2EF0">
          <w:rPr>
            <w:rFonts w:ascii="LM Roman 10" w:hAnsi="LM Roman 10"/>
            <w:bCs/>
            <w:noProof/>
            <w:lang w:val="en-US"/>
          </w:rPr>
          <w:t>Under standard regularity conditions an estimate of expression (1</w:t>
        </w:r>
        <w:r>
          <w:rPr>
            <w:rFonts w:ascii="LM Roman 10" w:hAnsi="LM Roman 10"/>
            <w:bCs/>
            <w:noProof/>
            <w:lang w:val="en-US"/>
          </w:rPr>
          <w:t>0</w:t>
        </w:r>
        <w:r w:rsidRPr="006E2EF0">
          <w:rPr>
            <w:rFonts w:ascii="LM Roman 10" w:hAnsi="LM Roman 10"/>
            <w:bCs/>
            <w:noProof/>
            <w:lang w:val="en-US"/>
          </w:rPr>
          <w:t>)</w:t>
        </w:r>
        <w:r>
          <w:rPr>
            <w:rFonts w:ascii="LM Roman 10" w:hAnsi="LM Roman 10"/>
            <w:bCs/>
            <w:noProof/>
            <w:lang w:val="en-US"/>
          </w:rPr>
          <w:t xml:space="preserve"> </w:t>
        </w:r>
        <w:r w:rsidRPr="006E2EF0">
          <w:rPr>
            <w:rFonts w:ascii="LM Roman 10" w:hAnsi="LM Roman 10"/>
            <w:bCs/>
            <w:noProof/>
            <w:lang w:val="en-US"/>
          </w:rPr>
          <w:t xml:space="preserve">can be obtained </w:t>
        </w:r>
        <w:r>
          <w:rPr>
            <w:rFonts w:ascii="LM Roman 10" w:hAnsi="LM Roman 10"/>
            <w:bCs/>
            <w:noProof/>
            <w:lang w:val="en-US"/>
          </w:rPr>
          <w:t>u</w:t>
        </w:r>
        <w:r w:rsidRPr="006E2EF0">
          <w:rPr>
            <w:rFonts w:ascii="LM Roman 10" w:hAnsi="LM Roman 10"/>
            <w:bCs/>
            <w:noProof/>
            <w:lang w:val="en-US"/>
          </w:rPr>
          <w:t>sing sample moments which generalize the sample moments presented</w:t>
        </w:r>
        <w:r>
          <w:rPr>
            <w:rFonts w:ascii="LM Roman 10" w:hAnsi="LM Roman 10"/>
            <w:bCs/>
            <w:noProof/>
            <w:lang w:val="en-US"/>
          </w:rPr>
          <w:t xml:space="preserve"> </w:t>
        </w:r>
        <w:r w:rsidRPr="006E2EF0">
          <w:rPr>
            <w:rFonts w:ascii="LM Roman 10" w:hAnsi="LM Roman 10"/>
            <w:bCs/>
            <w:noProof/>
            <w:lang w:val="en-US"/>
          </w:rPr>
          <w:t>earlier in expression (</w:t>
        </w:r>
      </w:ins>
      <w:ins w:id="953" w:author="dani" w:date="2022-07-13T17:36:00Z">
        <w:r>
          <w:rPr>
            <w:rFonts w:ascii="LM Roman 10" w:hAnsi="LM Roman 10"/>
            <w:bCs/>
            <w:noProof/>
            <w:lang w:val="en-US"/>
          </w:rPr>
          <w:t>4</w:t>
        </w:r>
      </w:ins>
      <w:ins w:id="954" w:author="dani" w:date="2022-07-13T17:35:00Z">
        <w:r w:rsidRPr="006E2EF0">
          <w:rPr>
            <w:rFonts w:ascii="LM Roman 10" w:hAnsi="LM Roman 10"/>
            <w:bCs/>
            <w:noProof/>
            <w:lang w:val="en-US"/>
          </w:rPr>
          <w:t>) for the OLS case.</w:t>
        </w:r>
        <w:r>
          <w:rPr>
            <w:rFonts w:ascii="LM Roman 10" w:hAnsi="LM Roman 10"/>
            <w:bCs/>
            <w:noProof/>
            <w:lang w:val="en-US"/>
          </w:rPr>
          <w:t xml:space="preserve"> </w:t>
        </w:r>
        <w:r w:rsidRPr="006E2EF0">
          <w:rPr>
            <w:rFonts w:ascii="LM Roman 10" w:hAnsi="LM Roman 10"/>
            <w:bCs/>
            <w:noProof/>
            <w:lang w:val="en-US"/>
          </w:rPr>
          <w:t xml:space="preserve">Suppose that the first-stage treatment model takes the form of a probability of treatment at time t given by the estimated model </w:t>
        </w:r>
      </w:ins>
    </w:p>
    <w:p w14:paraId="499AD41E" w14:textId="08582822" w:rsidR="006E2EF0" w:rsidRPr="006E2EF0" w:rsidRDefault="009502A0" w:rsidP="006E2EF0">
      <w:pPr>
        <w:spacing w:after="360" w:line="312" w:lineRule="auto"/>
        <w:rPr>
          <w:ins w:id="955" w:author="dani" w:date="2022-07-13T17:29:00Z"/>
          <w:rFonts w:ascii="LM Roman 10" w:hAnsi="LM Roman 10"/>
          <w:bCs/>
          <w:noProof/>
          <w:lang w:val="en-US"/>
        </w:rPr>
      </w:pPr>
      <m:oMath>
        <m:acc>
          <m:accPr>
            <m:ctrlPr>
              <w:ins w:id="956" w:author="dani" w:date="2022-07-13T17:46:00Z">
                <w:rPr>
                  <w:rFonts w:ascii="Cambria Math" w:hAnsi="Cambria Math"/>
                  <w:bCs/>
                  <w:i/>
                  <w:noProof/>
                  <w:lang w:val="en-US"/>
                </w:rPr>
              </w:ins>
            </m:ctrlPr>
          </m:accPr>
          <m:e>
            <m:r>
              <w:ins w:id="957" w:author="dani" w:date="2022-07-13T17:46:00Z">
                <w:rPr>
                  <w:rFonts w:ascii="Cambria Math" w:hAnsi="Cambria Math"/>
                  <w:noProof/>
                  <w:lang w:val="en-US"/>
                </w:rPr>
                <m:t>p</m:t>
              </w:ins>
            </m:r>
          </m:e>
        </m:acc>
        <m:r>
          <w:ins w:id="958" w:author="dani" w:date="2022-07-13T17:47:00Z">
            <w:rPr>
              <w:rFonts w:ascii="Cambria Math" w:hAnsi="Cambria Math"/>
              <w:noProof/>
              <w:lang w:val="en-US"/>
            </w:rPr>
            <m:t>t = p1(</m:t>
          </w:ins>
        </m:r>
        <m:sSub>
          <m:sSubPr>
            <m:ctrlPr>
              <w:ins w:id="959" w:author="dani" w:date="2022-07-13T17:47:00Z">
                <w:rPr>
                  <w:rFonts w:ascii="Cambria Math" w:hAnsi="Cambria Math"/>
                  <w:bCs/>
                  <w:i/>
                  <w:noProof/>
                  <w:lang w:val="en-US"/>
                </w:rPr>
              </w:ins>
            </m:ctrlPr>
          </m:sSubPr>
          <m:e>
            <m:r>
              <w:ins w:id="960" w:author="dani" w:date="2022-07-13T17:47:00Z">
                <w:rPr>
                  <w:rFonts w:ascii="Cambria Math" w:hAnsi="Cambria Math"/>
                  <w:noProof/>
                  <w:lang w:val="en-US"/>
                </w:rPr>
                <m:t>X</m:t>
              </w:ins>
            </m:r>
          </m:e>
          <m:sub>
            <m:r>
              <w:ins w:id="961" w:author="dani" w:date="2022-07-13T17:47:00Z">
                <w:rPr>
                  <w:rFonts w:ascii="Cambria Math" w:hAnsi="Cambria Math"/>
                  <w:noProof/>
                  <w:lang w:val="en-US"/>
                </w:rPr>
                <m:t>t</m:t>
              </w:ins>
            </m:r>
          </m:sub>
        </m:sSub>
        <m:r>
          <w:ins w:id="962" w:author="dani" w:date="2022-07-13T17:47:00Z">
            <w:rPr>
              <w:rFonts w:ascii="Cambria Math" w:hAnsi="Cambria Math"/>
              <w:noProof/>
              <w:lang w:val="en-US"/>
            </w:rPr>
            <m:t>,</m:t>
          </w:ins>
        </m:r>
        <m:acc>
          <m:accPr>
            <m:ctrlPr>
              <w:ins w:id="963" w:author="dani" w:date="2022-07-13T17:47:00Z">
                <w:rPr>
                  <w:rFonts w:ascii="Cambria Math" w:hAnsi="Cambria Math"/>
                  <w:bCs/>
                  <w:i/>
                  <w:noProof/>
                  <w:lang w:val="en-US"/>
                </w:rPr>
              </w:ins>
            </m:ctrlPr>
          </m:accPr>
          <m:e>
            <m:r>
              <w:ins w:id="964" w:author="dani" w:date="2022-07-13T17:47:00Z">
                <w:rPr>
                  <w:rFonts w:ascii="Cambria Math" w:hAnsi="Cambria Math"/>
                  <w:noProof/>
                  <w:lang w:val="en-US"/>
                </w:rPr>
                <m:t>φ</m:t>
              </w:ins>
            </m:r>
          </m:e>
        </m:acc>
        <m:r>
          <w:ins w:id="965" w:author="dani" w:date="2022-07-13T17:48:00Z">
            <w:rPr>
              <w:rFonts w:ascii="Cambria Math" w:hAnsi="Cambria Math"/>
              <w:noProof/>
              <w:lang w:val="en-US"/>
            </w:rPr>
            <m:t>)</m:t>
          </w:ins>
        </m:r>
        <m:r>
          <w:ins w:id="966" w:author="dani" w:date="2022-07-13T17:47:00Z">
            <w:rPr>
              <w:rFonts w:ascii="Cambria Math" w:hAnsi="Cambria Math"/>
              <w:noProof/>
              <w:lang w:val="en-US"/>
            </w:rPr>
            <m:t xml:space="preserve"> </m:t>
          </w:ins>
        </m:r>
      </m:oMath>
      <w:ins w:id="967" w:author="dani" w:date="2022-07-13T17:49:00Z">
        <w:r w:rsidR="00DB19AA">
          <w:rPr>
            <w:rFonts w:ascii="LM Roman 10" w:hAnsi="LM Roman 10"/>
            <w:bCs/>
            <w:noProof/>
            <w:lang w:val="en-US"/>
          </w:rPr>
          <w:t>w</w:t>
        </w:r>
      </w:ins>
      <w:ins w:id="968" w:author="dani" w:date="2022-07-13T17:35:00Z">
        <w:r w:rsidR="006E2EF0" w:rsidRPr="006E2EF0">
          <w:rPr>
            <w:rFonts w:ascii="LM Roman 10" w:hAnsi="LM Roman 10"/>
            <w:bCs/>
            <w:noProof/>
            <w:lang w:val="en-US"/>
          </w:rPr>
          <w:t>here</w:t>
        </w:r>
      </w:ins>
      <w:ins w:id="969" w:author="dani" w:date="2022-07-13T17:48:00Z">
        <w:r w:rsidR="00DB19AA">
          <w:rPr>
            <w:rFonts w:ascii="LM Roman 10" w:hAnsi="LM Roman 10"/>
            <w:bCs/>
            <w:noProof/>
            <w:lang w:val="en-US"/>
          </w:rPr>
          <w:t xml:space="preserve"> </w:t>
        </w:r>
      </w:ins>
      <m:oMath>
        <m:acc>
          <m:accPr>
            <m:ctrlPr>
              <w:ins w:id="970" w:author="dani" w:date="2022-07-13T17:48:00Z">
                <w:rPr>
                  <w:rFonts w:ascii="Cambria Math" w:hAnsi="Cambria Math"/>
                  <w:bCs/>
                  <w:i/>
                  <w:noProof/>
                  <w:lang w:val="en-US"/>
                </w:rPr>
              </w:ins>
            </m:ctrlPr>
          </m:accPr>
          <m:e>
            <m:r>
              <w:ins w:id="971" w:author="dani" w:date="2022-07-13T17:48:00Z">
                <w:rPr>
                  <w:rFonts w:ascii="Cambria Math" w:hAnsi="Cambria Math"/>
                  <w:noProof/>
                  <w:lang w:val="en-US"/>
                </w:rPr>
                <m:t>φ</m:t>
              </w:ins>
            </m:r>
          </m:e>
        </m:acc>
      </m:oMath>
      <w:ins w:id="972" w:author="dani" w:date="2022-07-13T17:35:00Z">
        <w:r w:rsidR="006E2EF0" w:rsidRPr="006E2EF0">
          <w:rPr>
            <w:rFonts w:ascii="LM Roman 10" w:hAnsi="LM Roman 10"/>
            <w:bCs/>
            <w:noProof/>
            <w:lang w:val="en-US"/>
          </w:rPr>
          <w:t xml:space="preserve"> is the estimated</w:t>
        </w:r>
      </w:ins>
      <w:ins w:id="973" w:author="dani" w:date="2022-07-13T17:48:00Z">
        <w:r w:rsidR="00DB19AA">
          <w:rPr>
            <w:rFonts w:ascii="LM Roman 10" w:hAnsi="LM Roman 10"/>
            <w:bCs/>
            <w:noProof/>
            <w:lang w:val="en-US"/>
          </w:rPr>
          <w:t xml:space="preserve"> </w:t>
        </w:r>
      </w:ins>
      <w:ins w:id="974" w:author="dani" w:date="2022-07-13T17:35:00Z">
        <w:r w:rsidR="006E2EF0" w:rsidRPr="006E2EF0">
          <w:rPr>
            <w:rFonts w:ascii="LM Roman 10" w:hAnsi="LM Roman 10"/>
            <w:bCs/>
            <w:noProof/>
            <w:lang w:val="en-US"/>
          </w:rPr>
          <w:t>parameter vector, and</w:t>
        </w:r>
      </w:ins>
      <w:ins w:id="975" w:author="dani" w:date="2022-07-13T17:49:00Z">
        <w:r w:rsidR="00DB19AA">
          <w:rPr>
            <w:rFonts w:ascii="LM Roman 10" w:hAnsi="LM Roman 10"/>
            <w:bCs/>
            <w:noProof/>
            <w:lang w:val="en-US"/>
          </w:rPr>
          <w:t xml:space="preserve"> </w:t>
        </w:r>
      </w:ins>
      <m:oMath>
        <m:r>
          <w:ins w:id="976" w:author="dani" w:date="2022-07-13T17:49:00Z">
            <w:rPr>
              <w:rFonts w:ascii="Cambria Math" w:hAnsi="Cambria Math"/>
              <w:noProof/>
              <w:lang w:val="en-US"/>
            </w:rPr>
            <m:t>1-</m:t>
          </w:ins>
        </m:r>
        <m:acc>
          <m:accPr>
            <m:ctrlPr>
              <w:ins w:id="977" w:author="dani" w:date="2022-07-13T17:49:00Z">
                <w:rPr>
                  <w:rFonts w:ascii="Cambria Math" w:hAnsi="Cambria Math"/>
                  <w:bCs/>
                  <w:i/>
                  <w:noProof/>
                  <w:lang w:val="en-US"/>
                </w:rPr>
              </w:ins>
            </m:ctrlPr>
          </m:accPr>
          <m:e>
            <m:r>
              <w:ins w:id="978" w:author="dani" w:date="2022-07-13T17:49:00Z">
                <w:rPr>
                  <w:rFonts w:ascii="Cambria Math" w:hAnsi="Cambria Math"/>
                  <w:noProof/>
                  <w:lang w:val="en-US"/>
                </w:rPr>
                <m:t>p</m:t>
              </w:ins>
            </m:r>
          </m:e>
        </m:acc>
        <m:r>
          <w:ins w:id="979" w:author="dani" w:date="2022-07-13T17:49:00Z">
            <w:rPr>
              <w:rFonts w:ascii="Cambria Math" w:hAnsi="Cambria Math"/>
              <w:noProof/>
              <w:lang w:val="en-US"/>
            </w:rPr>
            <m:t xml:space="preserve">t = </m:t>
          </w:ins>
        </m:r>
        <m:sSub>
          <m:sSubPr>
            <m:ctrlPr>
              <w:ins w:id="980" w:author="dani" w:date="2022-07-13T17:49:00Z">
                <w:rPr>
                  <w:rFonts w:ascii="Cambria Math" w:hAnsi="Cambria Math"/>
                  <w:bCs/>
                  <w:i/>
                  <w:noProof/>
                  <w:lang w:val="en-US"/>
                </w:rPr>
              </w:ins>
            </m:ctrlPr>
          </m:sSubPr>
          <m:e>
            <m:r>
              <w:ins w:id="981" w:author="dani" w:date="2022-07-13T17:49:00Z">
                <w:rPr>
                  <w:rFonts w:ascii="Cambria Math" w:hAnsi="Cambria Math"/>
                  <w:noProof/>
                  <w:lang w:val="en-US"/>
                </w:rPr>
                <m:t>p</m:t>
              </w:ins>
            </m:r>
          </m:e>
          <m:sub>
            <m:r>
              <w:ins w:id="982" w:author="dani" w:date="2022-07-13T17:49:00Z">
                <w:rPr>
                  <w:rFonts w:ascii="Cambria Math" w:hAnsi="Cambria Math"/>
                  <w:noProof/>
                  <w:lang w:val="en-US"/>
                </w:rPr>
                <m:t>0</m:t>
              </w:ins>
            </m:r>
          </m:sub>
        </m:sSub>
        <m:r>
          <w:ins w:id="983" w:author="dani" w:date="2022-07-13T17:49:00Z">
            <w:rPr>
              <w:rFonts w:ascii="Cambria Math" w:hAnsi="Cambria Math"/>
              <w:noProof/>
              <w:lang w:val="en-US"/>
            </w:rPr>
            <m:t>(</m:t>
          </w:ins>
        </m:r>
        <m:sSub>
          <m:sSubPr>
            <m:ctrlPr>
              <w:ins w:id="984" w:author="dani" w:date="2022-07-13T17:49:00Z">
                <w:rPr>
                  <w:rFonts w:ascii="Cambria Math" w:hAnsi="Cambria Math"/>
                  <w:bCs/>
                  <w:i/>
                  <w:noProof/>
                  <w:lang w:val="en-US"/>
                </w:rPr>
              </w:ins>
            </m:ctrlPr>
          </m:sSubPr>
          <m:e>
            <m:r>
              <w:ins w:id="985" w:author="dani" w:date="2022-07-13T17:49:00Z">
                <w:rPr>
                  <w:rFonts w:ascii="Cambria Math" w:hAnsi="Cambria Math"/>
                  <w:noProof/>
                  <w:lang w:val="en-US"/>
                </w:rPr>
                <m:t>X</m:t>
              </w:ins>
            </m:r>
          </m:e>
          <m:sub>
            <m:r>
              <w:ins w:id="986" w:author="dani" w:date="2022-07-13T17:49:00Z">
                <w:rPr>
                  <w:rFonts w:ascii="Cambria Math" w:hAnsi="Cambria Math"/>
                  <w:noProof/>
                  <w:lang w:val="en-US"/>
                </w:rPr>
                <m:t>t</m:t>
              </w:ins>
            </m:r>
          </m:sub>
        </m:sSub>
        <m:r>
          <w:ins w:id="987" w:author="dani" w:date="2022-07-13T17:49:00Z">
            <w:rPr>
              <w:rFonts w:ascii="Cambria Math" w:hAnsi="Cambria Math"/>
              <w:noProof/>
              <w:lang w:val="en-US"/>
            </w:rPr>
            <m:t>,</m:t>
          </w:ins>
        </m:r>
        <m:acc>
          <m:accPr>
            <m:ctrlPr>
              <w:ins w:id="988" w:author="dani" w:date="2022-07-13T17:49:00Z">
                <w:rPr>
                  <w:rFonts w:ascii="Cambria Math" w:hAnsi="Cambria Math"/>
                  <w:bCs/>
                  <w:i/>
                  <w:noProof/>
                  <w:lang w:val="en-US"/>
                </w:rPr>
              </w:ins>
            </m:ctrlPr>
          </m:accPr>
          <m:e>
            <m:r>
              <w:ins w:id="989" w:author="dani" w:date="2022-07-13T17:49:00Z">
                <w:rPr>
                  <w:rFonts w:ascii="Cambria Math" w:hAnsi="Cambria Math"/>
                  <w:noProof/>
                  <w:lang w:val="en-US"/>
                </w:rPr>
                <m:t>φ</m:t>
              </w:ins>
            </m:r>
          </m:e>
        </m:acc>
        <m:r>
          <w:ins w:id="990" w:author="dani" w:date="2022-07-13T17:49:00Z">
            <w:rPr>
              <w:rFonts w:ascii="Cambria Math" w:hAnsi="Cambria Math"/>
              <w:noProof/>
              <w:lang w:val="en-US"/>
            </w:rPr>
            <m:t>)</m:t>
          </w:ins>
        </m:r>
      </m:oMath>
      <w:ins w:id="991" w:author="dani" w:date="2022-07-13T17:35:00Z">
        <w:r w:rsidR="006E2EF0" w:rsidRPr="006E2EF0">
          <w:rPr>
            <w:rFonts w:ascii="LM Roman 10" w:hAnsi="LM Roman 10"/>
            <w:bCs/>
            <w:noProof/>
            <w:lang w:val="en-US"/>
          </w:rPr>
          <w:t>. The inverse propensity score weighted (IPW)</w:t>
        </w:r>
      </w:ins>
      <w:ins w:id="992" w:author="dani" w:date="2022-07-13T17:50:00Z">
        <w:r w:rsidR="00DB19AA">
          <w:rPr>
            <w:rFonts w:ascii="LM Roman 10" w:hAnsi="LM Roman 10"/>
            <w:bCs/>
            <w:noProof/>
            <w:lang w:val="en-US"/>
          </w:rPr>
          <w:t xml:space="preserve"> “</w:t>
        </w:r>
      </w:ins>
      <w:ins w:id="993" w:author="dani" w:date="2022-07-13T17:35:00Z">
        <w:r w:rsidR="006E2EF0" w:rsidRPr="006E2EF0">
          <w:rPr>
            <w:rFonts w:ascii="LM Roman 10" w:hAnsi="LM Roman 10"/>
            <w:bCs/>
            <w:noProof/>
            <w:lang w:val="en-US"/>
          </w:rPr>
          <w:t>ratio estimator” of the average treatment effect is</w:t>
        </w:r>
      </w:ins>
      <w:ins w:id="994" w:author="dani" w:date="2022-07-13T17:57:00Z">
        <w:r w:rsidR="00434981">
          <w:rPr>
            <w:rFonts w:ascii="LM Roman 10" w:hAnsi="LM Roman 10"/>
            <w:bCs/>
            <w:noProof/>
            <w:lang w:val="en-US"/>
          </w:rPr>
          <w:t xml:space="preserve">. </w:t>
        </w:r>
        <w:r w:rsidR="00434981">
          <w:t xml:space="preserve">Some improvements can be made to this expression. Imbens (2004) and Lunceford and Davidian (2004) suggest renormalizing the weights so that they sum up to one in small samples. </w:t>
        </w:r>
      </w:ins>
    </w:p>
    <w:p w14:paraId="26D9603D" w14:textId="049220A0" w:rsidR="00DB19AA" w:rsidRDefault="009502A0" w:rsidP="00DB19AA">
      <w:pPr>
        <w:spacing w:after="360" w:line="312" w:lineRule="auto"/>
        <w:jc w:val="center"/>
        <w:rPr>
          <w:bCs/>
          <w:lang w:val="en-US"/>
        </w:rPr>
      </w:pPr>
      <m:oMath>
        <m:sSubSup>
          <m:sSubSupPr>
            <m:ctrlPr>
              <w:rPr>
                <w:rFonts w:ascii="Cambria Math" w:hAnsi="Cambria Math"/>
                <w:bCs/>
              </w:rPr>
            </m:ctrlPr>
          </m:sSubSupPr>
          <m:e>
            <m:acc>
              <m:accPr>
                <m:ctrlPr>
                  <w:rPr>
                    <w:rFonts w:ascii="Cambria Math" w:hAnsi="Cambria Math"/>
                    <w:bCs/>
                  </w:rPr>
                </m:ctrlPr>
              </m:accPr>
              <m:e>
                <m:r>
                  <m:rPr>
                    <m:sty m:val="p"/>
                  </m:rPr>
                  <w:rPr>
                    <w:rFonts w:ascii="Cambria Math" w:hAnsi="Cambria Math"/>
                  </w:rPr>
                  <m:t>Λ</m:t>
                </m:r>
              </m:e>
            </m:acc>
          </m:e>
          <m:sub>
            <m:r>
              <w:rPr>
                <w:rFonts w:ascii="Cambria Math" w:hAnsi="Cambria Math"/>
                <w:lang w:val="en-US"/>
              </w:rPr>
              <m:t>IPW</m:t>
            </m:r>
          </m:sub>
          <m:sup/>
        </m:sSubSup>
        <m:r>
          <w:rPr>
            <w:rFonts w:ascii="Cambria Math" w:hAnsi="Cambria Math"/>
            <w:lang w:val="en-US"/>
          </w:rPr>
          <m:t xml:space="preserve">= </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rPr>
                  <m:t>1*</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f>
          <m:fPr>
            <m:ctrlPr>
              <w:rPr>
                <w:rFonts w:ascii="Cambria Math" w:hAnsi="Cambria Math"/>
                <w:bCs/>
                <w:i/>
              </w:rPr>
            </m:ctrlPr>
          </m:fPr>
          <m:num>
            <m:r>
              <w:rPr>
                <w:rFonts w:ascii="Cambria Math" w:hAnsi="Cambria Math"/>
                <w:lang w:val="en-US"/>
              </w:rPr>
              <m:t>1</m:t>
            </m:r>
          </m:num>
          <m:den>
            <m:sSub>
              <m:sSubPr>
                <m:ctrlPr>
                  <w:rPr>
                    <w:rFonts w:ascii="Cambria Math" w:hAnsi="Cambria Math"/>
                    <w:bCs/>
                    <w:i/>
                  </w:rPr>
                </m:ctrlPr>
              </m:sSubPr>
              <m:e>
                <m:r>
                  <w:rPr>
                    <w:rFonts w:ascii="Cambria Math" w:hAnsi="Cambria Math"/>
                    <w:lang w:val="en-US"/>
                  </w:rPr>
                  <m:t>n</m:t>
                </m:r>
              </m:e>
              <m:sub>
                <m:r>
                  <w:rPr>
                    <w:rFonts w:ascii="Cambria Math" w:hAnsi="Cambria Math"/>
                    <w:lang w:val="en-US"/>
                  </w:rPr>
                  <m:t>0*</m:t>
                </m:r>
              </m:sub>
            </m:sSub>
          </m:den>
        </m:f>
        <m:nary>
          <m:naryPr>
            <m:chr m:val="∑"/>
            <m:limLoc m:val="undOvr"/>
            <m:ctrlPr>
              <w:rPr>
                <w:rFonts w:ascii="Cambria Math" w:hAnsi="Cambria Math"/>
                <w:bCs/>
                <w:i/>
              </w:rPr>
            </m:ctrlPr>
          </m:naryPr>
          <m:sub>
            <m:r>
              <w:rPr>
                <w:rFonts w:ascii="Cambria Math" w:hAnsi="Cambria Math"/>
                <w:lang w:val="en-US"/>
              </w:rPr>
              <m:t>t</m:t>
            </m:r>
          </m:sub>
          <m:sup/>
          <m:e>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(1</m:t>
                    </m:r>
                    <m:r>
                      <w:rPr>
                        <w:rFonts w:ascii="Cambria Math" w:hAnsi="Cambria Math"/>
                        <w:lang w:val="en-US"/>
                      </w:rPr>
                      <m:t>-D</m:t>
                    </m:r>
                  </m:e>
                  <m:sub>
                    <m:r>
                      <w:rPr>
                        <w:rFonts w:ascii="Cambria Math" w:hAnsi="Cambria Math"/>
                        <w:lang w:val="en-US"/>
                      </w:rPr>
                      <m:t>t</m:t>
                    </m:r>
                  </m:sub>
                </m:sSub>
                <m:r>
                  <w:rPr>
                    <w:rFonts w:ascii="Cambria Math" w:hAnsi="Cambria Math"/>
                  </w:rPr>
                  <m:t>)</m:t>
                </m:r>
                <m:sSub>
                  <m:sSubPr>
                    <m:ctrlPr>
                      <w:rPr>
                        <w:rFonts w:ascii="Cambria Math" w:hAnsi="Cambria Math"/>
                        <w:bCs/>
                        <w:i/>
                      </w:rPr>
                    </m:ctrlPr>
                  </m:sSubPr>
                  <m:e>
                    <m:r>
                      <w:rPr>
                        <w:rFonts w:ascii="Cambria Math" w:hAnsi="Cambria Math"/>
                        <w:lang w:val="en-US"/>
                      </w:rPr>
                      <m:t>(</m:t>
                    </m:r>
                    <m:sSubSup>
                      <m:sSubSupPr>
                        <m:ctrlPr>
                          <w:rPr>
                            <w:rFonts w:ascii="Cambria Math" w:hAnsi="Cambria Math"/>
                            <w:bCs/>
                          </w:rPr>
                        </m:ctrlPr>
                      </m:sSubSupPr>
                      <m:e>
                        <m:r>
                          <w:rPr>
                            <w:rFonts w:ascii="Cambria Math" w:hAnsi="Cambria Math"/>
                          </w:rPr>
                          <m:t>y</m:t>
                        </m:r>
                      </m:e>
                      <m:sub>
                        <m:r>
                          <w:rPr>
                            <w:rFonts w:ascii="Cambria Math" w:hAnsi="Cambria Math"/>
                            <w:lang w:val="en-US"/>
                          </w:rPr>
                          <m:t>t+h</m:t>
                        </m:r>
                      </m:sub>
                      <m:sup/>
                    </m:sSubSup>
                  </m:e>
                  <m:sub/>
                </m:sSub>
                <m:r>
                  <w:rPr>
                    <w:rFonts w:ascii="Cambria Math" w:hAnsi="Cambria Math"/>
                    <w:lang w:val="en-US"/>
                  </w:rPr>
                  <m:t xml:space="preserve">- </m:t>
                </m:r>
                <m:sSubSup>
                  <m:sSubSupPr>
                    <m:ctrlPr>
                      <w:rPr>
                        <w:rFonts w:ascii="Cambria Math" w:hAnsi="Cambria Math"/>
                        <w:bCs/>
                      </w:rPr>
                    </m:ctrlPr>
                  </m:sSubSupPr>
                  <m:e>
                    <m:r>
                      <m:rPr>
                        <m:sty m:val="p"/>
                      </m:rPr>
                      <w:rPr>
                        <w:rFonts w:ascii="Cambria Math" w:hAnsi="Cambria Math"/>
                      </w:rPr>
                      <m:t>y</m:t>
                    </m:r>
                  </m:e>
                  <m:sub>
                    <m:r>
                      <w:rPr>
                        <w:rFonts w:ascii="Cambria Math" w:hAnsi="Cambria Math"/>
                        <w:lang w:val="en-US"/>
                      </w:rPr>
                      <m:t>t</m:t>
                    </m:r>
                  </m:sub>
                  <m:sup/>
                </m:sSubSup>
                <m:r>
                  <w:rPr>
                    <w:rFonts w:ascii="Cambria Math" w:hAnsi="Cambria Math"/>
                    <w:lang w:val="en-US"/>
                  </w:rPr>
                  <m:t xml:space="preserve"> )</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lang w:val="en-US"/>
          </w:rPr>
          <m:t>]</m:t>
        </m:r>
      </m:oMath>
      <w:r w:rsidR="00DB19AA">
        <w:rPr>
          <w:bCs/>
        </w:rPr>
        <w:t xml:space="preserve">  (</w:t>
      </w:r>
      <w:r w:rsidR="00585240">
        <w:rPr>
          <w:bCs/>
        </w:rPr>
        <w:t>11</w:t>
      </w:r>
      <w:r w:rsidR="00434981">
        <w:rPr>
          <w:bCs/>
        </w:rPr>
        <w:t>)</w:t>
      </w:r>
    </w:p>
    <w:p w14:paraId="7190EA2E" w14:textId="60FDF6E6" w:rsidR="001359B7" w:rsidRDefault="001359B7" w:rsidP="008909A9">
      <w:pPr>
        <w:spacing w:after="360" w:line="312" w:lineRule="auto"/>
        <w:rPr>
          <w:rFonts w:ascii="LM Roman 10" w:hAnsi="LM Roman 10"/>
          <w:noProof/>
          <w:lang w:val="en-US"/>
        </w:rPr>
      </w:pPr>
      <w:r>
        <w:rPr>
          <w:rFonts w:ascii="LM Roman 10" w:hAnsi="LM Roman 10"/>
          <w:noProof/>
          <w:lang w:val="en-US"/>
        </w:rPr>
        <w:t>Where</w:t>
      </w:r>
      <w:r w:rsidR="00DC3D19">
        <w:rPr>
          <w:rFonts w:ascii="LM Roman 10" w:hAnsi="LM Roman 10"/>
          <w:noProof/>
          <w:lang w:val="en-US"/>
        </w:rPr>
        <w:t xml:space="preserve"> </w:t>
      </w:r>
      <m:oMath>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1*</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sSub>
                  <m:sSubPr>
                    <m:ctrlPr>
                      <w:rPr>
                        <w:rFonts w:ascii="Cambria Math" w:hAnsi="Cambria Math"/>
                        <w:bCs/>
                        <w:i/>
                      </w:rPr>
                    </m:ctrlPr>
                  </m:sSubPr>
                  <m:e>
                    <m:r>
                      <w:rPr>
                        <w:rFonts w:ascii="Cambria Math" w:hAnsi="Cambria Math"/>
                        <w:lang w:val="en-US"/>
                      </w:rPr>
                      <m:t>D</m:t>
                    </m:r>
                  </m:e>
                  <m:sub>
                    <m:r>
                      <w:rPr>
                        <w:rFonts w:ascii="Cambria Math" w:hAnsi="Cambria Math"/>
                        <w:lang w:val="en-US"/>
                      </w:rPr>
                      <m:t>t</m:t>
                    </m:r>
                  </m:sub>
                </m:sSub>
              </m:num>
              <m:den>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 xml:space="preserve">) , and </m:t>
        </m:r>
        <m:sSub>
          <m:sSubPr>
            <m:ctrlPr>
              <w:rPr>
                <w:rFonts w:ascii="Cambria Math" w:hAnsi="Cambria Math"/>
                <w:i/>
                <w:noProof/>
                <w:lang w:val="en-US"/>
              </w:rPr>
            </m:ctrlPr>
          </m:sSubPr>
          <m:e>
            <m:r>
              <w:rPr>
                <w:rFonts w:ascii="Cambria Math" w:hAnsi="Cambria Math"/>
                <w:noProof/>
                <w:lang w:val="en-US"/>
              </w:rPr>
              <m:t>n</m:t>
            </m:r>
          </m:e>
          <m:sub>
            <m:r>
              <w:rPr>
                <w:rFonts w:ascii="Cambria Math" w:hAnsi="Cambria Math"/>
                <w:noProof/>
                <w:lang w:val="en-US"/>
              </w:rPr>
              <m:t>0*</m:t>
            </m:r>
          </m:sub>
        </m:sSub>
        <m:r>
          <w:rPr>
            <w:rFonts w:ascii="Cambria Math" w:hAnsi="Cambria Math"/>
            <w:noProof/>
            <w:lang w:val="en-US"/>
          </w:rPr>
          <m:t>=(</m:t>
        </m:r>
        <m:nary>
          <m:naryPr>
            <m:chr m:val="∑"/>
            <m:limLoc m:val="undOvr"/>
            <m:ctrlPr>
              <w:rPr>
                <w:rFonts w:ascii="Cambria Math" w:hAnsi="Cambria Math"/>
                <w:bCs/>
                <w:i/>
              </w:rPr>
            </m:ctrlPr>
          </m:naryPr>
          <m:sub>
            <m:r>
              <w:rPr>
                <w:rFonts w:ascii="Cambria Math" w:hAnsi="Cambria Math"/>
                <w:lang w:val="en-US"/>
              </w:rPr>
              <m:t>t</m:t>
            </m:r>
          </m:sub>
          <m:sup/>
          <m:e>
            <m:f>
              <m:fPr>
                <m:ctrlPr>
                  <w:rPr>
                    <w:rFonts w:ascii="Cambria Math" w:hAnsi="Cambria Math"/>
                    <w:bCs/>
                    <w:i/>
                  </w:rPr>
                </m:ctrlPr>
              </m:fPr>
              <m:num>
                <m:r>
                  <w:rPr>
                    <w:rFonts w:ascii="Cambria Math" w:hAnsi="Cambria Math"/>
                  </w:rPr>
                  <m:t>(</m:t>
                </m:r>
                <m:sSub>
                  <m:sSubPr>
                    <m:ctrlPr>
                      <w:rPr>
                        <w:rFonts w:ascii="Cambria Math" w:hAnsi="Cambria Math"/>
                        <w:bCs/>
                        <w:i/>
                      </w:rPr>
                    </m:ctrlPr>
                  </m:sSubPr>
                  <m:e>
                    <m:r>
                      <w:rPr>
                        <w:rFonts w:ascii="Cambria Math" w:hAnsi="Cambria Math"/>
                        <w:lang w:val="en-US"/>
                      </w:rPr>
                      <m:t>1-D</m:t>
                    </m:r>
                  </m:e>
                  <m:sub>
                    <m:r>
                      <w:rPr>
                        <w:rFonts w:ascii="Cambria Math" w:hAnsi="Cambria Math"/>
                        <w:lang w:val="en-US"/>
                      </w:rPr>
                      <m:t>t</m:t>
                    </m:r>
                  </m:sub>
                </m:sSub>
                <m:r>
                  <w:rPr>
                    <w:rFonts w:ascii="Cambria Math" w:hAnsi="Cambria Math"/>
                  </w:rPr>
                  <m:t>)</m:t>
                </m:r>
              </m:num>
              <m:den>
                <m:r>
                  <w:rPr>
                    <w:rFonts w:ascii="Cambria Math" w:hAnsi="Cambria Math"/>
                  </w:rPr>
                  <m:t>(1-</m:t>
                </m:r>
                <m:acc>
                  <m:accPr>
                    <m:ctrlPr>
                      <w:rPr>
                        <w:rFonts w:ascii="Cambria Math" w:hAnsi="Cambria Math"/>
                        <w:bCs/>
                        <w:i/>
                        <w:noProof/>
                        <w:lang w:val="en-US"/>
                      </w:rPr>
                    </m:ctrlPr>
                  </m:accPr>
                  <m:e>
                    <m:r>
                      <w:rPr>
                        <w:rFonts w:ascii="Cambria Math" w:hAnsi="Cambria Math"/>
                        <w:noProof/>
                        <w:lang w:val="en-US"/>
                      </w:rPr>
                      <m:t>p</m:t>
                    </m:r>
                  </m:e>
                </m:acc>
                <m:r>
                  <w:rPr>
                    <w:rFonts w:ascii="Cambria Math" w:hAnsi="Cambria Math"/>
                    <w:noProof/>
                    <w:lang w:val="en-US"/>
                  </w:rPr>
                  <m:t>t)</m:t>
                </m:r>
              </m:den>
            </m:f>
          </m:e>
        </m:nary>
        <m:r>
          <w:rPr>
            <w:rFonts w:ascii="Cambria Math" w:hAnsi="Cambria Math"/>
          </w:rPr>
          <m:t>)</m:t>
        </m:r>
      </m:oMath>
    </w:p>
    <w:p w14:paraId="3CC24E14" w14:textId="77777777" w:rsidR="001359B7" w:rsidRDefault="001359B7" w:rsidP="001359B7">
      <w:pPr>
        <w:spacing w:after="360" w:line="312" w:lineRule="auto"/>
        <w:rPr>
          <w:rFonts w:ascii="LM Roman 10" w:hAnsi="LM Roman 10"/>
          <w:noProof/>
          <w:lang w:val="en-US"/>
        </w:rPr>
      </w:pPr>
      <w:r w:rsidRPr="001359B7">
        <w:rPr>
          <w:rFonts w:ascii="LM Roman 10" w:hAnsi="LM Roman 10"/>
          <w:noProof/>
          <w:lang w:val="en-US"/>
        </w:rPr>
        <w:t>Note that</w:t>
      </w:r>
      <w:r>
        <w:rPr>
          <w:rFonts w:ascii="LM Roman 10" w:hAnsi="LM Roman 10"/>
          <w:noProof/>
          <w:lang w:val="en-US"/>
        </w:rPr>
        <w:t xml:space="preserve"> </w:t>
      </w:r>
      <m:oMath>
        <m:r>
          <m:rPr>
            <m:sty m:val="p"/>
          </m:rPr>
          <w:rPr>
            <w:rFonts w:ascii="Cambria Math" w:hAnsi="Cambria Math"/>
            <w:noProof/>
            <w:lang w:val="en-US"/>
          </w:rPr>
          <m:t>E</m:t>
        </m:r>
        <m:d>
          <m:dPr>
            <m:begChr m:val="["/>
            <m:endChr m:val="]"/>
            <m:ctrlPr>
              <w:rPr>
                <w:rFonts w:ascii="Cambria Math" w:hAnsi="Cambria Math"/>
                <w:noProof/>
                <w:lang w:val="es-ES"/>
              </w:rPr>
            </m:ctrlPr>
          </m:dPr>
          <m:e>
            <m:r>
              <w:rPr>
                <w:rFonts w:ascii="Cambria Math" w:hAnsi="Cambria Math"/>
                <w:noProof/>
                <w:lang w:val="en-US"/>
              </w:rPr>
              <m:t>Dt</m:t>
            </m:r>
            <m:r>
              <m:rPr>
                <m:lit/>
                <m:sty m:val="p"/>
              </m:rPr>
              <w:rPr>
                <w:rFonts w:ascii="Cambria Math" w:hAnsi="Cambria Math"/>
                <w:noProof/>
                <w:lang w:val="en-US"/>
              </w:rPr>
              <m:t>/</m:t>
            </m:r>
            <m:r>
              <m:rPr>
                <m:sty m:val="p"/>
              </m:rPr>
              <w:rPr>
                <w:rFonts w:ascii="Cambria Math" w:hAnsi="Cambria Math"/>
                <w:noProof/>
                <w:lang w:val="en-US"/>
              </w:rPr>
              <m:t>pt</m:t>
            </m:r>
          </m:e>
        </m:d>
        <m:r>
          <m:rPr>
            <m:sty m:val="p"/>
          </m:rPr>
          <w:rPr>
            <w:rFonts w:ascii="Cambria Math" w:hAnsi="Cambria Math"/>
            <w:noProof/>
            <w:lang w:val="en-US"/>
          </w:rPr>
          <m:t>=E</m:t>
        </m:r>
        <m:d>
          <m:dPr>
            <m:begChr m:val="["/>
            <m:endChr m:val="]"/>
            <m:ctrlPr>
              <w:rPr>
                <w:rFonts w:ascii="Cambria Math" w:hAnsi="Cambria Math"/>
                <w:noProof/>
                <w:lang w:val="es-ES"/>
              </w:rPr>
            </m:ctrlPr>
          </m:dPr>
          <m:e>
            <m:r>
              <m:rPr>
                <m:sty m:val="p"/>
              </m:rPr>
              <w:rPr>
                <w:rFonts w:ascii="Cambria Math" w:hAnsi="Cambria Math"/>
                <w:noProof/>
                <w:lang w:val="en-US"/>
              </w:rPr>
              <m:t>E</m:t>
            </m:r>
            <m:d>
              <m:dPr>
                <m:ctrlPr>
                  <w:rPr>
                    <w:rFonts w:ascii="Cambria Math" w:hAnsi="Cambria Math"/>
                    <w:noProof/>
                    <w:lang w:val="es-ES"/>
                  </w:rPr>
                </m:ctrlPr>
              </m:dPr>
              <m:e>
                <m:r>
                  <m:rPr>
                    <m:sty m:val="p"/>
                  </m:rPr>
                  <w:rPr>
                    <w:rFonts w:ascii="Cambria Math" w:hAnsi="Cambria Math"/>
                    <w:noProof/>
                    <w:lang w:val="en-US"/>
                  </w:rPr>
                  <m:t>Dt</m:t>
                </m:r>
              </m:e>
              <m:e>
                <m:r>
                  <m:rPr>
                    <m:sty m:val="p"/>
                  </m:rPr>
                  <w:rPr>
                    <w:rFonts w:ascii="Cambria Math" w:hAnsi="Cambria Math"/>
                    <w:noProof/>
                    <w:lang w:val="en-US"/>
                  </w:rPr>
                  <m:t>Xt</m:t>
                </m:r>
              </m:e>
            </m:d>
          </m:e>
        </m:d>
        <m:r>
          <m:rPr>
            <m:lit/>
            <m:sty m:val="p"/>
          </m:rPr>
          <w:rPr>
            <w:rFonts w:ascii="Cambria Math" w:hAnsi="Cambria Math"/>
            <w:noProof/>
            <w:lang w:val="en-US"/>
          </w:rPr>
          <m:t>/</m:t>
        </m:r>
        <m:r>
          <m:rPr>
            <m:sty m:val="p"/>
          </m:rPr>
          <w:rPr>
            <w:rFonts w:ascii="Cambria Math" w:hAnsi="Cambria Math"/>
            <w:noProof/>
            <w:lang w:val="en-US"/>
          </w:rPr>
          <m:t>pt=1</m:t>
        </m:r>
      </m:oMath>
      <w:r w:rsidRPr="001745D2">
        <w:rPr>
          <w:rFonts w:ascii="LM Roman 10" w:hAnsi="LM Roman 10"/>
          <w:noProof/>
          <w:lang w:val="en-US"/>
        </w:rPr>
        <w:t>; similarly</w:t>
      </w:r>
    </w:p>
    <w:p w14:paraId="237239F0" w14:textId="2C55E18A" w:rsidR="001359B7" w:rsidRDefault="001359B7" w:rsidP="008909A9">
      <w:pPr>
        <w:spacing w:after="360" w:line="312" w:lineRule="auto"/>
        <w:rPr>
          <w:ins w:id="995" w:author="dani" w:date="2022-07-14T17:10:00Z"/>
          <w:rFonts w:ascii="LM Roman 10" w:hAnsi="LM Roman 10"/>
          <w:noProof/>
          <w:lang w:val="en-US"/>
        </w:rPr>
      </w:pPr>
      <w:ins w:id="996" w:author="dani" w:date="2022-07-13T18:21:00Z">
        <w:r w:rsidRPr="001745D2">
          <w:rPr>
            <w:rFonts w:ascii="LM Roman 10" w:hAnsi="LM Roman 10"/>
            <w:noProof/>
            <w:lang w:val="en-US"/>
          </w:rPr>
          <w:lastRenderedPageBreak/>
          <w:t xml:space="preserve"> </w:t>
        </w:r>
      </w:ins>
      <m:oMath>
        <m:r>
          <w:ins w:id="997" w:author="dani" w:date="2022-07-13T18:24:00Z">
            <w:rPr>
              <w:rFonts w:ascii="Cambria Math" w:hAnsi="Cambria Math"/>
              <w:noProof/>
              <w:lang w:val="es-ES"/>
            </w:rPr>
            <m:t>E</m:t>
          </w:ins>
        </m:r>
        <m:d>
          <m:dPr>
            <m:begChr m:val="["/>
            <m:endChr m:val="]"/>
            <m:ctrlPr>
              <w:ins w:id="998" w:author="dani" w:date="2022-07-13T18:24:00Z">
                <w:rPr>
                  <w:rFonts w:ascii="Cambria Math" w:hAnsi="Cambria Math"/>
                  <w:noProof/>
                  <w:lang w:val="es-ES"/>
                </w:rPr>
              </w:ins>
            </m:ctrlPr>
          </m:dPr>
          <m:e>
            <m:d>
              <m:dPr>
                <m:ctrlPr>
                  <w:ins w:id="999" w:author="dani" w:date="2022-07-13T18:24:00Z">
                    <w:rPr>
                      <w:rFonts w:ascii="Cambria Math" w:hAnsi="Cambria Math"/>
                      <w:noProof/>
                      <w:lang w:val="es-ES"/>
                    </w:rPr>
                  </w:ins>
                </m:ctrlPr>
              </m:dPr>
              <m:e>
                <m:r>
                  <w:ins w:id="1000" w:author="dani" w:date="2022-07-13T18:24:00Z">
                    <m:rPr>
                      <m:sty m:val="p"/>
                    </m:rPr>
                    <w:rPr>
                      <w:rFonts w:ascii="Cambria Math" w:hAnsi="Cambria Math"/>
                      <w:noProof/>
                      <w:lang w:val="en-US"/>
                    </w:rPr>
                    <m:t>1-</m:t>
                  </w:ins>
                </m:r>
                <m:r>
                  <w:ins w:id="1001" w:author="dani" w:date="2022-07-13T18:24:00Z">
                    <w:rPr>
                      <w:rFonts w:ascii="Cambria Math" w:hAnsi="Cambria Math"/>
                      <w:noProof/>
                      <w:lang w:val="es-ES"/>
                    </w:rPr>
                    <m:t>Dt</m:t>
                  </w:ins>
                </m:r>
              </m:e>
            </m:d>
            <m:r>
              <w:ins w:id="1002" w:author="dani" w:date="2022-07-13T18:24:00Z">
                <m:rPr>
                  <m:lit/>
                  <m:sty m:val="p"/>
                </m:rPr>
                <w:rPr>
                  <w:rFonts w:ascii="Cambria Math" w:hAnsi="Cambria Math"/>
                  <w:noProof/>
                  <w:lang w:val="en-US"/>
                </w:rPr>
                <m:t>/</m:t>
              </w:ins>
            </m:r>
            <m:d>
              <m:dPr>
                <m:ctrlPr>
                  <w:ins w:id="1003" w:author="dani" w:date="2022-07-13T18:24:00Z">
                    <w:rPr>
                      <w:rFonts w:ascii="Cambria Math" w:hAnsi="Cambria Math"/>
                      <w:noProof/>
                      <w:lang w:val="es-ES"/>
                    </w:rPr>
                  </w:ins>
                </m:ctrlPr>
              </m:dPr>
              <m:e>
                <m:r>
                  <w:ins w:id="1004" w:author="dani" w:date="2022-07-13T18:24:00Z">
                    <m:rPr>
                      <m:sty m:val="p"/>
                    </m:rPr>
                    <w:rPr>
                      <w:rFonts w:ascii="Cambria Math" w:hAnsi="Cambria Math"/>
                      <w:noProof/>
                      <w:lang w:val="en-US"/>
                    </w:rPr>
                    <m:t>1-</m:t>
                  </w:ins>
                </m:r>
                <m:r>
                  <w:ins w:id="1005" w:author="dani" w:date="2022-07-13T18:24:00Z">
                    <w:rPr>
                      <w:rFonts w:ascii="Cambria Math" w:hAnsi="Cambria Math"/>
                      <w:noProof/>
                      <w:lang w:val="es-ES"/>
                    </w:rPr>
                    <m:t>pt</m:t>
                  </w:ins>
                </m:r>
              </m:e>
            </m:d>
          </m:e>
        </m:d>
        <m:r>
          <w:ins w:id="1006" w:author="dani" w:date="2022-07-13T18:24:00Z">
            <m:rPr>
              <m:sty m:val="p"/>
            </m:rPr>
            <w:rPr>
              <w:rFonts w:ascii="Cambria Math" w:hAnsi="Cambria Math"/>
              <w:noProof/>
              <w:lang w:val="en-US"/>
            </w:rPr>
            <m:t>=</m:t>
          </w:ins>
        </m:r>
        <m:r>
          <w:ins w:id="1007" w:author="dani" w:date="2022-07-13T18:24:00Z">
            <w:rPr>
              <w:rFonts w:ascii="Cambria Math" w:hAnsi="Cambria Math"/>
              <w:noProof/>
              <w:lang w:val="es-ES"/>
            </w:rPr>
            <m:t>E</m:t>
          </w:ins>
        </m:r>
        <m:d>
          <m:dPr>
            <m:begChr m:val="["/>
            <m:endChr m:val="]"/>
            <m:ctrlPr>
              <w:ins w:id="1008" w:author="dani" w:date="2022-07-13T18:24:00Z">
                <w:rPr>
                  <w:rFonts w:ascii="Cambria Math" w:hAnsi="Cambria Math"/>
                  <w:noProof/>
                  <w:lang w:val="es-ES"/>
                </w:rPr>
              </w:ins>
            </m:ctrlPr>
          </m:dPr>
          <m:e>
            <m:r>
              <w:ins w:id="1009" w:author="dani" w:date="2022-07-13T18:24:00Z">
                <w:rPr>
                  <w:rFonts w:ascii="Cambria Math" w:hAnsi="Cambria Math"/>
                  <w:noProof/>
                  <w:lang w:val="es-ES"/>
                </w:rPr>
                <m:t>E</m:t>
              </w:ins>
            </m:r>
            <m:d>
              <m:dPr>
                <m:ctrlPr>
                  <w:ins w:id="1010" w:author="dani" w:date="2022-07-13T18:24:00Z">
                    <w:rPr>
                      <w:rFonts w:ascii="Cambria Math" w:hAnsi="Cambria Math"/>
                      <w:noProof/>
                      <w:lang w:val="es-ES"/>
                    </w:rPr>
                  </w:ins>
                </m:ctrlPr>
              </m:dPr>
              <m:e>
                <m:d>
                  <m:dPr>
                    <m:ctrlPr>
                      <w:ins w:id="1011" w:author="dani" w:date="2022-07-13T18:24:00Z">
                        <w:rPr>
                          <w:rFonts w:ascii="Cambria Math" w:hAnsi="Cambria Math"/>
                          <w:noProof/>
                          <w:lang w:val="es-ES"/>
                        </w:rPr>
                      </w:ins>
                    </m:ctrlPr>
                  </m:dPr>
                  <m:e>
                    <m:r>
                      <w:ins w:id="1012" w:author="dani" w:date="2022-07-13T18:24:00Z">
                        <m:rPr>
                          <m:sty m:val="p"/>
                        </m:rPr>
                        <w:rPr>
                          <w:rFonts w:ascii="Cambria Math" w:hAnsi="Cambria Math"/>
                          <w:noProof/>
                          <w:lang w:val="en-US"/>
                        </w:rPr>
                        <m:t>1-</m:t>
                      </w:ins>
                    </m:r>
                    <m:r>
                      <w:ins w:id="1013" w:author="dani" w:date="2022-07-13T18:24:00Z">
                        <w:rPr>
                          <w:rFonts w:ascii="Cambria Math" w:hAnsi="Cambria Math"/>
                          <w:noProof/>
                          <w:lang w:val="es-ES"/>
                        </w:rPr>
                        <m:t>Dt</m:t>
                      </w:ins>
                    </m:r>
                  </m:e>
                </m:d>
              </m:e>
              <m:e>
                <m:r>
                  <w:ins w:id="1014" w:author="dani" w:date="2022-07-13T18:24:00Z">
                    <w:rPr>
                      <w:rFonts w:ascii="Cambria Math" w:hAnsi="Cambria Math"/>
                      <w:noProof/>
                      <w:lang w:val="es-ES"/>
                    </w:rPr>
                    <m:t>Xt</m:t>
                  </w:ins>
                </m:r>
              </m:e>
            </m:d>
          </m:e>
        </m:d>
        <m:r>
          <w:ins w:id="1015" w:author="dani" w:date="2022-07-13T18:24:00Z">
            <m:rPr>
              <m:lit/>
              <m:sty m:val="p"/>
            </m:rPr>
            <w:rPr>
              <w:rFonts w:ascii="Cambria Math" w:hAnsi="Cambria Math"/>
              <w:noProof/>
              <w:lang w:val="en-US"/>
            </w:rPr>
            <m:t>/</m:t>
          </w:ins>
        </m:r>
        <m:d>
          <m:dPr>
            <m:ctrlPr>
              <w:ins w:id="1016" w:author="dani" w:date="2022-07-13T18:24:00Z">
                <w:rPr>
                  <w:rFonts w:ascii="Cambria Math" w:hAnsi="Cambria Math"/>
                  <w:noProof/>
                  <w:lang w:val="es-ES"/>
                </w:rPr>
              </w:ins>
            </m:ctrlPr>
          </m:dPr>
          <m:e>
            <m:r>
              <w:ins w:id="1017" w:author="dani" w:date="2022-07-13T18:24:00Z">
                <m:rPr>
                  <m:sty m:val="p"/>
                </m:rPr>
                <w:rPr>
                  <w:rFonts w:ascii="Cambria Math" w:hAnsi="Cambria Math"/>
                  <w:noProof/>
                  <w:lang w:val="en-US"/>
                </w:rPr>
                <m:t>1-</m:t>
              </w:ins>
            </m:r>
            <m:r>
              <w:ins w:id="1018" w:author="dani" w:date="2022-07-13T18:24:00Z">
                <w:rPr>
                  <w:rFonts w:ascii="Cambria Math" w:hAnsi="Cambria Math"/>
                  <w:noProof/>
                  <w:lang w:val="es-ES"/>
                </w:rPr>
                <m:t>pt</m:t>
              </w:ins>
            </m:r>
          </m:e>
        </m:d>
        <m:r>
          <w:ins w:id="1019" w:author="dani" w:date="2022-07-13T18:24:00Z">
            <m:rPr>
              <m:sty m:val="p"/>
            </m:rPr>
            <w:rPr>
              <w:rFonts w:ascii="Cambria Math" w:hAnsi="Cambria Math"/>
              <w:noProof/>
              <w:lang w:val="en-US"/>
            </w:rPr>
            <m:t>=1</m:t>
          </w:ins>
        </m:r>
      </m:oMath>
      <w:ins w:id="1020" w:author="dani" w:date="2022-07-13T18:26:00Z">
        <w:r>
          <w:rPr>
            <w:rFonts w:ascii="LM Roman 10" w:hAnsi="LM Roman 10"/>
            <w:noProof/>
            <w:lang w:val="en-US"/>
          </w:rPr>
          <w:t xml:space="preserve"> </w:t>
        </w:r>
      </w:ins>
      <w:ins w:id="1021" w:author="dani" w:date="2022-07-13T18:21:00Z">
        <w:r w:rsidRPr="001359B7">
          <w:rPr>
            <w:rFonts w:ascii="LM Roman 10" w:hAnsi="LM Roman 10"/>
            <w:noProof/>
            <w:lang w:val="en-US"/>
          </w:rPr>
          <w:t>and hence it follows that in large samples expression (1</w:t>
        </w:r>
      </w:ins>
      <w:ins w:id="1022" w:author="dani" w:date="2022-07-13T18:27:00Z">
        <w:r>
          <w:rPr>
            <w:rFonts w:ascii="LM Roman 10" w:hAnsi="LM Roman 10"/>
            <w:noProof/>
            <w:lang w:val="en-US"/>
          </w:rPr>
          <w:t>1</w:t>
        </w:r>
      </w:ins>
      <w:ins w:id="1023" w:author="dani" w:date="2022-07-13T18:21:00Z">
        <w:r w:rsidRPr="001359B7">
          <w:rPr>
            <w:rFonts w:ascii="LM Roman 10" w:hAnsi="LM Roman 10"/>
            <w:noProof/>
            <w:lang w:val="en-US"/>
          </w:rPr>
          <w:t>) apply the same</w:t>
        </w:r>
      </w:ins>
      <w:ins w:id="1024" w:author="dani" w:date="2022-07-13T18:26:00Z">
        <w:r>
          <w:rPr>
            <w:rFonts w:ascii="LM Roman 10" w:hAnsi="LM Roman 10"/>
            <w:noProof/>
            <w:lang w:val="en-US"/>
          </w:rPr>
          <w:t xml:space="preserve"> </w:t>
        </w:r>
      </w:ins>
      <w:ins w:id="1025" w:author="dani" w:date="2022-07-13T18:21:00Z">
        <w:r w:rsidRPr="001359B7">
          <w:rPr>
            <w:rFonts w:ascii="LM Roman 10" w:hAnsi="LM Roman 10"/>
            <w:noProof/>
            <w:lang w:val="en-US"/>
          </w:rPr>
          <w:t xml:space="preserve">weighting, since  </w:t>
        </w:r>
      </w:ins>
      <m:oMath>
        <m:r>
          <w:ins w:id="1026" w:author="dani" w:date="2022-07-13T18:27:00Z">
            <w:rPr>
              <w:rFonts w:ascii="Cambria Math" w:hAnsi="Cambria Math"/>
              <w:noProof/>
              <w:lang w:val="en-US"/>
            </w:rPr>
            <m:t>E(</m:t>
          </w:ins>
        </m:r>
        <m:sSub>
          <m:sSubPr>
            <m:ctrlPr>
              <w:ins w:id="1027" w:author="dani" w:date="2022-07-13T18:29:00Z">
                <w:rPr>
                  <w:rFonts w:ascii="Cambria Math" w:hAnsi="Cambria Math"/>
                  <w:i/>
                  <w:noProof/>
                  <w:lang w:val="en-US"/>
                </w:rPr>
              </w:ins>
            </m:ctrlPr>
          </m:sSubPr>
          <m:e>
            <m:r>
              <w:ins w:id="1028" w:author="dani" w:date="2022-07-13T18:29:00Z">
                <w:rPr>
                  <w:rFonts w:ascii="Cambria Math" w:hAnsi="Cambria Math"/>
                  <w:noProof/>
                  <w:lang w:val="en-US"/>
                </w:rPr>
                <m:t>n</m:t>
              </w:ins>
            </m:r>
          </m:e>
          <m:sub>
            <m:r>
              <w:ins w:id="1029" w:author="dani" w:date="2022-07-13T18:29:00Z">
                <w:rPr>
                  <w:rFonts w:ascii="Cambria Math" w:hAnsi="Cambria Math"/>
                  <w:noProof/>
                  <w:lang w:val="en-US"/>
                </w:rPr>
                <m:t>1*</m:t>
              </w:ins>
            </m:r>
          </m:sub>
        </m:sSub>
        <m:r>
          <w:ins w:id="1030" w:author="dani" w:date="2022-07-13T18:27:00Z">
            <w:rPr>
              <w:rFonts w:ascii="Cambria Math" w:hAnsi="Cambria Math"/>
              <w:noProof/>
              <w:lang w:val="en-US"/>
            </w:rPr>
            <m:t>)</m:t>
          </w:ins>
        </m:r>
        <m:r>
          <w:ins w:id="1031" w:author="dani" w:date="2022-07-13T18:28:00Z">
            <w:rPr>
              <w:rFonts w:ascii="Cambria Math" w:hAnsi="Cambria Math"/>
              <w:noProof/>
              <w:lang w:val="en-US"/>
            </w:rPr>
            <m:t>=E(</m:t>
          </w:ins>
        </m:r>
        <m:sSub>
          <m:sSubPr>
            <m:ctrlPr>
              <w:ins w:id="1032" w:author="dani" w:date="2022-07-13T18:29:00Z">
                <w:rPr>
                  <w:rFonts w:ascii="Cambria Math" w:hAnsi="Cambria Math"/>
                  <w:i/>
                  <w:noProof/>
                  <w:lang w:val="en-US"/>
                </w:rPr>
              </w:ins>
            </m:ctrlPr>
          </m:sSubPr>
          <m:e>
            <m:r>
              <w:ins w:id="1033" w:author="dani" w:date="2022-07-13T18:29:00Z">
                <w:rPr>
                  <w:rFonts w:ascii="Cambria Math" w:hAnsi="Cambria Math"/>
                  <w:noProof/>
                  <w:lang w:val="en-US"/>
                </w:rPr>
                <m:t>n</m:t>
              </w:ins>
            </m:r>
          </m:e>
          <m:sub>
            <m:r>
              <w:ins w:id="1034" w:author="dani" w:date="2022-07-13T18:29:00Z">
                <w:rPr>
                  <w:rFonts w:ascii="Cambria Math" w:hAnsi="Cambria Math"/>
                  <w:noProof/>
                  <w:lang w:val="en-US"/>
                </w:rPr>
                <m:t>0*</m:t>
              </w:ins>
            </m:r>
          </m:sub>
        </m:sSub>
        <m:r>
          <w:ins w:id="1035" w:author="dani" w:date="2022-07-13T18:28:00Z">
            <w:rPr>
              <w:rFonts w:ascii="Cambria Math" w:hAnsi="Cambria Math"/>
              <w:noProof/>
              <w:lang w:val="en-US"/>
            </w:rPr>
            <m:t>)=n</m:t>
          </w:ins>
        </m:r>
      </m:oMath>
      <w:ins w:id="1036" w:author="dani" w:date="2022-07-13T18:21:00Z">
        <w:r w:rsidRPr="001359B7">
          <w:rPr>
            <w:rFonts w:ascii="LM Roman 10" w:hAnsi="LM Roman 10"/>
            <w:noProof/>
            <w:lang w:val="en-US"/>
          </w:rPr>
          <w:t>. These expressions are natural analogs of the Group</w:t>
        </w:r>
      </w:ins>
      <w:ins w:id="1037" w:author="dani" w:date="2022-07-13T18:23:00Z">
        <w:r>
          <w:rPr>
            <w:rFonts w:ascii="LM Roman 10" w:hAnsi="LM Roman 10"/>
            <w:noProof/>
            <w:lang w:val="en-US"/>
          </w:rPr>
          <w:t xml:space="preserve"> </w:t>
        </w:r>
      </w:ins>
      <w:ins w:id="1038" w:author="dani" w:date="2022-07-13T18:21:00Z">
        <w:r w:rsidRPr="001359B7">
          <w:rPr>
            <w:rFonts w:ascii="LM Roman 10" w:hAnsi="LM Roman 10"/>
            <w:noProof/>
            <w:lang w:val="en-US"/>
          </w:rPr>
          <w:t>Mean estimator in (</w:t>
        </w:r>
      </w:ins>
      <w:ins w:id="1039" w:author="dani" w:date="2022-07-13T18:29:00Z">
        <w:r w:rsidR="00DC3D19">
          <w:rPr>
            <w:rFonts w:ascii="LM Roman 10" w:hAnsi="LM Roman 10"/>
            <w:noProof/>
            <w:lang w:val="en-US"/>
          </w:rPr>
          <w:t>4</w:t>
        </w:r>
      </w:ins>
      <w:ins w:id="1040" w:author="dani" w:date="2022-07-13T18:21:00Z">
        <w:r w:rsidRPr="001359B7">
          <w:rPr>
            <w:rFonts w:ascii="LM Roman 10" w:hAnsi="LM Roman 10"/>
            <w:noProof/>
            <w:lang w:val="en-US"/>
          </w:rPr>
          <w:t>), with inverse propensity-score weighting to correct for allocation</w:t>
        </w:r>
      </w:ins>
      <w:ins w:id="1041" w:author="dani" w:date="2022-07-13T18:23:00Z">
        <w:r>
          <w:rPr>
            <w:rFonts w:ascii="LM Roman 10" w:hAnsi="LM Roman 10"/>
            <w:noProof/>
            <w:lang w:val="en-US"/>
          </w:rPr>
          <w:t xml:space="preserve"> </w:t>
        </w:r>
      </w:ins>
      <w:ins w:id="1042" w:author="dani" w:date="2022-07-13T18:21:00Z">
        <w:r w:rsidRPr="001359B7">
          <w:rPr>
            <w:rFonts w:ascii="LM Roman 10" w:hAnsi="LM Roman 10"/>
            <w:noProof/>
            <w:lang w:val="en-US"/>
          </w:rPr>
          <w:t>bias and to achieve a quasi-random distribution of treatment and control observations</w:t>
        </w:r>
      </w:ins>
      <w:ins w:id="1043" w:author="dani" w:date="2022-07-13T18:23:00Z">
        <w:r>
          <w:rPr>
            <w:rFonts w:ascii="LM Roman 10" w:hAnsi="LM Roman 10"/>
            <w:noProof/>
            <w:lang w:val="en-US"/>
          </w:rPr>
          <w:t xml:space="preserve"> </w:t>
        </w:r>
      </w:ins>
      <w:ins w:id="1044" w:author="dani" w:date="2022-07-13T18:21:00Z">
        <w:r w:rsidRPr="001359B7">
          <w:rPr>
            <w:rFonts w:ascii="LM Roman 10" w:hAnsi="LM Roman 10"/>
            <w:noProof/>
            <w:lang w:val="en-US"/>
          </w:rPr>
          <w:t>via reweighting.</w:t>
        </w:r>
        <w:r w:rsidRPr="001359B7">
          <w:rPr>
            <w:rFonts w:ascii="LM Roman 10" w:hAnsi="LM Roman 10"/>
            <w:noProof/>
            <w:lang w:val="en-US"/>
          </w:rPr>
          <w:cr/>
        </w:r>
      </w:ins>
    </w:p>
    <w:p w14:paraId="349A2A1E" w14:textId="1C23681D" w:rsidR="001745D2" w:rsidRPr="001745D2" w:rsidRDefault="001745D2" w:rsidP="001745D2">
      <w:pPr>
        <w:spacing w:after="360" w:line="312" w:lineRule="auto"/>
        <w:rPr>
          <w:ins w:id="1045" w:author="dani" w:date="2022-07-14T17:10:00Z"/>
          <w:rFonts w:ascii="LM Roman 10" w:hAnsi="LM Roman 10"/>
          <w:noProof/>
          <w:lang w:val="en-US"/>
        </w:rPr>
      </w:pPr>
      <w:ins w:id="1046" w:author="dani" w:date="2022-07-14T17:10:00Z">
        <w:r>
          <w:rPr>
            <w:rFonts w:ascii="LM Roman 10" w:hAnsi="LM Roman 10"/>
            <w:noProof/>
            <w:lang w:val="en-US"/>
          </w:rPr>
          <w:t>4</w:t>
        </w:r>
        <w:r w:rsidRPr="001745D2">
          <w:rPr>
            <w:rFonts w:ascii="LM Roman 10" w:hAnsi="LM Roman 10"/>
            <w:noProof/>
            <w:lang w:val="en-US"/>
          </w:rPr>
          <w:t xml:space="preserve">.2. Regression adjustment (IPWRA) and Augmented IPW (AIPW) </w:t>
        </w:r>
      </w:ins>
    </w:p>
    <w:p w14:paraId="194E974B" w14:textId="787B332C" w:rsidR="001745D2" w:rsidRPr="001745D2" w:rsidRDefault="001745D2" w:rsidP="001745D2">
      <w:pPr>
        <w:spacing w:after="360" w:line="312" w:lineRule="auto"/>
        <w:rPr>
          <w:ins w:id="1047" w:author="dani" w:date="2022-07-14T17:10:00Z"/>
          <w:rFonts w:ascii="LM Roman 10" w:hAnsi="LM Roman 10"/>
          <w:noProof/>
          <w:lang w:val="en-US"/>
        </w:rPr>
      </w:pPr>
      <w:ins w:id="1048" w:author="dani" w:date="2022-07-14T17:10:00Z">
        <w:r w:rsidRPr="001745D2">
          <w:rPr>
            <w:rFonts w:ascii="LM Roman 10" w:hAnsi="LM Roman 10"/>
            <w:noProof/>
            <w:lang w:val="en-US"/>
          </w:rPr>
          <w:t xml:space="preserve">As a way to enhance robustness, researchers have derived estimators with a regression </w:t>
        </w:r>
      </w:ins>
      <w:ins w:id="1049" w:author="dani" w:date="2022-07-14T17:11:00Z">
        <w:r>
          <w:rPr>
            <w:rFonts w:ascii="LM Roman 10" w:hAnsi="LM Roman 10"/>
            <w:noProof/>
            <w:lang w:val="en-US"/>
          </w:rPr>
          <w:t>a</w:t>
        </w:r>
      </w:ins>
      <w:ins w:id="1050" w:author="dani" w:date="2022-07-14T17:10:00Z">
        <w:r w:rsidRPr="001745D2">
          <w:rPr>
            <w:rFonts w:ascii="LM Roman 10" w:hAnsi="LM Roman 10"/>
            <w:noProof/>
            <w:lang w:val="en-US"/>
          </w:rPr>
          <w:t>djustment component added to the standard IPW estimator presented above. To</w:t>
        </w:r>
      </w:ins>
      <w:ins w:id="1051" w:author="dani" w:date="2022-07-14T17:11:00Z">
        <w:r>
          <w:rPr>
            <w:rFonts w:ascii="LM Roman 10" w:hAnsi="LM Roman 10"/>
            <w:noProof/>
            <w:lang w:val="en-US"/>
          </w:rPr>
          <w:t xml:space="preserve"> </w:t>
        </w:r>
      </w:ins>
      <w:ins w:id="1052" w:author="dani" w:date="2022-07-14T17:10:00Z">
        <w:r w:rsidRPr="001745D2">
          <w:rPr>
            <w:rFonts w:ascii="LM Roman 10" w:hAnsi="LM Roman 10"/>
            <w:noProof/>
            <w:lang w:val="en-US"/>
          </w:rPr>
          <w:t>further enhance efficiency, the augmented IPW or AIPW estimator combines the IPW and IPWRA estimators in a manner to be discussed shortly.</w:t>
        </w:r>
      </w:ins>
    </w:p>
    <w:p w14:paraId="75BA3E73" w14:textId="066ACE59" w:rsidR="001745D2" w:rsidRDefault="001745D2" w:rsidP="001745D2">
      <w:pPr>
        <w:spacing w:after="360" w:line="312" w:lineRule="auto"/>
        <w:rPr>
          <w:ins w:id="1053" w:author="dani" w:date="2022-07-14T17:13:00Z"/>
          <w:rFonts w:ascii="LM Roman 10" w:hAnsi="LM Roman 10"/>
          <w:noProof/>
          <w:lang w:val="en-US"/>
        </w:rPr>
      </w:pPr>
      <w:ins w:id="1054" w:author="dani" w:date="2022-07-14T17:10:00Z">
        <w:r w:rsidRPr="001745D2">
          <w:rPr>
            <w:rFonts w:ascii="LM Roman 10" w:hAnsi="LM Roman 10"/>
            <w:noProof/>
            <w:lang w:val="en-US"/>
          </w:rPr>
          <w:t>The inverse propensity-score weighted estimator with regression adjustment (IPWRA)</w:t>
        </w:r>
      </w:ins>
      <w:ins w:id="1055" w:author="dani" w:date="2022-07-14T17:11:00Z">
        <w:r>
          <w:rPr>
            <w:rFonts w:ascii="LM Roman 10" w:hAnsi="LM Roman 10"/>
            <w:noProof/>
            <w:lang w:val="en-US"/>
          </w:rPr>
          <w:t>.</w:t>
        </w:r>
      </w:ins>
    </w:p>
    <w:p w14:paraId="10424688" w14:textId="52BBA04A" w:rsidR="001745D2" w:rsidRDefault="009502A0" w:rsidP="001745D2">
      <w:pPr>
        <w:spacing w:after="360" w:line="312" w:lineRule="auto"/>
        <w:jc w:val="center"/>
        <w:rPr>
          <w:ins w:id="1056" w:author="dani" w:date="2022-07-14T17:13:00Z"/>
          <w:bCs/>
          <w:lang w:val="en-US"/>
        </w:rPr>
      </w:pPr>
      <m:oMath>
        <m:sSubSup>
          <m:sSubSupPr>
            <m:ctrlPr>
              <w:ins w:id="1057" w:author="dani" w:date="2022-07-14T17:13:00Z">
                <w:rPr>
                  <w:rFonts w:ascii="Cambria Math" w:hAnsi="Cambria Math"/>
                  <w:bCs/>
                </w:rPr>
              </w:ins>
            </m:ctrlPr>
          </m:sSubSupPr>
          <m:e>
            <m:acc>
              <m:accPr>
                <m:ctrlPr>
                  <w:ins w:id="1058" w:author="dani" w:date="2022-07-14T17:13:00Z">
                    <w:rPr>
                      <w:rFonts w:ascii="Cambria Math" w:hAnsi="Cambria Math"/>
                      <w:bCs/>
                    </w:rPr>
                  </w:ins>
                </m:ctrlPr>
              </m:accPr>
              <m:e>
                <m:r>
                  <w:ins w:id="1059" w:author="dani" w:date="2022-07-14T17:13:00Z">
                    <m:rPr>
                      <m:sty m:val="p"/>
                    </m:rPr>
                    <w:rPr>
                      <w:rFonts w:ascii="Cambria Math" w:hAnsi="Cambria Math"/>
                    </w:rPr>
                    <m:t>Λ</m:t>
                  </w:ins>
                </m:r>
              </m:e>
            </m:acc>
          </m:e>
          <m:sub>
            <m:r>
              <w:ins w:id="1060" w:author="dani" w:date="2022-07-14T17:13:00Z">
                <w:rPr>
                  <w:rFonts w:ascii="Cambria Math" w:hAnsi="Cambria Math"/>
                  <w:lang w:val="en-US"/>
                </w:rPr>
                <m:t>IW</m:t>
              </w:ins>
            </m:r>
            <m:r>
              <w:ins w:id="1061" w:author="dani" w:date="2022-07-14T17:14:00Z">
                <w:rPr>
                  <w:rFonts w:ascii="Cambria Math" w:hAnsi="Cambria Math"/>
                  <w:lang w:val="en-US"/>
                </w:rPr>
                <m:t>RA</m:t>
              </w:ins>
            </m:r>
          </m:sub>
          <m:sup>
            <m:r>
              <w:ins w:id="1062" w:author="dani" w:date="2022-07-14T17:13:00Z">
                <w:rPr>
                  <w:rFonts w:ascii="Cambria Math" w:hAnsi="Cambria Math"/>
                </w:rPr>
                <m:t>h</m:t>
              </w:ins>
            </m:r>
          </m:sup>
        </m:sSubSup>
        <m:r>
          <w:ins w:id="1063" w:author="dani" w:date="2022-07-14T17:13:00Z">
            <w:rPr>
              <w:rFonts w:ascii="Cambria Math" w:hAnsi="Cambria Math"/>
              <w:lang w:val="en-US"/>
            </w:rPr>
            <m:t xml:space="preserve">= </m:t>
          </w:ins>
        </m:r>
        <m:f>
          <m:fPr>
            <m:ctrlPr>
              <w:ins w:id="1064" w:author="dani" w:date="2022-07-14T17:13:00Z">
                <w:rPr>
                  <w:rFonts w:ascii="Cambria Math" w:hAnsi="Cambria Math"/>
                  <w:bCs/>
                  <w:i/>
                </w:rPr>
              </w:ins>
            </m:ctrlPr>
          </m:fPr>
          <m:num>
            <m:r>
              <w:ins w:id="1065" w:author="dani" w:date="2022-07-14T17:13:00Z">
                <w:rPr>
                  <w:rFonts w:ascii="Cambria Math" w:hAnsi="Cambria Math"/>
                  <w:lang w:val="en-US"/>
                </w:rPr>
                <m:t>1</m:t>
              </w:ins>
            </m:r>
          </m:num>
          <m:den>
            <m:sSub>
              <m:sSubPr>
                <m:ctrlPr>
                  <w:ins w:id="1066" w:author="dani" w:date="2022-07-14T17:13:00Z">
                    <w:rPr>
                      <w:rFonts w:ascii="Cambria Math" w:hAnsi="Cambria Math"/>
                      <w:bCs/>
                      <w:i/>
                    </w:rPr>
                  </w:ins>
                </m:ctrlPr>
              </m:sSubPr>
              <m:e>
                <m:r>
                  <w:ins w:id="1067" w:author="dani" w:date="2022-07-14T17:13:00Z">
                    <w:rPr>
                      <w:rFonts w:ascii="Cambria Math" w:hAnsi="Cambria Math"/>
                      <w:lang w:val="en-US"/>
                    </w:rPr>
                    <m:t>n</m:t>
                  </w:ins>
                </m:r>
              </m:e>
              <m:sub>
                <m:r>
                  <w:ins w:id="1068" w:author="dani" w:date="2022-07-14T17:13:00Z">
                    <w:rPr>
                      <w:rFonts w:ascii="Cambria Math" w:hAnsi="Cambria Math"/>
                    </w:rPr>
                    <m:t>1*</m:t>
                  </w:ins>
                </m:r>
              </m:sub>
            </m:sSub>
          </m:den>
        </m:f>
        <m:nary>
          <m:naryPr>
            <m:chr m:val="∑"/>
            <m:limLoc m:val="undOvr"/>
            <m:ctrlPr>
              <w:ins w:id="1069" w:author="dani" w:date="2022-07-14T17:13:00Z">
                <w:rPr>
                  <w:rFonts w:ascii="Cambria Math" w:hAnsi="Cambria Math"/>
                  <w:bCs/>
                  <w:i/>
                </w:rPr>
              </w:ins>
            </m:ctrlPr>
          </m:naryPr>
          <m:sub/>
          <m:sup/>
          <m:e>
            <m:r>
              <w:ins w:id="1070" w:author="dani" w:date="2022-07-14T17:13:00Z">
                <w:rPr>
                  <w:rFonts w:ascii="Cambria Math" w:hAnsi="Cambria Math"/>
                </w:rPr>
                <m:t>[</m:t>
              </w:ins>
            </m:r>
            <m:f>
              <m:fPr>
                <m:ctrlPr>
                  <w:ins w:id="1071" w:author="dani" w:date="2022-07-14T17:13:00Z">
                    <w:rPr>
                      <w:rFonts w:ascii="Cambria Math" w:hAnsi="Cambria Math"/>
                      <w:bCs/>
                      <w:i/>
                    </w:rPr>
                  </w:ins>
                </m:ctrlPr>
              </m:fPr>
              <m:num>
                <m:sSub>
                  <m:sSubPr>
                    <m:ctrlPr>
                      <w:ins w:id="1072" w:author="dani" w:date="2022-07-14T17:13:00Z">
                        <w:rPr>
                          <w:rFonts w:ascii="Cambria Math" w:hAnsi="Cambria Math"/>
                          <w:bCs/>
                          <w:i/>
                        </w:rPr>
                      </w:ins>
                    </m:ctrlPr>
                  </m:sSubPr>
                  <m:e>
                    <m:r>
                      <w:ins w:id="1073" w:author="dani" w:date="2022-07-14T17:13:00Z">
                        <w:rPr>
                          <w:rFonts w:ascii="Cambria Math" w:hAnsi="Cambria Math"/>
                          <w:lang w:val="en-US"/>
                        </w:rPr>
                        <m:t>D</m:t>
                      </w:ins>
                    </m:r>
                  </m:e>
                  <m:sub>
                    <m:r>
                      <w:ins w:id="1074" w:author="dani" w:date="2022-07-14T17:13:00Z">
                        <w:rPr>
                          <w:rFonts w:ascii="Cambria Math" w:hAnsi="Cambria Math"/>
                          <w:lang w:val="en-US"/>
                        </w:rPr>
                        <m:t>t</m:t>
                      </w:ins>
                    </m:r>
                  </m:sub>
                </m:sSub>
                <m:sSub>
                  <m:sSubPr>
                    <m:ctrlPr>
                      <w:ins w:id="1075" w:author="dani" w:date="2022-07-14T17:13:00Z">
                        <w:rPr>
                          <w:rFonts w:ascii="Cambria Math" w:hAnsi="Cambria Math"/>
                          <w:bCs/>
                          <w:i/>
                        </w:rPr>
                      </w:ins>
                    </m:ctrlPr>
                  </m:sSubPr>
                  <m:e>
                    <m:sSubSup>
                      <m:sSubSupPr>
                        <m:ctrlPr>
                          <w:ins w:id="1076" w:author="dani" w:date="2022-07-14T17:14:00Z">
                            <w:rPr>
                              <w:rFonts w:ascii="Cambria Math" w:hAnsi="Cambria Math"/>
                              <w:bCs/>
                            </w:rPr>
                          </w:ins>
                        </m:ctrlPr>
                      </m:sSubSupPr>
                      <m:e>
                        <m:r>
                          <w:ins w:id="1077" w:author="dani" w:date="2022-07-14T17:15:00Z">
                            <m:rPr>
                              <m:sty m:val="p"/>
                            </m:rPr>
                            <w:rPr>
                              <w:rFonts w:ascii="Cambria Math" w:hAnsi="Cambria Math"/>
                            </w:rPr>
                            <m:t>m</m:t>
                          </w:ins>
                        </m:r>
                      </m:e>
                      <m:sub>
                        <m:r>
                          <w:ins w:id="1078" w:author="dani" w:date="2022-07-14T17:15:00Z">
                            <w:rPr>
                              <w:rFonts w:ascii="Cambria Math" w:hAnsi="Cambria Math"/>
                              <w:lang w:val="en-US"/>
                            </w:rPr>
                            <m:t>1</m:t>
                          </w:ins>
                        </m:r>
                      </m:sub>
                      <m:sup>
                        <m:r>
                          <w:ins w:id="1079" w:author="dani" w:date="2022-07-14T17:15:00Z">
                            <w:rPr>
                              <w:rFonts w:ascii="Cambria Math" w:hAnsi="Cambria Math"/>
                            </w:rPr>
                            <m:t>h</m:t>
                          </w:ins>
                        </m:r>
                      </m:sup>
                    </m:sSubSup>
                    <m:r>
                      <w:ins w:id="1080" w:author="dani" w:date="2022-07-14T17:14:00Z">
                        <w:rPr>
                          <w:rFonts w:ascii="Cambria Math" w:hAnsi="Cambria Math"/>
                          <w:lang w:val="en-US"/>
                        </w:rPr>
                        <m:t xml:space="preserve"> </m:t>
                      </w:ins>
                    </m:r>
                    <m:r>
                      <w:ins w:id="1081" w:author="dani" w:date="2022-07-14T17:13:00Z">
                        <w:rPr>
                          <w:rFonts w:ascii="Cambria Math" w:hAnsi="Cambria Math"/>
                          <w:lang w:val="en-US"/>
                        </w:rPr>
                        <m:t>(</m:t>
                      </w:ins>
                    </m:r>
                    <m:sSubSup>
                      <m:sSubSupPr>
                        <m:ctrlPr>
                          <w:ins w:id="1082" w:author="dani" w:date="2022-07-14T17:13:00Z">
                            <w:rPr>
                              <w:rFonts w:ascii="Cambria Math" w:hAnsi="Cambria Math"/>
                              <w:bCs/>
                            </w:rPr>
                          </w:ins>
                        </m:ctrlPr>
                      </m:sSubSupPr>
                      <m:e>
                        <m:r>
                          <w:ins w:id="1083" w:author="dani" w:date="2022-07-14T17:15:00Z">
                            <w:rPr>
                              <w:rFonts w:ascii="Cambria Math" w:hAnsi="Cambria Math"/>
                            </w:rPr>
                            <m:t>X</m:t>
                          </w:ins>
                        </m:r>
                      </m:e>
                      <m:sub>
                        <m:r>
                          <w:ins w:id="1084" w:author="dani" w:date="2022-07-14T17:13:00Z">
                            <w:rPr>
                              <w:rFonts w:ascii="Cambria Math" w:hAnsi="Cambria Math"/>
                              <w:lang w:val="en-US"/>
                            </w:rPr>
                            <m:t>t</m:t>
                          </w:ins>
                        </m:r>
                      </m:sub>
                      <m:sup/>
                    </m:sSubSup>
                  </m:e>
                  <m:sub/>
                </m:sSub>
                <m:r>
                  <w:ins w:id="1085" w:author="dani" w:date="2022-07-14T17:15:00Z">
                    <w:rPr>
                      <w:rFonts w:ascii="Cambria Math" w:hAnsi="Cambria Math"/>
                      <w:lang w:val="en-US"/>
                    </w:rPr>
                    <m:t>,</m:t>
                  </w:ins>
                </m:r>
                <m:r>
                  <w:ins w:id="1086" w:author="dani" w:date="2022-07-14T17:13:00Z">
                    <w:rPr>
                      <w:rFonts w:ascii="Cambria Math" w:hAnsi="Cambria Math"/>
                      <w:lang w:val="en-US"/>
                    </w:rPr>
                    <m:t xml:space="preserve"> </m:t>
                  </w:ins>
                </m:r>
                <m:sSubSup>
                  <m:sSubSupPr>
                    <m:ctrlPr>
                      <w:ins w:id="1087" w:author="dani" w:date="2022-07-14T17:13:00Z">
                        <w:rPr>
                          <w:rFonts w:ascii="Cambria Math" w:hAnsi="Cambria Math"/>
                          <w:bCs/>
                        </w:rPr>
                      </w:ins>
                    </m:ctrlPr>
                  </m:sSubSupPr>
                  <m:e>
                    <m:acc>
                      <m:accPr>
                        <m:ctrlPr>
                          <w:ins w:id="1088" w:author="dani" w:date="2022-07-14T17:16:00Z">
                            <w:rPr>
                              <w:rFonts w:ascii="Cambria Math" w:hAnsi="Cambria Math"/>
                            </w:rPr>
                          </w:ins>
                        </m:ctrlPr>
                      </m:accPr>
                      <m:e>
                        <m:r>
                          <w:ins w:id="1089" w:author="dani" w:date="2022-07-14T17:16:00Z">
                            <w:rPr>
                              <w:rFonts w:ascii="Cambria Math" w:hAnsi="Cambria Math"/>
                            </w:rPr>
                            <m:t>θ</m:t>
                          </w:ins>
                        </m:r>
                      </m:e>
                    </m:acc>
                  </m:e>
                  <m:sub>
                    <m:r>
                      <w:ins w:id="1090" w:author="dani" w:date="2022-07-14T17:16:00Z">
                        <w:rPr>
                          <w:rFonts w:ascii="Cambria Math" w:hAnsi="Cambria Math"/>
                          <w:lang w:val="en-US"/>
                        </w:rPr>
                        <m:t>1</m:t>
                      </w:ins>
                    </m:r>
                  </m:sub>
                  <m:sup>
                    <m:r>
                      <w:ins w:id="1091" w:author="dani" w:date="2022-07-14T17:16:00Z">
                        <w:rPr>
                          <w:rFonts w:ascii="Cambria Math" w:hAnsi="Cambria Math"/>
                        </w:rPr>
                        <m:t>h</m:t>
                      </w:ins>
                    </m:r>
                  </m:sup>
                </m:sSubSup>
                <m:r>
                  <w:ins w:id="1092" w:author="dani" w:date="2022-07-14T17:13:00Z">
                    <w:rPr>
                      <w:rFonts w:ascii="Cambria Math" w:hAnsi="Cambria Math"/>
                      <w:lang w:val="en-US"/>
                    </w:rPr>
                    <m:t xml:space="preserve"> )</m:t>
                  </w:ins>
                </m:r>
              </m:num>
              <m:den>
                <m:acc>
                  <m:accPr>
                    <m:ctrlPr>
                      <w:ins w:id="1093" w:author="dani" w:date="2022-07-14T17:13:00Z">
                        <w:rPr>
                          <w:rFonts w:ascii="Cambria Math" w:hAnsi="Cambria Math"/>
                          <w:bCs/>
                          <w:i/>
                          <w:noProof/>
                          <w:lang w:val="en-US"/>
                        </w:rPr>
                      </w:ins>
                    </m:ctrlPr>
                  </m:accPr>
                  <m:e>
                    <m:r>
                      <w:ins w:id="1094" w:author="dani" w:date="2022-07-14T17:13:00Z">
                        <w:rPr>
                          <w:rFonts w:ascii="Cambria Math" w:hAnsi="Cambria Math"/>
                          <w:noProof/>
                          <w:lang w:val="en-US"/>
                        </w:rPr>
                        <m:t>p</m:t>
                      </w:ins>
                    </m:r>
                  </m:e>
                </m:acc>
                <m:r>
                  <w:ins w:id="1095" w:author="dani" w:date="2022-07-14T17:13:00Z">
                    <w:rPr>
                      <w:rFonts w:ascii="Cambria Math" w:hAnsi="Cambria Math"/>
                      <w:noProof/>
                      <w:lang w:val="en-US"/>
                    </w:rPr>
                    <m:t>t</m:t>
                  </w:ins>
                </m:r>
              </m:den>
            </m:f>
          </m:e>
        </m:nary>
        <m:r>
          <w:ins w:id="1096" w:author="dani" w:date="2022-07-14T17:13:00Z">
            <w:rPr>
              <w:rFonts w:ascii="Cambria Math" w:hAnsi="Cambria Math"/>
              <w:lang w:val="en-US"/>
            </w:rPr>
            <m:t>]-</m:t>
          </w:ins>
        </m:r>
        <m:f>
          <m:fPr>
            <m:ctrlPr>
              <w:ins w:id="1097" w:author="dani" w:date="2022-07-14T17:13:00Z">
                <w:rPr>
                  <w:rFonts w:ascii="Cambria Math" w:hAnsi="Cambria Math"/>
                  <w:bCs/>
                  <w:i/>
                </w:rPr>
              </w:ins>
            </m:ctrlPr>
          </m:fPr>
          <m:num>
            <m:r>
              <w:ins w:id="1098" w:author="dani" w:date="2022-07-14T17:13:00Z">
                <w:rPr>
                  <w:rFonts w:ascii="Cambria Math" w:hAnsi="Cambria Math"/>
                  <w:lang w:val="en-US"/>
                </w:rPr>
                <m:t>1</m:t>
              </w:ins>
            </m:r>
          </m:num>
          <m:den>
            <m:sSub>
              <m:sSubPr>
                <m:ctrlPr>
                  <w:ins w:id="1099" w:author="dani" w:date="2022-07-14T17:13:00Z">
                    <w:rPr>
                      <w:rFonts w:ascii="Cambria Math" w:hAnsi="Cambria Math"/>
                      <w:bCs/>
                      <w:i/>
                    </w:rPr>
                  </w:ins>
                </m:ctrlPr>
              </m:sSubPr>
              <m:e>
                <m:r>
                  <w:ins w:id="1100" w:author="dani" w:date="2022-07-14T17:13:00Z">
                    <w:rPr>
                      <w:rFonts w:ascii="Cambria Math" w:hAnsi="Cambria Math"/>
                      <w:lang w:val="en-US"/>
                    </w:rPr>
                    <m:t>n</m:t>
                  </w:ins>
                </m:r>
              </m:e>
              <m:sub>
                <m:r>
                  <w:ins w:id="1101" w:author="dani" w:date="2022-07-14T17:13:00Z">
                    <w:rPr>
                      <w:rFonts w:ascii="Cambria Math" w:hAnsi="Cambria Math"/>
                      <w:lang w:val="en-US"/>
                    </w:rPr>
                    <m:t>0*</m:t>
                  </w:ins>
                </m:r>
              </m:sub>
            </m:sSub>
          </m:den>
        </m:f>
        <m:nary>
          <m:naryPr>
            <m:chr m:val="∑"/>
            <m:limLoc m:val="undOvr"/>
            <m:ctrlPr>
              <w:ins w:id="1102" w:author="dani" w:date="2022-07-14T17:13:00Z">
                <w:rPr>
                  <w:rFonts w:ascii="Cambria Math" w:hAnsi="Cambria Math"/>
                  <w:bCs/>
                  <w:i/>
                </w:rPr>
              </w:ins>
            </m:ctrlPr>
          </m:naryPr>
          <m:sub/>
          <m:sup/>
          <m:e>
            <m:r>
              <w:ins w:id="1103" w:author="dani" w:date="2022-07-14T17:13:00Z">
                <w:rPr>
                  <w:rFonts w:ascii="Cambria Math" w:hAnsi="Cambria Math"/>
                </w:rPr>
                <m:t>[</m:t>
              </w:ins>
            </m:r>
            <m:f>
              <m:fPr>
                <m:ctrlPr>
                  <w:ins w:id="1104" w:author="dani" w:date="2022-07-14T17:13:00Z">
                    <w:rPr>
                      <w:rFonts w:ascii="Cambria Math" w:hAnsi="Cambria Math"/>
                      <w:bCs/>
                      <w:i/>
                    </w:rPr>
                  </w:ins>
                </m:ctrlPr>
              </m:fPr>
              <m:num>
                <m:sSub>
                  <m:sSubPr>
                    <m:ctrlPr>
                      <w:ins w:id="1105" w:author="dani" w:date="2022-07-14T17:17:00Z">
                        <w:rPr>
                          <w:rFonts w:ascii="Cambria Math" w:hAnsi="Cambria Math"/>
                          <w:bCs/>
                          <w:i/>
                        </w:rPr>
                      </w:ins>
                    </m:ctrlPr>
                  </m:sSubPr>
                  <m:e>
                    <m:r>
                      <w:ins w:id="1106" w:author="dani" w:date="2022-07-14T17:18:00Z">
                        <w:rPr>
                          <w:rFonts w:ascii="Cambria Math" w:hAnsi="Cambria Math"/>
                          <w:lang w:val="en-US"/>
                        </w:rPr>
                        <m:t>(1-</m:t>
                      </w:ins>
                    </m:r>
                    <m:r>
                      <w:ins w:id="1107" w:author="dani" w:date="2022-07-14T17:17:00Z">
                        <w:rPr>
                          <w:rFonts w:ascii="Cambria Math" w:hAnsi="Cambria Math"/>
                          <w:lang w:val="en-US"/>
                        </w:rPr>
                        <m:t>D</m:t>
                      </w:ins>
                    </m:r>
                  </m:e>
                  <m:sub>
                    <m:r>
                      <w:ins w:id="1108" w:author="dani" w:date="2022-07-14T17:17:00Z">
                        <w:rPr>
                          <w:rFonts w:ascii="Cambria Math" w:hAnsi="Cambria Math"/>
                          <w:lang w:val="en-US"/>
                        </w:rPr>
                        <m:t>t</m:t>
                      </w:ins>
                    </m:r>
                  </m:sub>
                </m:sSub>
                <m:sSub>
                  <m:sSubPr>
                    <m:ctrlPr>
                      <w:ins w:id="1109" w:author="dani" w:date="2022-07-14T17:17:00Z">
                        <w:rPr>
                          <w:rFonts w:ascii="Cambria Math" w:hAnsi="Cambria Math"/>
                          <w:bCs/>
                          <w:i/>
                        </w:rPr>
                      </w:ins>
                    </m:ctrlPr>
                  </m:sSubPr>
                  <m:e>
                    <m:sSubSup>
                      <m:sSubSupPr>
                        <m:ctrlPr>
                          <w:ins w:id="1110" w:author="dani" w:date="2022-07-14T17:17:00Z">
                            <w:rPr>
                              <w:rFonts w:ascii="Cambria Math" w:hAnsi="Cambria Math"/>
                              <w:bCs/>
                            </w:rPr>
                          </w:ins>
                        </m:ctrlPr>
                      </m:sSubSupPr>
                      <m:e>
                        <m:r>
                          <w:ins w:id="1111" w:author="dani" w:date="2022-07-14T17:18:00Z">
                            <m:rPr>
                              <m:sty m:val="p"/>
                            </m:rPr>
                            <w:rPr>
                              <w:rFonts w:ascii="Cambria Math" w:hAnsi="Cambria Math"/>
                            </w:rPr>
                            <m:t>)</m:t>
                          </w:ins>
                        </m:r>
                        <m:r>
                          <w:ins w:id="1112" w:author="dani" w:date="2022-07-14T17:17:00Z">
                            <m:rPr>
                              <m:sty m:val="p"/>
                            </m:rPr>
                            <w:rPr>
                              <w:rFonts w:ascii="Cambria Math" w:hAnsi="Cambria Math"/>
                            </w:rPr>
                            <m:t>m</m:t>
                          </w:ins>
                        </m:r>
                      </m:e>
                      <m:sub>
                        <m:r>
                          <w:ins w:id="1113" w:author="dani" w:date="2022-07-14T17:18:00Z">
                            <w:rPr>
                              <w:rFonts w:ascii="Cambria Math" w:hAnsi="Cambria Math"/>
                              <w:lang w:val="en-US"/>
                            </w:rPr>
                            <m:t>0</m:t>
                          </w:ins>
                        </m:r>
                      </m:sub>
                      <m:sup>
                        <m:r>
                          <w:ins w:id="1114" w:author="dani" w:date="2022-07-14T17:17:00Z">
                            <w:rPr>
                              <w:rFonts w:ascii="Cambria Math" w:hAnsi="Cambria Math"/>
                            </w:rPr>
                            <m:t>h</m:t>
                          </w:ins>
                        </m:r>
                      </m:sup>
                    </m:sSubSup>
                    <m:r>
                      <w:ins w:id="1115" w:author="dani" w:date="2022-07-14T17:17:00Z">
                        <w:rPr>
                          <w:rFonts w:ascii="Cambria Math" w:hAnsi="Cambria Math"/>
                          <w:lang w:val="en-US"/>
                        </w:rPr>
                        <m:t xml:space="preserve"> (</m:t>
                      </w:ins>
                    </m:r>
                    <m:sSubSup>
                      <m:sSubSupPr>
                        <m:ctrlPr>
                          <w:ins w:id="1116" w:author="dani" w:date="2022-07-14T17:17:00Z">
                            <w:rPr>
                              <w:rFonts w:ascii="Cambria Math" w:hAnsi="Cambria Math"/>
                              <w:bCs/>
                            </w:rPr>
                          </w:ins>
                        </m:ctrlPr>
                      </m:sSubSupPr>
                      <m:e>
                        <m:r>
                          <w:ins w:id="1117" w:author="dani" w:date="2022-07-14T17:17:00Z">
                            <w:rPr>
                              <w:rFonts w:ascii="Cambria Math" w:hAnsi="Cambria Math"/>
                            </w:rPr>
                            <m:t>X</m:t>
                          </w:ins>
                        </m:r>
                      </m:e>
                      <m:sub>
                        <m:r>
                          <w:ins w:id="1118" w:author="dani" w:date="2022-07-14T17:17:00Z">
                            <w:rPr>
                              <w:rFonts w:ascii="Cambria Math" w:hAnsi="Cambria Math"/>
                              <w:lang w:val="en-US"/>
                            </w:rPr>
                            <m:t>t</m:t>
                          </w:ins>
                        </m:r>
                      </m:sub>
                      <m:sup/>
                    </m:sSubSup>
                  </m:e>
                  <m:sub/>
                </m:sSub>
                <m:r>
                  <w:ins w:id="1119" w:author="dani" w:date="2022-07-14T17:17:00Z">
                    <w:rPr>
                      <w:rFonts w:ascii="Cambria Math" w:hAnsi="Cambria Math"/>
                      <w:lang w:val="en-US"/>
                    </w:rPr>
                    <m:t xml:space="preserve">, </m:t>
                  </w:ins>
                </m:r>
                <m:sSubSup>
                  <m:sSubSupPr>
                    <m:ctrlPr>
                      <w:ins w:id="1120" w:author="dani" w:date="2022-07-14T17:17:00Z">
                        <w:rPr>
                          <w:rFonts w:ascii="Cambria Math" w:hAnsi="Cambria Math"/>
                          <w:bCs/>
                        </w:rPr>
                      </w:ins>
                    </m:ctrlPr>
                  </m:sSubSupPr>
                  <m:e>
                    <m:acc>
                      <m:accPr>
                        <m:ctrlPr>
                          <w:ins w:id="1121" w:author="dani" w:date="2022-07-14T17:17:00Z">
                            <w:rPr>
                              <w:rFonts w:ascii="Cambria Math" w:hAnsi="Cambria Math"/>
                            </w:rPr>
                          </w:ins>
                        </m:ctrlPr>
                      </m:accPr>
                      <m:e>
                        <m:r>
                          <w:ins w:id="1122" w:author="dani" w:date="2022-07-14T17:17:00Z">
                            <w:rPr>
                              <w:rFonts w:ascii="Cambria Math" w:hAnsi="Cambria Math"/>
                            </w:rPr>
                            <m:t>θ</m:t>
                          </w:ins>
                        </m:r>
                      </m:e>
                    </m:acc>
                  </m:e>
                  <m:sub>
                    <m:r>
                      <w:ins w:id="1123" w:author="dani" w:date="2022-07-14T17:17:00Z">
                        <w:rPr>
                          <w:rFonts w:ascii="Cambria Math" w:hAnsi="Cambria Math"/>
                          <w:lang w:val="en-US"/>
                        </w:rPr>
                        <m:t>0</m:t>
                      </w:ins>
                    </m:r>
                  </m:sub>
                  <m:sup>
                    <m:r>
                      <w:ins w:id="1124" w:author="dani" w:date="2022-07-14T17:17:00Z">
                        <w:rPr>
                          <w:rFonts w:ascii="Cambria Math" w:hAnsi="Cambria Math"/>
                        </w:rPr>
                        <m:t>h</m:t>
                      </w:ins>
                    </m:r>
                  </m:sup>
                </m:sSubSup>
                <m:r>
                  <w:ins w:id="1125" w:author="dani" w:date="2022-07-14T17:17:00Z">
                    <w:rPr>
                      <w:rFonts w:ascii="Cambria Math" w:hAnsi="Cambria Math"/>
                      <w:lang w:val="en-US"/>
                    </w:rPr>
                    <m:t xml:space="preserve"> </m:t>
                  </w:ins>
                </m:r>
              </m:num>
              <m:den>
                <m:r>
                  <w:ins w:id="1126" w:author="dani" w:date="2022-07-14T17:13:00Z">
                    <w:rPr>
                      <w:rFonts w:ascii="Cambria Math" w:hAnsi="Cambria Math"/>
                    </w:rPr>
                    <m:t>1-</m:t>
                  </w:ins>
                </m:r>
                <m:acc>
                  <m:accPr>
                    <m:ctrlPr>
                      <w:ins w:id="1127" w:author="dani" w:date="2022-07-14T17:13:00Z">
                        <w:rPr>
                          <w:rFonts w:ascii="Cambria Math" w:hAnsi="Cambria Math"/>
                          <w:bCs/>
                          <w:i/>
                          <w:noProof/>
                          <w:lang w:val="en-US"/>
                        </w:rPr>
                      </w:ins>
                    </m:ctrlPr>
                  </m:accPr>
                  <m:e>
                    <m:r>
                      <w:ins w:id="1128" w:author="dani" w:date="2022-07-14T17:13:00Z">
                        <w:rPr>
                          <w:rFonts w:ascii="Cambria Math" w:hAnsi="Cambria Math"/>
                          <w:noProof/>
                          <w:lang w:val="en-US"/>
                        </w:rPr>
                        <m:t>p</m:t>
                      </w:ins>
                    </m:r>
                  </m:e>
                </m:acc>
                <m:r>
                  <w:ins w:id="1129" w:author="dani" w:date="2022-07-14T17:13:00Z">
                    <w:rPr>
                      <w:rFonts w:ascii="Cambria Math" w:hAnsi="Cambria Math"/>
                      <w:noProof/>
                      <w:lang w:val="en-US"/>
                    </w:rPr>
                    <m:t>t</m:t>
                  </w:ins>
                </m:r>
              </m:den>
            </m:f>
          </m:e>
        </m:nary>
        <m:r>
          <w:ins w:id="1130" w:author="dani" w:date="2022-07-14T17:13:00Z">
            <w:rPr>
              <w:rFonts w:ascii="Cambria Math" w:hAnsi="Cambria Math"/>
              <w:lang w:val="en-US"/>
            </w:rPr>
            <m:t>]</m:t>
          </w:ins>
        </m:r>
      </m:oMath>
      <w:ins w:id="1131" w:author="dani" w:date="2022-07-14T17:13:00Z">
        <w:r w:rsidR="001745D2">
          <w:rPr>
            <w:bCs/>
          </w:rPr>
          <w:t xml:space="preserve">  (1</w:t>
        </w:r>
      </w:ins>
      <w:ins w:id="1132" w:author="dani" w:date="2022-07-14T17:18:00Z">
        <w:r w:rsidR="000C357C">
          <w:rPr>
            <w:bCs/>
          </w:rPr>
          <w:t>2</w:t>
        </w:r>
      </w:ins>
      <w:ins w:id="1133" w:author="dani" w:date="2022-07-14T17:13:00Z">
        <w:r w:rsidR="001745D2">
          <w:rPr>
            <w:bCs/>
          </w:rPr>
          <w:t>)</w:t>
        </w:r>
      </w:ins>
    </w:p>
    <w:p w14:paraId="4A7AD804" w14:textId="435DD0FF" w:rsidR="001745D2" w:rsidRDefault="000C357C" w:rsidP="000C357C">
      <w:pPr>
        <w:spacing w:after="360" w:line="312" w:lineRule="auto"/>
        <w:rPr>
          <w:ins w:id="1134" w:author="dani" w:date="2022-07-14T17:29:00Z"/>
          <w:rFonts w:ascii="LM Roman 10" w:hAnsi="LM Roman 10"/>
          <w:noProof/>
          <w:lang w:val="en-US"/>
        </w:rPr>
      </w:pPr>
      <w:ins w:id="1135" w:author="dani" w:date="2022-07-14T17:18:00Z">
        <w:r w:rsidRPr="000C357C">
          <w:rPr>
            <w:rFonts w:ascii="LM Roman 10" w:hAnsi="LM Roman 10"/>
            <w:noProof/>
            <w:lang w:val="en-US"/>
          </w:rPr>
          <w:t>where again</w:t>
        </w:r>
      </w:ins>
      <w:ins w:id="1136" w:author="dani" w:date="2022-07-14T17:19:00Z">
        <w:r>
          <w:rPr>
            <w:rFonts w:ascii="LM Roman 10" w:hAnsi="LM Roman 10"/>
            <w:noProof/>
            <w:lang w:val="en-US"/>
          </w:rPr>
          <w:t xml:space="preserve"> </w:t>
        </w:r>
      </w:ins>
      <m:oMath>
        <m:sSubSup>
          <m:sSubSupPr>
            <m:ctrlPr>
              <w:ins w:id="1137" w:author="dani" w:date="2022-07-14T17:21:00Z">
                <w:rPr>
                  <w:rFonts w:ascii="Cambria Math" w:hAnsi="Cambria Math"/>
                  <w:bCs/>
                </w:rPr>
              </w:ins>
            </m:ctrlPr>
          </m:sSubSupPr>
          <m:e>
            <m:r>
              <w:ins w:id="1138" w:author="dani" w:date="2022-07-14T17:21:00Z">
                <w:rPr>
                  <w:rFonts w:ascii="Cambria Math" w:hAnsi="Cambria Math"/>
                </w:rPr>
                <m:t>m</m:t>
              </w:ins>
            </m:r>
          </m:e>
          <m:sub>
            <m:r>
              <w:ins w:id="1139" w:author="dani" w:date="2022-07-14T17:21:00Z">
                <w:rPr>
                  <w:rFonts w:ascii="Cambria Math" w:hAnsi="Cambria Math"/>
                  <w:lang w:val="en-US"/>
                </w:rPr>
                <m:t>j</m:t>
              </w:ins>
            </m:r>
          </m:sub>
          <m:sup>
            <m:r>
              <w:ins w:id="1140" w:author="dani" w:date="2022-07-14T17:21:00Z">
                <w:rPr>
                  <w:rFonts w:ascii="Cambria Math" w:hAnsi="Cambria Math"/>
                </w:rPr>
                <m:t>h</m:t>
              </w:ins>
            </m:r>
          </m:sup>
        </m:sSubSup>
        <m:r>
          <w:ins w:id="1141" w:author="dani" w:date="2022-07-14T17:20:00Z">
            <w:rPr>
              <w:rFonts w:ascii="Cambria Math" w:hAnsi="Cambria Math"/>
              <w:noProof/>
              <w:lang w:val="en-US"/>
            </w:rPr>
            <m:t>(</m:t>
          </w:ins>
        </m:r>
        <m:sSub>
          <m:sSubPr>
            <m:ctrlPr>
              <w:ins w:id="1142" w:author="dani" w:date="2022-07-14T17:21:00Z">
                <w:rPr>
                  <w:rFonts w:ascii="Cambria Math" w:hAnsi="Cambria Math"/>
                  <w:i/>
                  <w:noProof/>
                  <w:lang w:val="en-US"/>
                </w:rPr>
              </w:ins>
            </m:ctrlPr>
          </m:sSubPr>
          <m:e>
            <m:r>
              <w:ins w:id="1143" w:author="dani" w:date="2022-07-14T17:21:00Z">
                <w:rPr>
                  <w:rFonts w:ascii="Cambria Math" w:hAnsi="Cambria Math"/>
                  <w:noProof/>
                  <w:lang w:val="en-US"/>
                </w:rPr>
                <m:t>X</m:t>
              </w:ins>
            </m:r>
          </m:e>
          <m:sub>
            <m:r>
              <w:ins w:id="1144" w:author="dani" w:date="2022-07-14T17:21:00Z">
                <w:rPr>
                  <w:rFonts w:ascii="Cambria Math" w:hAnsi="Cambria Math"/>
                  <w:noProof/>
                  <w:lang w:val="en-US"/>
                </w:rPr>
                <m:t>t</m:t>
              </w:ins>
            </m:r>
          </m:sub>
        </m:sSub>
        <m:r>
          <w:ins w:id="1145" w:author="dani" w:date="2022-07-14T17:19:00Z">
            <w:rPr>
              <w:rFonts w:ascii="Cambria Math" w:hAnsi="Cambria Math"/>
              <w:lang w:val="en-US"/>
            </w:rPr>
            <m:t xml:space="preserve">, </m:t>
          </w:ins>
        </m:r>
        <m:sSubSup>
          <m:sSubSupPr>
            <m:ctrlPr>
              <w:ins w:id="1146" w:author="dani" w:date="2022-07-14T17:19:00Z">
                <w:rPr>
                  <w:rFonts w:ascii="Cambria Math" w:hAnsi="Cambria Math"/>
                  <w:bCs/>
                </w:rPr>
              </w:ins>
            </m:ctrlPr>
          </m:sSubSupPr>
          <m:e>
            <m:acc>
              <m:accPr>
                <m:ctrlPr>
                  <w:ins w:id="1147" w:author="dani" w:date="2022-07-14T17:19:00Z">
                    <w:rPr>
                      <w:rFonts w:ascii="Cambria Math" w:hAnsi="Cambria Math"/>
                    </w:rPr>
                  </w:ins>
                </m:ctrlPr>
              </m:accPr>
              <m:e>
                <m:r>
                  <w:ins w:id="1148" w:author="dani" w:date="2022-07-14T17:19:00Z">
                    <w:rPr>
                      <w:rFonts w:ascii="Cambria Math" w:hAnsi="Cambria Math"/>
                    </w:rPr>
                    <m:t>θ</m:t>
                  </w:ins>
                </m:r>
              </m:e>
            </m:acc>
          </m:e>
          <m:sub>
            <m:r>
              <w:ins w:id="1149" w:author="dani" w:date="2022-07-14T17:20:00Z">
                <w:rPr>
                  <w:rFonts w:ascii="Cambria Math" w:hAnsi="Cambria Math"/>
                  <w:lang w:val="en-US"/>
                </w:rPr>
                <m:t>j</m:t>
              </w:ins>
            </m:r>
          </m:sub>
          <m:sup>
            <m:r>
              <w:ins w:id="1150" w:author="dani" w:date="2022-07-14T17:19:00Z">
                <w:rPr>
                  <w:rFonts w:ascii="Cambria Math" w:hAnsi="Cambria Math"/>
                </w:rPr>
                <m:t>h</m:t>
              </w:ins>
            </m:r>
          </m:sup>
        </m:sSubSup>
        <m:r>
          <w:ins w:id="1151" w:author="dani" w:date="2022-07-14T17:20:00Z">
            <w:rPr>
              <w:rFonts w:ascii="Cambria Math" w:hAnsi="Cambria Math"/>
            </w:rPr>
            <m:t>)</m:t>
          </w:ins>
        </m:r>
      </m:oMath>
      <w:ins w:id="1152" w:author="dani" w:date="2022-07-14T17:18:00Z">
        <w:r w:rsidRPr="000C357C">
          <w:rPr>
            <w:rFonts w:ascii="LM Roman 10" w:hAnsi="LM Roman 10"/>
            <w:noProof/>
            <w:lang w:val="en-US"/>
          </w:rPr>
          <w:t xml:space="preserve"> for j = 1, 0 is the conditional mean from the first-step regression</w:t>
        </w:r>
      </w:ins>
      <w:ins w:id="1153" w:author="dani" w:date="2022-07-14T17:21:00Z">
        <w:r>
          <w:rPr>
            <w:rFonts w:ascii="LM Roman 10" w:hAnsi="LM Roman 10"/>
            <w:noProof/>
            <w:lang w:val="en-US"/>
          </w:rPr>
          <w:t xml:space="preserve"> </w:t>
        </w:r>
      </w:ins>
      <w:ins w:id="1154" w:author="dani" w:date="2022-07-14T17:18:00Z">
        <w:r w:rsidRPr="000C357C">
          <w:rPr>
            <w:rFonts w:ascii="LM Roman 10" w:hAnsi="LM Roman 10"/>
            <w:noProof/>
            <w:lang w:val="en-US"/>
          </w:rPr>
          <w:t>of (y</w:t>
        </w:r>
        <w:r w:rsidRPr="000C357C">
          <w:rPr>
            <w:rFonts w:ascii="LM Roman 10" w:hAnsi="LM Roman 10"/>
            <w:noProof/>
            <w:vertAlign w:val="subscript"/>
            <w:lang w:val="en-US"/>
          </w:rPr>
          <w:t>t+h</w:t>
        </w:r>
        <w:r w:rsidRPr="000C357C">
          <w:rPr>
            <w:rFonts w:ascii="LM Roman 10" w:hAnsi="LM Roman 10"/>
            <w:noProof/>
            <w:lang w:val="en-US"/>
          </w:rPr>
          <w:t xml:space="preserve"> </w:t>
        </w:r>
      </w:ins>
      <w:ins w:id="1155" w:author="dani" w:date="2022-07-14T17:22:00Z">
        <w:r>
          <w:rPr>
            <w:rFonts w:ascii="LM Roman 10" w:hAnsi="LM Roman 10"/>
            <w:noProof/>
            <w:lang w:val="en-US"/>
          </w:rPr>
          <w:t>-</w:t>
        </w:r>
      </w:ins>
      <w:ins w:id="1156" w:author="dani" w:date="2022-07-14T17:18:00Z">
        <w:r w:rsidRPr="000C357C">
          <w:rPr>
            <w:rFonts w:ascii="LM Roman 10" w:hAnsi="LM Roman 10"/>
            <w:noProof/>
            <w:lang w:val="en-US"/>
          </w:rPr>
          <w:t xml:space="preserve"> y</w:t>
        </w:r>
        <w:r w:rsidRPr="000C357C">
          <w:rPr>
            <w:rFonts w:ascii="LM Roman 10" w:hAnsi="LM Roman 10"/>
            <w:noProof/>
            <w:vertAlign w:val="subscript"/>
            <w:lang w:val="en-US"/>
          </w:rPr>
          <w:t>t</w:t>
        </w:r>
        <w:r w:rsidRPr="000C357C">
          <w:rPr>
            <w:rFonts w:ascii="LM Roman 10" w:hAnsi="LM Roman 10"/>
            <w:noProof/>
            <w:lang w:val="en-US"/>
          </w:rPr>
          <w:t>) on X</w:t>
        </w:r>
        <w:r w:rsidRPr="000C357C">
          <w:rPr>
            <w:rFonts w:ascii="LM Roman 10" w:hAnsi="LM Roman 10"/>
            <w:noProof/>
            <w:vertAlign w:val="subscript"/>
            <w:lang w:val="en-US"/>
            <w:rPrChange w:id="1157" w:author="dani" w:date="2022-07-14T17:22:00Z">
              <w:rPr>
                <w:rFonts w:ascii="LM Roman 10" w:hAnsi="LM Roman 10"/>
                <w:noProof/>
                <w:lang w:val="en-US"/>
              </w:rPr>
            </w:rPrChange>
          </w:rPr>
          <w:t>t</w:t>
        </w:r>
        <w:r w:rsidRPr="000C357C">
          <w:rPr>
            <w:rFonts w:ascii="LM Roman 10" w:hAnsi="LM Roman 10"/>
            <w:noProof/>
            <w:lang w:val="en-US"/>
          </w:rPr>
          <w:t xml:space="preserve"> as in expression (8) in Section </w:t>
        </w:r>
      </w:ins>
      <w:ins w:id="1158" w:author="dani" w:date="2022-07-14T17:23:00Z">
        <w:r>
          <w:rPr>
            <w:rFonts w:ascii="LM Roman 10" w:hAnsi="LM Roman 10"/>
            <w:noProof/>
            <w:lang w:val="en-US"/>
          </w:rPr>
          <w:t>4</w:t>
        </w:r>
      </w:ins>
      <w:ins w:id="1159" w:author="dani" w:date="2022-07-14T17:18:00Z">
        <w:r w:rsidRPr="000C357C">
          <w:rPr>
            <w:rFonts w:ascii="LM Roman 10" w:hAnsi="LM Roman 10"/>
            <w:noProof/>
            <w:lang w:val="en-US"/>
          </w:rPr>
          <w:t>. The n</w:t>
        </w:r>
      </w:ins>
      <w:ins w:id="1160" w:author="dani" w:date="2022-07-14T17:24:00Z">
        <w:r>
          <w:rPr>
            <w:rFonts w:ascii="LM Roman 10" w:hAnsi="LM Roman 10"/>
            <w:noProof/>
            <w:vertAlign w:val="subscript"/>
            <w:lang w:val="en-US"/>
          </w:rPr>
          <w:t>j</w:t>
        </w:r>
        <w:r>
          <w:rPr>
            <w:rFonts w:ascii="LM Roman 10" w:hAnsi="LM Roman 10"/>
            <w:noProof/>
            <w:lang w:val="en-US"/>
          </w:rPr>
          <w:t xml:space="preserve">* for </w:t>
        </w:r>
        <w:r>
          <w:rPr>
            <w:rFonts w:ascii="LM Roman 10" w:hAnsi="LM Roman 10"/>
            <w:i/>
            <w:iCs/>
            <w:noProof/>
            <w:lang w:val="en-US"/>
          </w:rPr>
          <w:t>j = 1,0</w:t>
        </w:r>
      </w:ins>
      <w:ins w:id="1161" w:author="dani" w:date="2022-07-14T17:18:00Z">
        <w:r w:rsidRPr="000C357C">
          <w:rPr>
            <w:rFonts w:ascii="LM Roman 10" w:hAnsi="LM Roman 10"/>
            <w:noProof/>
            <w:lang w:val="en-US"/>
          </w:rPr>
          <w:t xml:space="preserve"> are the same</w:t>
        </w:r>
      </w:ins>
      <w:ins w:id="1162" w:author="dani" w:date="2022-07-14T17:24:00Z">
        <w:r>
          <w:rPr>
            <w:rFonts w:ascii="LM Roman 10" w:hAnsi="LM Roman 10"/>
            <w:noProof/>
            <w:lang w:val="en-US"/>
          </w:rPr>
          <w:t xml:space="preserve"> </w:t>
        </w:r>
      </w:ins>
      <w:ins w:id="1163" w:author="dani" w:date="2022-07-14T17:18:00Z">
        <w:r w:rsidRPr="000C357C">
          <w:rPr>
            <w:rFonts w:ascii="LM Roman 10" w:hAnsi="LM Roman 10"/>
            <w:noProof/>
            <w:lang w:val="en-US"/>
          </w:rPr>
          <w:t>as in expression (1</w:t>
        </w:r>
      </w:ins>
      <w:ins w:id="1164" w:author="dani" w:date="2022-07-14T17:25:00Z">
        <w:r>
          <w:rPr>
            <w:rFonts w:ascii="LM Roman 10" w:hAnsi="LM Roman 10"/>
            <w:noProof/>
            <w:lang w:val="en-US"/>
          </w:rPr>
          <w:t>1</w:t>
        </w:r>
      </w:ins>
      <w:ins w:id="1165" w:author="dani" w:date="2022-07-14T17:18:00Z">
        <w:r w:rsidRPr="000C357C">
          <w:rPr>
            <w:rFonts w:ascii="LM Roman 10" w:hAnsi="LM Roman 10"/>
            <w:noProof/>
            <w:lang w:val="en-US"/>
          </w:rPr>
          <w:t>). It is clear that equation (1</w:t>
        </w:r>
      </w:ins>
      <w:ins w:id="1166" w:author="dani" w:date="2022-07-14T17:25:00Z">
        <w:r>
          <w:rPr>
            <w:rFonts w:ascii="LM Roman 10" w:hAnsi="LM Roman 10"/>
            <w:noProof/>
            <w:lang w:val="en-US"/>
          </w:rPr>
          <w:t>2</w:t>
        </w:r>
      </w:ins>
      <w:ins w:id="1167" w:author="dani" w:date="2022-07-14T17:18:00Z">
        <w:r w:rsidRPr="000C357C">
          <w:rPr>
            <w:rFonts w:ascii="LM Roman 10" w:hAnsi="LM Roman 10"/>
            <w:noProof/>
            <w:lang w:val="en-US"/>
          </w:rPr>
          <w:t>) nests all the previou</w:t>
        </w:r>
      </w:ins>
      <w:ins w:id="1168" w:author="dani" w:date="2022-07-14T17:24:00Z">
        <w:r>
          <w:rPr>
            <w:rFonts w:ascii="LM Roman 10" w:hAnsi="LM Roman 10"/>
            <w:noProof/>
            <w:lang w:val="en-US"/>
          </w:rPr>
          <w:t>s</w:t>
        </w:r>
      </w:ins>
      <w:ins w:id="1169" w:author="dani" w:date="2022-07-14T17:18:00Z">
        <w:r w:rsidRPr="000C357C">
          <w:rPr>
            <w:rFonts w:ascii="LM Roman 10" w:hAnsi="LM Roman 10"/>
            <w:noProof/>
            <w:lang w:val="en-US"/>
          </w:rPr>
          <w:t xml:space="preserve"> estimators, the</w:t>
        </w:r>
      </w:ins>
      <w:ins w:id="1170" w:author="dani" w:date="2022-07-14T17:24:00Z">
        <w:r>
          <w:rPr>
            <w:rFonts w:ascii="LM Roman 10" w:hAnsi="LM Roman 10"/>
            <w:noProof/>
            <w:lang w:val="en-US"/>
          </w:rPr>
          <w:t xml:space="preserve"> </w:t>
        </w:r>
      </w:ins>
      <w:ins w:id="1171" w:author="dani" w:date="2022-07-14T17:18:00Z">
        <w:r w:rsidRPr="000C357C">
          <w:rPr>
            <w:rFonts w:ascii="LM Roman 10" w:hAnsi="LM Roman 10"/>
            <w:noProof/>
            <w:lang w:val="en-US"/>
          </w:rPr>
          <w:t>Group Mean (</w:t>
        </w:r>
      </w:ins>
      <w:ins w:id="1172" w:author="dani" w:date="2022-07-14T17:27:00Z">
        <w:r>
          <w:rPr>
            <w:rFonts w:ascii="LM Roman 10" w:hAnsi="LM Roman 10"/>
            <w:noProof/>
            <w:lang w:val="en-US"/>
          </w:rPr>
          <w:t>4</w:t>
        </w:r>
      </w:ins>
      <w:ins w:id="1173" w:author="dani" w:date="2022-07-14T17:18:00Z">
        <w:r w:rsidRPr="000C357C">
          <w:rPr>
            <w:rFonts w:ascii="LM Roman 10" w:hAnsi="LM Roman 10"/>
            <w:noProof/>
            <w:lang w:val="en-US"/>
          </w:rPr>
          <w:t>), the RA (</w:t>
        </w:r>
      </w:ins>
      <w:ins w:id="1174" w:author="dani" w:date="2022-07-14T17:27:00Z">
        <w:r>
          <w:rPr>
            <w:rFonts w:ascii="LM Roman 10" w:hAnsi="LM Roman 10"/>
            <w:noProof/>
            <w:lang w:val="en-US"/>
          </w:rPr>
          <w:t>7</w:t>
        </w:r>
      </w:ins>
      <w:ins w:id="1175" w:author="dani" w:date="2022-07-14T17:18:00Z">
        <w:r w:rsidRPr="000C357C">
          <w:rPr>
            <w:rFonts w:ascii="LM Roman 10" w:hAnsi="LM Roman 10"/>
            <w:noProof/>
            <w:lang w:val="en-US"/>
          </w:rPr>
          <w:t>), and the IPW (1</w:t>
        </w:r>
      </w:ins>
      <w:ins w:id="1176" w:author="dani" w:date="2022-07-14T17:26:00Z">
        <w:r>
          <w:rPr>
            <w:rFonts w:ascii="LM Roman 10" w:hAnsi="LM Roman 10"/>
            <w:noProof/>
            <w:lang w:val="en-US"/>
          </w:rPr>
          <w:t>1</w:t>
        </w:r>
      </w:ins>
      <w:ins w:id="1177" w:author="dani" w:date="2022-07-14T17:18:00Z">
        <w:r w:rsidRPr="000C357C">
          <w:rPr>
            <w:rFonts w:ascii="LM Roman 10" w:hAnsi="LM Roman 10"/>
            <w:noProof/>
            <w:lang w:val="en-US"/>
          </w:rPr>
          <w:t>) as special cases.</w:t>
        </w:r>
      </w:ins>
    </w:p>
    <w:p w14:paraId="40E694CE" w14:textId="7A29A30E" w:rsidR="000C357C" w:rsidRDefault="000C357C" w:rsidP="000C357C">
      <w:pPr>
        <w:spacing w:after="360" w:line="312" w:lineRule="auto"/>
        <w:rPr>
          <w:rFonts w:ascii="LM Roman 10" w:hAnsi="LM Roman 10"/>
          <w:noProof/>
          <w:lang w:val="en-US"/>
        </w:rPr>
      </w:pPr>
      <w:ins w:id="1178" w:author="dani" w:date="2022-07-14T17:29:00Z">
        <w:r w:rsidRPr="000C357C">
          <w:rPr>
            <w:rFonts w:ascii="LM Roman 10" w:hAnsi="LM Roman 10"/>
            <w:noProof/>
            <w:lang w:val="en-US"/>
          </w:rPr>
          <w:t>The estimator in expression (1</w:t>
        </w:r>
        <w:r>
          <w:rPr>
            <w:rFonts w:ascii="LM Roman 10" w:hAnsi="LM Roman 10"/>
            <w:noProof/>
            <w:lang w:val="en-US"/>
          </w:rPr>
          <w:t>2</w:t>
        </w:r>
        <w:r w:rsidRPr="000C357C">
          <w:rPr>
            <w:rFonts w:ascii="LM Roman 10" w:hAnsi="LM Roman 10"/>
            <w:noProof/>
            <w:lang w:val="en-US"/>
          </w:rPr>
          <w:t>) falls into the class of doubly robust estimators (see, e.g.,</w:t>
        </w:r>
        <w:r>
          <w:rPr>
            <w:rFonts w:ascii="LM Roman 10" w:hAnsi="LM Roman 10"/>
            <w:noProof/>
            <w:lang w:val="en-US"/>
          </w:rPr>
          <w:t xml:space="preserve"> </w:t>
        </w:r>
        <w:r w:rsidRPr="000C357C">
          <w:rPr>
            <w:rFonts w:ascii="LM Roman 10" w:hAnsi="LM Roman 10"/>
            <w:noProof/>
            <w:lang w:val="en-US"/>
          </w:rPr>
          <w:t>Imbens 2004; Wooldridge 2007; Lunceford and Davidian 2004; and Kreif et al. 2011). The</w:t>
        </w:r>
        <w:r>
          <w:rPr>
            <w:rFonts w:ascii="LM Roman 10" w:hAnsi="LM Roman 10"/>
            <w:noProof/>
            <w:lang w:val="en-US"/>
          </w:rPr>
          <w:t xml:space="preserve"> </w:t>
        </w:r>
        <w:r w:rsidRPr="000C357C">
          <w:rPr>
            <w:rFonts w:ascii="LM Roman 10" w:hAnsi="LM Roman 10"/>
            <w:noProof/>
            <w:lang w:val="en-US"/>
          </w:rPr>
          <w:t>intuition behind the estimator is to use the regression model as a way to “predict” the</w:t>
        </w:r>
        <w:r>
          <w:rPr>
            <w:rFonts w:ascii="LM Roman 10" w:hAnsi="LM Roman 10"/>
            <w:noProof/>
            <w:lang w:val="en-US"/>
          </w:rPr>
          <w:t xml:space="preserve"> </w:t>
        </w:r>
        <w:r w:rsidRPr="000C357C">
          <w:rPr>
            <w:rFonts w:ascii="LM Roman 10" w:hAnsi="LM Roman 10"/>
            <w:noProof/>
            <w:lang w:val="en-US"/>
          </w:rPr>
          <w:t>unobserved potential outcomes.</w:t>
        </w:r>
      </w:ins>
      <w:ins w:id="1179" w:author="dani" w:date="2022-07-14T17:30:00Z">
        <w:r>
          <w:rPr>
            <w:rFonts w:ascii="LM Roman 10" w:hAnsi="LM Roman 10"/>
            <w:noProof/>
            <w:lang w:val="en-US"/>
          </w:rPr>
          <w:t xml:space="preserve"> </w:t>
        </w:r>
        <w:r w:rsidRPr="000C357C">
          <w:rPr>
            <w:rFonts w:ascii="LM Roman 10" w:hAnsi="LM Roman 10"/>
            <w:noProof/>
            <w:lang w:val="en-US"/>
          </w:rPr>
          <w:t>However, although (17) is one of a large class of unbiased IPWRA estimators of ATE,</w:t>
        </w:r>
        <w:r>
          <w:rPr>
            <w:rFonts w:ascii="LM Roman 10" w:hAnsi="LM Roman 10"/>
            <w:noProof/>
            <w:lang w:val="en-US"/>
          </w:rPr>
          <w:t xml:space="preserve"> </w:t>
        </w:r>
        <w:r w:rsidRPr="000C357C">
          <w:rPr>
            <w:rFonts w:ascii="LM Roman 10" w:hAnsi="LM Roman 10"/>
            <w:noProof/>
            <w:lang w:val="en-US"/>
          </w:rPr>
          <w:t>it is not the most efficient in this class.</w:t>
        </w:r>
        <w:r>
          <w:rPr>
            <w:rFonts w:ascii="LM Roman 10" w:hAnsi="LM Roman 10"/>
            <w:noProof/>
            <w:lang w:val="en-US"/>
          </w:rPr>
          <w:t xml:space="preserve"> More </w:t>
        </w:r>
        <w:r w:rsidRPr="000C357C">
          <w:rPr>
            <w:rFonts w:ascii="LM Roman 10" w:hAnsi="LM Roman 10"/>
            <w:noProof/>
            <w:lang w:val="en-US"/>
          </w:rPr>
          <w:t xml:space="preserve">recently, Lunceford and Davidian (2004), the estimator within the doublyrobust </w:t>
        </w:r>
        <w:r w:rsidRPr="000C357C">
          <w:rPr>
            <w:rFonts w:ascii="LM Roman 10" w:hAnsi="LM Roman 10"/>
            <w:noProof/>
            <w:lang w:val="en-US"/>
          </w:rPr>
          <w:lastRenderedPageBreak/>
          <w:t>class having the smallest asymptotic variance, is the (locally) semi-parametric</w:t>
        </w:r>
        <w:r>
          <w:rPr>
            <w:rFonts w:ascii="LM Roman 10" w:hAnsi="LM Roman 10"/>
            <w:noProof/>
            <w:lang w:val="en-US"/>
          </w:rPr>
          <w:t xml:space="preserve"> </w:t>
        </w:r>
        <w:r w:rsidRPr="000C357C">
          <w:rPr>
            <w:rFonts w:ascii="LM Roman 10" w:hAnsi="LM Roman 10"/>
            <w:noProof/>
            <w:lang w:val="en-US"/>
          </w:rPr>
          <w:t>efficient est</w:t>
        </w:r>
      </w:ins>
      <w:r w:rsidRPr="000C357C">
        <w:rPr>
          <w:rFonts w:ascii="LM Roman 10" w:hAnsi="LM Roman 10"/>
          <w:noProof/>
          <w:lang w:val="en-US"/>
        </w:rPr>
        <w:t>imator</w:t>
      </w:r>
      <w:r>
        <w:rPr>
          <w:rFonts w:ascii="LM Roman 10" w:hAnsi="LM Roman 10"/>
          <w:noProof/>
          <w:lang w:val="en-US"/>
        </w:rPr>
        <w:t>.</w:t>
      </w:r>
    </w:p>
    <w:p w14:paraId="03E2B909" w14:textId="3F5468BB" w:rsidR="00101FF7" w:rsidRDefault="009502A0" w:rsidP="00101FF7">
      <w:pPr>
        <w:spacing w:after="360" w:line="312" w:lineRule="auto"/>
        <w:jc w:val="center"/>
        <w:rPr>
          <w:bCs/>
          <w:lang w:val="en-US"/>
        </w:rPr>
      </w:pPr>
      <m:oMath>
        <m:sSubSup>
          <m:sSubSupPr>
            <m:ctrlPr>
              <w:rPr>
                <w:rFonts w:ascii="Cambria Math" w:hAnsi="Cambria Math"/>
                <w:bCs/>
                <w:sz w:val="22"/>
                <w:szCs w:val="22"/>
              </w:rPr>
            </m:ctrlPr>
          </m:sSubSupPr>
          <m:e>
            <m:acc>
              <m:accPr>
                <m:ctrlPr>
                  <w:rPr>
                    <w:rFonts w:ascii="Cambria Math" w:hAnsi="Cambria Math"/>
                    <w:bCs/>
                    <w:sz w:val="22"/>
                    <w:szCs w:val="22"/>
                  </w:rPr>
                </m:ctrlPr>
              </m:accPr>
              <m:e>
                <m:r>
                  <m:rPr>
                    <m:sty m:val="p"/>
                  </m:rPr>
                  <w:rPr>
                    <w:rFonts w:ascii="Cambria Math" w:hAnsi="Cambria Math"/>
                    <w:sz w:val="22"/>
                    <w:szCs w:val="22"/>
                  </w:rPr>
                  <m:t>Λ</m:t>
                </m:r>
              </m:e>
            </m:acc>
          </m:e>
          <m:sub>
            <m:r>
              <w:rPr>
                <w:rFonts w:ascii="Cambria Math" w:hAnsi="Cambria Math"/>
                <w:sz w:val="22"/>
                <w:szCs w:val="22"/>
                <w:lang w:val="en-US"/>
              </w:rPr>
              <m:t>AIPW</m:t>
            </m:r>
          </m:sub>
          <m:sup>
            <m:r>
              <w:rPr>
                <w:rFonts w:ascii="Cambria Math" w:hAnsi="Cambria Math"/>
                <w:sz w:val="22"/>
                <w:szCs w:val="22"/>
              </w:rPr>
              <m:t>h</m:t>
            </m:r>
          </m:sup>
        </m:sSubSup>
        <m:r>
          <w:rPr>
            <w:rFonts w:ascii="Cambria Math" w:hAnsi="Cambria Math"/>
            <w:sz w:val="22"/>
            <w:szCs w:val="22"/>
            <w:lang w:val="en-US"/>
          </w:rPr>
          <m:t xml:space="preserve">= </m:t>
        </m:r>
        <m:f>
          <m:fPr>
            <m:ctrlPr>
              <w:rPr>
                <w:rFonts w:ascii="Cambria Math" w:hAnsi="Cambria Math"/>
                <w:bCs/>
                <w:i/>
                <w:sz w:val="22"/>
                <w:szCs w:val="22"/>
              </w:rPr>
            </m:ctrlPr>
          </m:fPr>
          <m:num>
            <m:r>
              <w:rPr>
                <w:rFonts w:ascii="Cambria Math" w:hAnsi="Cambria Math"/>
                <w:sz w:val="22"/>
                <w:szCs w:val="22"/>
                <w:lang w:val="en-US"/>
              </w:rPr>
              <m:t>1</m:t>
            </m:r>
          </m:num>
          <m:den>
            <m:sSub>
              <m:sSubPr>
                <m:ctrlPr>
                  <w:rPr>
                    <w:rFonts w:ascii="Cambria Math" w:hAnsi="Cambria Math"/>
                    <w:bCs/>
                    <w:i/>
                    <w:sz w:val="22"/>
                    <w:szCs w:val="22"/>
                  </w:rPr>
                </m:ctrlPr>
              </m:sSubPr>
              <m:e>
                <m:r>
                  <w:rPr>
                    <w:rFonts w:ascii="Cambria Math" w:hAnsi="Cambria Math"/>
                    <w:sz w:val="22"/>
                    <w:szCs w:val="22"/>
                    <w:lang w:val="en-US"/>
                  </w:rPr>
                  <m:t>n</m:t>
                </m:r>
              </m:e>
              <m:sub/>
            </m:sSub>
          </m:den>
        </m:f>
        <m:nary>
          <m:naryPr>
            <m:chr m:val="∑"/>
            <m:limLoc m:val="undOvr"/>
            <m:ctrlPr>
              <w:rPr>
                <w:rFonts w:ascii="Cambria Math" w:hAnsi="Cambria Math"/>
                <w:bCs/>
                <w:i/>
                <w:sz w:val="22"/>
                <w:szCs w:val="22"/>
              </w:rPr>
            </m:ctrlPr>
          </m:naryPr>
          <m:sub>
            <m:r>
              <w:rPr>
                <w:rFonts w:ascii="Cambria Math" w:hAnsi="Cambria Math"/>
                <w:sz w:val="22"/>
                <w:szCs w:val="22"/>
              </w:rPr>
              <m:t>t</m:t>
            </m:r>
          </m:sub>
          <m:sup/>
          <m:e>
            <m:r>
              <w:rPr>
                <w:rFonts w:ascii="Cambria Math" w:hAnsi="Cambria Math"/>
                <w:sz w:val="22"/>
                <w:szCs w:val="22"/>
              </w:rPr>
              <m:t>{[</m:t>
            </m:r>
            <m:f>
              <m:fPr>
                <m:ctrlPr>
                  <w:rPr>
                    <w:rFonts w:ascii="Cambria Math" w:hAnsi="Cambria Math"/>
                    <w:bCs/>
                    <w:i/>
                    <w:sz w:val="22"/>
                    <w:szCs w:val="22"/>
                  </w:rPr>
                </m:ctrlPr>
              </m:fPr>
              <m:num>
                <m:sSub>
                  <m:sSubPr>
                    <m:ctrlPr>
                      <w:rPr>
                        <w:rFonts w:ascii="Cambria Math" w:hAnsi="Cambria Math"/>
                        <w:bCs/>
                        <w:i/>
                        <w:sz w:val="22"/>
                        <w:szCs w:val="22"/>
                      </w:rPr>
                    </m:ctrlPr>
                  </m:sSubPr>
                  <m:e>
                    <m:r>
                      <w:rPr>
                        <w:rFonts w:ascii="Cambria Math" w:hAnsi="Cambria Math"/>
                        <w:sz w:val="22"/>
                        <w:szCs w:val="22"/>
                        <w:lang w:val="en-US"/>
                      </w:rPr>
                      <m:t>D</m:t>
                    </m:r>
                  </m:e>
                  <m:sub>
                    <m:r>
                      <w:rPr>
                        <w:rFonts w:ascii="Cambria Math" w:hAnsi="Cambria Math"/>
                        <w:sz w:val="22"/>
                        <w:szCs w:val="22"/>
                        <w:lang w:val="en-US"/>
                      </w:rPr>
                      <m:t>t</m:t>
                    </m:r>
                  </m:sub>
                </m:sSub>
                <m:sSub>
                  <m:sSubPr>
                    <m:ctrlPr>
                      <w:rPr>
                        <w:rFonts w:ascii="Cambria Math" w:hAnsi="Cambria Math"/>
                        <w:bCs/>
                        <w:i/>
                        <w:sz w:val="22"/>
                        <w:szCs w:val="22"/>
                      </w:rPr>
                    </m:ctrlPr>
                  </m:sSubPr>
                  <m:e>
                    <m:r>
                      <w:rPr>
                        <w:rFonts w:ascii="Cambria Math" w:hAnsi="Cambria Math"/>
                        <w:sz w:val="22"/>
                        <w:szCs w:val="22"/>
                        <w:lang w:val="en-US"/>
                      </w:rPr>
                      <m:t xml:space="preserve"> (</m:t>
                    </m:r>
                    <m:sSubSup>
                      <m:sSubSupPr>
                        <m:ctrlPr>
                          <w:rPr>
                            <w:rFonts w:ascii="Cambria Math" w:hAnsi="Cambria Math"/>
                            <w:bCs/>
                            <w:sz w:val="22"/>
                            <w:szCs w:val="22"/>
                          </w:rPr>
                        </m:ctrlPr>
                      </m:sSubSupPr>
                      <m:e>
                        <m:r>
                          <w:rPr>
                            <w:rFonts w:ascii="Cambria Math" w:hAnsi="Cambria Math"/>
                            <w:sz w:val="22"/>
                            <w:szCs w:val="22"/>
                          </w:rPr>
                          <m:t>y</m:t>
                        </m:r>
                      </m:e>
                      <m:sub>
                        <m:r>
                          <w:rPr>
                            <w:rFonts w:ascii="Cambria Math" w:hAnsi="Cambria Math"/>
                            <w:sz w:val="22"/>
                            <w:szCs w:val="22"/>
                            <w:lang w:val="en-US"/>
                          </w:rPr>
                          <m:t>t+h</m:t>
                        </m:r>
                      </m:sub>
                      <m:sup/>
                    </m:sSubSup>
                  </m:e>
                  <m:sub/>
                </m:sSub>
                <m:r>
                  <w:rPr>
                    <w:rFonts w:ascii="Cambria Math" w:hAnsi="Cambria Math"/>
                    <w:sz w:val="22"/>
                    <w:szCs w:val="22"/>
                    <w:lang w:val="en-US"/>
                  </w:rPr>
                  <m:t xml:space="preserve">- </m:t>
                </m:r>
                <m:sSubSup>
                  <m:sSubSupPr>
                    <m:ctrlPr>
                      <w:rPr>
                        <w:rFonts w:ascii="Cambria Math" w:hAnsi="Cambria Math"/>
                        <w:bCs/>
                        <w:sz w:val="22"/>
                        <w:szCs w:val="22"/>
                      </w:rPr>
                    </m:ctrlPr>
                  </m:sSubSupPr>
                  <m:e>
                    <m:r>
                      <w:rPr>
                        <w:rFonts w:ascii="Cambria Math" w:hAnsi="Cambria Math"/>
                        <w:sz w:val="22"/>
                        <w:szCs w:val="22"/>
                      </w:rPr>
                      <m:t>y</m:t>
                    </m:r>
                  </m:e>
                  <m:sub>
                    <m:r>
                      <w:rPr>
                        <w:rFonts w:ascii="Cambria Math" w:hAnsi="Cambria Math"/>
                        <w:sz w:val="22"/>
                        <w:szCs w:val="22"/>
                        <w:lang w:val="en-US"/>
                      </w:rPr>
                      <m:t>t</m:t>
                    </m:r>
                  </m:sub>
                  <m:sup/>
                </m:sSubSup>
                <m:r>
                  <w:rPr>
                    <w:rFonts w:ascii="Cambria Math" w:hAnsi="Cambria Math"/>
                    <w:sz w:val="22"/>
                    <w:szCs w:val="22"/>
                    <w:lang w:val="en-US"/>
                  </w:rPr>
                  <m:t xml:space="preserve"> )</m:t>
                </m:r>
              </m:num>
              <m:den>
                <m:acc>
                  <m:accPr>
                    <m:ctrlPr>
                      <w:rPr>
                        <w:rFonts w:ascii="Cambria Math" w:hAnsi="Cambria Math"/>
                        <w:bCs/>
                        <w:i/>
                        <w:noProof/>
                        <w:sz w:val="22"/>
                        <w:szCs w:val="22"/>
                        <w:lang w:val="en-US"/>
                      </w:rPr>
                    </m:ctrlPr>
                  </m:accPr>
                  <m:e>
                    <m:r>
                      <w:rPr>
                        <w:rFonts w:ascii="Cambria Math" w:hAnsi="Cambria Math"/>
                        <w:noProof/>
                        <w:sz w:val="22"/>
                        <w:szCs w:val="22"/>
                        <w:lang w:val="en-US"/>
                      </w:rPr>
                      <m:t>p</m:t>
                    </m:r>
                  </m:e>
                </m:acc>
                <m:r>
                  <w:rPr>
                    <w:rFonts w:ascii="Cambria Math" w:hAnsi="Cambria Math"/>
                    <w:noProof/>
                    <w:sz w:val="22"/>
                    <w:szCs w:val="22"/>
                    <w:lang w:val="en-US"/>
                  </w:rPr>
                  <m:t>t</m:t>
                </m:r>
              </m:den>
            </m:f>
          </m:e>
        </m:nary>
        <m:r>
          <w:rPr>
            <w:rFonts w:ascii="Cambria Math" w:hAnsi="Cambria Math"/>
            <w:sz w:val="22"/>
            <w:szCs w:val="22"/>
            <w:lang w:val="en-US"/>
          </w:rPr>
          <m:t>-</m:t>
        </m:r>
        <m:f>
          <m:fPr>
            <m:ctrlPr>
              <w:rPr>
                <w:rFonts w:ascii="Cambria Math" w:hAnsi="Cambria Math"/>
                <w:i/>
                <w:sz w:val="22"/>
                <w:szCs w:val="22"/>
                <w:lang w:val="en-US"/>
              </w:rPr>
            </m:ctrlPr>
          </m:fPr>
          <m:num>
            <m:sSub>
              <m:sSubPr>
                <m:ctrlPr>
                  <w:rPr>
                    <w:rFonts w:ascii="Cambria Math" w:hAnsi="Cambria Math"/>
                    <w:bCs/>
                    <w:i/>
                    <w:sz w:val="22"/>
                    <w:szCs w:val="22"/>
                  </w:rPr>
                </m:ctrlPr>
              </m:sSubPr>
              <m:e>
                <m:r>
                  <w:rPr>
                    <w:rFonts w:ascii="Cambria Math" w:hAnsi="Cambria Math"/>
                    <w:sz w:val="22"/>
                    <w:szCs w:val="22"/>
                    <w:lang w:val="en-US"/>
                  </w:rPr>
                  <m:t>(1-D</m:t>
                </m:r>
              </m:e>
              <m:sub>
                <m:r>
                  <w:rPr>
                    <w:rFonts w:ascii="Cambria Math" w:hAnsi="Cambria Math"/>
                    <w:sz w:val="22"/>
                    <w:szCs w:val="22"/>
                    <w:lang w:val="en-US"/>
                  </w:rPr>
                  <m:t>t</m:t>
                </m:r>
              </m:sub>
            </m:sSub>
            <m:sSub>
              <m:sSubPr>
                <m:ctrlPr>
                  <w:rPr>
                    <w:rFonts w:ascii="Cambria Math" w:hAnsi="Cambria Math"/>
                    <w:bCs/>
                    <w:i/>
                    <w:sz w:val="22"/>
                    <w:szCs w:val="22"/>
                  </w:rPr>
                </m:ctrlPr>
              </m:sSubPr>
              <m:e>
                <m:r>
                  <w:rPr>
                    <w:rFonts w:ascii="Cambria Math" w:hAnsi="Cambria Math"/>
                    <w:sz w:val="22"/>
                    <w:szCs w:val="22"/>
                    <w:lang w:val="en-US"/>
                  </w:rPr>
                  <m:t xml:space="preserve"> )(</m:t>
                </m:r>
                <m:sSubSup>
                  <m:sSubSupPr>
                    <m:ctrlPr>
                      <w:rPr>
                        <w:rFonts w:ascii="Cambria Math" w:hAnsi="Cambria Math"/>
                        <w:bCs/>
                        <w:sz w:val="22"/>
                        <w:szCs w:val="22"/>
                      </w:rPr>
                    </m:ctrlPr>
                  </m:sSubSupPr>
                  <m:e>
                    <m:r>
                      <w:rPr>
                        <w:rFonts w:ascii="Cambria Math" w:hAnsi="Cambria Math"/>
                        <w:sz w:val="22"/>
                        <w:szCs w:val="22"/>
                      </w:rPr>
                      <m:t>y</m:t>
                    </m:r>
                  </m:e>
                  <m:sub>
                    <m:r>
                      <w:rPr>
                        <w:rFonts w:ascii="Cambria Math" w:hAnsi="Cambria Math"/>
                        <w:sz w:val="22"/>
                        <w:szCs w:val="22"/>
                        <w:lang w:val="en-US"/>
                      </w:rPr>
                      <m:t>t+h</m:t>
                    </m:r>
                  </m:sub>
                  <m:sup/>
                </m:sSubSup>
              </m:e>
              <m:sub/>
            </m:sSub>
            <m:r>
              <w:rPr>
                <w:rFonts w:ascii="Cambria Math" w:hAnsi="Cambria Math"/>
                <w:sz w:val="22"/>
                <w:szCs w:val="22"/>
                <w:lang w:val="en-US"/>
              </w:rPr>
              <m:t xml:space="preserve">- </m:t>
            </m:r>
            <m:sSubSup>
              <m:sSubSupPr>
                <m:ctrlPr>
                  <w:rPr>
                    <w:rFonts w:ascii="Cambria Math" w:hAnsi="Cambria Math"/>
                    <w:bCs/>
                    <w:sz w:val="22"/>
                    <w:szCs w:val="22"/>
                  </w:rPr>
                </m:ctrlPr>
              </m:sSubSupPr>
              <m:e>
                <m:r>
                  <w:rPr>
                    <w:rFonts w:ascii="Cambria Math" w:hAnsi="Cambria Math"/>
                    <w:sz w:val="22"/>
                    <w:szCs w:val="22"/>
                  </w:rPr>
                  <m:t>y</m:t>
                </m:r>
              </m:e>
              <m:sub>
                <m:r>
                  <w:rPr>
                    <w:rFonts w:ascii="Cambria Math" w:hAnsi="Cambria Math"/>
                    <w:sz w:val="22"/>
                    <w:szCs w:val="22"/>
                    <w:lang w:val="en-US"/>
                  </w:rPr>
                  <m:t>t</m:t>
                </m:r>
              </m:sub>
              <m:sup/>
            </m:sSubSup>
            <m:r>
              <w:rPr>
                <w:rFonts w:ascii="Cambria Math" w:hAnsi="Cambria Math"/>
                <w:sz w:val="22"/>
                <w:szCs w:val="22"/>
                <w:lang w:val="en-US"/>
              </w:rPr>
              <m:t xml:space="preserve"> )</m:t>
            </m:r>
          </m:num>
          <m:den>
            <m:r>
              <w:rPr>
                <w:rFonts w:ascii="Cambria Math" w:hAnsi="Cambria Math"/>
                <w:sz w:val="22"/>
                <w:szCs w:val="22"/>
                <w:lang w:val="en-US"/>
              </w:rPr>
              <m:t>(1-</m:t>
            </m:r>
            <m:acc>
              <m:accPr>
                <m:ctrlPr>
                  <w:rPr>
                    <w:rFonts w:ascii="Cambria Math" w:hAnsi="Cambria Math"/>
                    <w:bCs/>
                    <w:i/>
                    <w:noProof/>
                    <w:sz w:val="22"/>
                    <w:szCs w:val="22"/>
                    <w:lang w:val="en-US"/>
                  </w:rPr>
                </m:ctrlPr>
              </m:accPr>
              <m:e>
                <m:r>
                  <w:rPr>
                    <w:rFonts w:ascii="Cambria Math" w:hAnsi="Cambria Math"/>
                    <w:noProof/>
                    <w:sz w:val="22"/>
                    <w:szCs w:val="22"/>
                    <w:lang w:val="en-US"/>
                  </w:rPr>
                  <m:t>p</m:t>
                </m:r>
              </m:e>
            </m:acc>
            <m:r>
              <w:rPr>
                <w:rFonts w:ascii="Cambria Math" w:hAnsi="Cambria Math"/>
                <w:noProof/>
                <w:sz w:val="22"/>
                <w:szCs w:val="22"/>
                <w:lang w:val="en-US"/>
              </w:rPr>
              <m:t>t)</m:t>
            </m:r>
          </m:den>
        </m:f>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m:t>
            </m:r>
            <m:r>
              <w:rPr>
                <w:rFonts w:ascii="Cambria Math" w:hAnsi="Cambria Math"/>
                <w:noProof/>
                <w:sz w:val="22"/>
                <w:szCs w:val="22"/>
                <w:lang w:val="en-US"/>
              </w:rPr>
              <m:t>Dt</m:t>
            </m:r>
            <m:r>
              <w:rPr>
                <w:rFonts w:ascii="Cambria Math" w:hAnsi="Cambria Math"/>
                <w:sz w:val="22"/>
                <w:szCs w:val="22"/>
                <w:lang w:val="en-US"/>
              </w:rPr>
              <m:t>-</m:t>
            </m:r>
            <m:acc>
              <m:accPr>
                <m:ctrlPr>
                  <w:rPr>
                    <w:rFonts w:ascii="Cambria Math" w:hAnsi="Cambria Math"/>
                    <w:bCs/>
                    <w:i/>
                    <w:noProof/>
                    <w:sz w:val="22"/>
                    <w:szCs w:val="22"/>
                    <w:lang w:val="en-US"/>
                  </w:rPr>
                </m:ctrlPr>
              </m:accPr>
              <m:e>
                <m:r>
                  <w:rPr>
                    <w:rFonts w:ascii="Cambria Math" w:hAnsi="Cambria Math"/>
                    <w:noProof/>
                    <w:sz w:val="22"/>
                    <w:szCs w:val="22"/>
                    <w:lang w:val="en-US"/>
                  </w:rPr>
                  <m:t>p</m:t>
                </m:r>
              </m:e>
            </m:acc>
            <m:r>
              <w:rPr>
                <w:rFonts w:ascii="Cambria Math" w:hAnsi="Cambria Math"/>
                <w:noProof/>
                <w:sz w:val="22"/>
                <w:szCs w:val="22"/>
                <w:lang w:val="en-US"/>
              </w:rPr>
              <m:t>t</m:t>
            </m:r>
            <m:r>
              <w:rPr>
                <w:rFonts w:ascii="Cambria Math" w:hAnsi="Cambria Math"/>
                <w:sz w:val="22"/>
                <w:szCs w:val="22"/>
                <w:lang w:val="en-US"/>
              </w:rPr>
              <m:t>)</m:t>
            </m:r>
          </m:num>
          <m:den>
            <m:acc>
              <m:accPr>
                <m:ctrlPr>
                  <w:rPr>
                    <w:rFonts w:ascii="Cambria Math" w:hAnsi="Cambria Math"/>
                    <w:bCs/>
                    <w:i/>
                    <w:noProof/>
                    <w:sz w:val="22"/>
                    <w:szCs w:val="22"/>
                    <w:lang w:val="en-US"/>
                  </w:rPr>
                </m:ctrlPr>
              </m:accPr>
              <m:e>
                <m:r>
                  <w:rPr>
                    <w:rFonts w:ascii="Cambria Math" w:hAnsi="Cambria Math"/>
                    <w:noProof/>
                    <w:sz w:val="22"/>
                    <w:szCs w:val="22"/>
                    <w:lang w:val="en-US"/>
                  </w:rPr>
                  <m:t>p</m:t>
                </m:r>
              </m:e>
            </m:acc>
            <m:r>
              <w:rPr>
                <w:rFonts w:ascii="Cambria Math" w:hAnsi="Cambria Math"/>
                <w:noProof/>
                <w:sz w:val="22"/>
                <w:szCs w:val="22"/>
                <w:lang w:val="en-US"/>
              </w:rPr>
              <m:t>t(1-</m:t>
            </m:r>
            <m:acc>
              <m:accPr>
                <m:ctrlPr>
                  <w:rPr>
                    <w:rFonts w:ascii="Cambria Math" w:hAnsi="Cambria Math"/>
                    <w:bCs/>
                    <w:i/>
                    <w:noProof/>
                    <w:sz w:val="22"/>
                    <w:szCs w:val="22"/>
                    <w:lang w:val="en-US"/>
                  </w:rPr>
                </m:ctrlPr>
              </m:accPr>
              <m:e>
                <m:r>
                  <w:rPr>
                    <w:rFonts w:ascii="Cambria Math" w:hAnsi="Cambria Math"/>
                    <w:noProof/>
                    <w:sz w:val="22"/>
                    <w:szCs w:val="22"/>
                    <w:lang w:val="en-US"/>
                  </w:rPr>
                  <m:t>p</m:t>
                </m:r>
              </m:e>
            </m:acc>
            <m:r>
              <w:rPr>
                <w:rFonts w:ascii="Cambria Math" w:hAnsi="Cambria Math"/>
                <w:noProof/>
                <w:sz w:val="22"/>
                <w:szCs w:val="22"/>
                <w:lang w:val="en-US"/>
              </w:rPr>
              <m:t>t)</m:t>
            </m:r>
          </m:den>
        </m:f>
        <m:r>
          <w:rPr>
            <w:rFonts w:ascii="Cambria Math" w:hAnsi="Cambria Math"/>
            <w:sz w:val="22"/>
            <w:szCs w:val="22"/>
            <w:lang w:val="en-US"/>
          </w:rPr>
          <m:t>[(1-</m:t>
        </m:r>
        <m:sSub>
          <m:sSubPr>
            <m:ctrlPr>
              <w:rPr>
                <w:rFonts w:ascii="Cambria Math" w:hAnsi="Cambria Math"/>
                <w:i/>
                <w:noProof/>
                <w:sz w:val="22"/>
                <w:szCs w:val="22"/>
                <w:lang w:val="en-US"/>
              </w:rPr>
            </m:ctrlPr>
          </m:sSubPr>
          <m:e>
            <m:acc>
              <m:accPr>
                <m:ctrlPr>
                  <w:rPr>
                    <w:rFonts w:ascii="Cambria Math" w:hAnsi="Cambria Math"/>
                    <w:bCs/>
                    <w:i/>
                    <w:noProof/>
                    <w:sz w:val="22"/>
                    <w:szCs w:val="22"/>
                    <w:lang w:val="en-US"/>
                  </w:rPr>
                </m:ctrlPr>
              </m:accPr>
              <m:e>
                <m:r>
                  <w:rPr>
                    <w:rFonts w:ascii="Cambria Math" w:hAnsi="Cambria Math"/>
                    <w:noProof/>
                    <w:sz w:val="22"/>
                    <w:szCs w:val="22"/>
                    <w:lang w:val="en-US"/>
                  </w:rPr>
                  <m:t>p</m:t>
                </m:r>
              </m:e>
            </m:acc>
          </m:e>
          <m:sub>
            <m:r>
              <w:rPr>
                <w:rFonts w:ascii="Cambria Math" w:hAnsi="Cambria Math"/>
                <w:noProof/>
                <w:sz w:val="22"/>
                <w:szCs w:val="22"/>
                <w:lang w:val="en-US"/>
              </w:rPr>
              <m:t>t</m:t>
            </m:r>
          </m:sub>
        </m:sSub>
        <m:r>
          <w:rPr>
            <w:rFonts w:ascii="Cambria Math" w:hAnsi="Cambria Math"/>
            <w:noProof/>
            <w:sz w:val="22"/>
            <w:szCs w:val="22"/>
            <w:lang w:val="en-US"/>
          </w:rPr>
          <m:t>)</m:t>
        </m:r>
        <m:sSubSup>
          <m:sSubSupPr>
            <m:ctrlPr>
              <w:rPr>
                <w:rFonts w:ascii="Cambria Math" w:hAnsi="Cambria Math"/>
                <w:i/>
                <w:noProof/>
                <w:sz w:val="22"/>
                <w:szCs w:val="22"/>
                <w:lang w:val="en-US"/>
              </w:rPr>
            </m:ctrlPr>
          </m:sSubSupPr>
          <m:e>
            <m:r>
              <w:rPr>
                <w:rFonts w:ascii="Cambria Math" w:hAnsi="Cambria Math"/>
                <w:noProof/>
                <w:sz w:val="22"/>
                <w:szCs w:val="22"/>
                <w:lang w:val="en-US"/>
              </w:rPr>
              <m:t>m</m:t>
            </m:r>
          </m:e>
          <m:sub>
            <m:r>
              <w:rPr>
                <w:rFonts w:ascii="Cambria Math" w:hAnsi="Cambria Math"/>
                <w:noProof/>
                <w:sz w:val="22"/>
                <w:szCs w:val="22"/>
                <w:lang w:val="en-US"/>
              </w:rPr>
              <m:t>1</m:t>
            </m:r>
          </m:sub>
          <m:sup>
            <m:r>
              <w:rPr>
                <w:rFonts w:ascii="Cambria Math" w:hAnsi="Cambria Math"/>
                <w:noProof/>
                <w:sz w:val="22"/>
                <w:szCs w:val="22"/>
                <w:lang w:val="en-US"/>
              </w:rPr>
              <m:t>h</m:t>
            </m:r>
          </m:sup>
        </m:sSubSup>
        <m:r>
          <w:rPr>
            <w:rFonts w:ascii="Cambria Math" w:hAnsi="Cambria Math"/>
            <w:noProof/>
            <w:sz w:val="22"/>
            <w:szCs w:val="22"/>
            <w:lang w:val="en-US"/>
          </w:rPr>
          <m:t>(</m:t>
        </m:r>
        <m:sSub>
          <m:sSubPr>
            <m:ctrlPr>
              <w:rPr>
                <w:rFonts w:ascii="Cambria Math" w:hAnsi="Cambria Math"/>
                <w:i/>
                <w:noProof/>
                <w:sz w:val="22"/>
                <w:szCs w:val="22"/>
                <w:lang w:val="en-US"/>
              </w:rPr>
            </m:ctrlPr>
          </m:sSubPr>
          <m:e>
            <m:r>
              <w:rPr>
                <w:rFonts w:ascii="Cambria Math" w:hAnsi="Cambria Math"/>
                <w:noProof/>
                <w:sz w:val="22"/>
                <w:szCs w:val="22"/>
                <w:lang w:val="en-US"/>
              </w:rPr>
              <m:t>X</m:t>
            </m:r>
          </m:e>
          <m:sub>
            <m:r>
              <w:rPr>
                <w:rFonts w:ascii="Cambria Math" w:hAnsi="Cambria Math"/>
                <w:noProof/>
                <w:sz w:val="22"/>
                <w:szCs w:val="22"/>
                <w:lang w:val="en-US"/>
              </w:rPr>
              <m:t>t</m:t>
            </m:r>
          </m:sub>
        </m:sSub>
        <m:r>
          <w:rPr>
            <w:rFonts w:ascii="Cambria Math" w:hAnsi="Cambria Math"/>
            <w:sz w:val="22"/>
            <w:szCs w:val="22"/>
            <w:lang w:val="en-US"/>
          </w:rPr>
          <m:t xml:space="preserve">, </m:t>
        </m:r>
        <m:sSubSup>
          <m:sSubSupPr>
            <m:ctrlPr>
              <w:rPr>
                <w:rFonts w:ascii="Cambria Math" w:hAnsi="Cambria Math"/>
                <w:bCs/>
                <w:sz w:val="22"/>
                <w:szCs w:val="22"/>
              </w:rPr>
            </m:ctrlPr>
          </m:sSubSup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lang w:val="en-US"/>
              </w:rPr>
              <m:t>1</m:t>
            </m:r>
          </m:sub>
          <m:sup>
            <m:r>
              <w:rPr>
                <w:rFonts w:ascii="Cambria Math" w:hAnsi="Cambria Math"/>
                <w:sz w:val="22"/>
                <w:szCs w:val="22"/>
              </w:rPr>
              <m:t>h</m:t>
            </m:r>
          </m:sup>
        </m:sSubSup>
        <m:r>
          <w:rPr>
            <w:rFonts w:ascii="Cambria Math" w:hAnsi="Cambria Math"/>
            <w:sz w:val="22"/>
            <w:szCs w:val="22"/>
            <w:lang w:val="en-US"/>
          </w:rPr>
          <m:t>)+</m:t>
        </m:r>
        <m:sSub>
          <m:sSubPr>
            <m:ctrlPr>
              <w:rPr>
                <w:rFonts w:ascii="Cambria Math" w:hAnsi="Cambria Math"/>
                <w:i/>
                <w:noProof/>
                <w:sz w:val="22"/>
                <w:szCs w:val="22"/>
                <w:lang w:val="en-US"/>
              </w:rPr>
            </m:ctrlPr>
          </m:sSubPr>
          <m:e>
            <m:acc>
              <m:accPr>
                <m:ctrlPr>
                  <w:rPr>
                    <w:rFonts w:ascii="Cambria Math" w:hAnsi="Cambria Math"/>
                    <w:bCs/>
                    <w:i/>
                    <w:noProof/>
                    <w:sz w:val="22"/>
                    <w:szCs w:val="22"/>
                    <w:lang w:val="en-US"/>
                  </w:rPr>
                </m:ctrlPr>
              </m:accPr>
              <m:e>
                <m:r>
                  <w:rPr>
                    <w:rFonts w:ascii="Cambria Math" w:hAnsi="Cambria Math"/>
                    <w:noProof/>
                    <w:sz w:val="22"/>
                    <w:szCs w:val="22"/>
                    <w:lang w:val="en-US"/>
                  </w:rPr>
                  <m:t>p</m:t>
                </m:r>
              </m:e>
            </m:acc>
          </m:e>
          <m:sub>
            <m:r>
              <w:rPr>
                <w:rFonts w:ascii="Cambria Math" w:hAnsi="Cambria Math"/>
                <w:noProof/>
                <w:sz w:val="22"/>
                <w:szCs w:val="22"/>
                <w:lang w:val="en-US"/>
              </w:rPr>
              <m:t>t</m:t>
            </m:r>
          </m:sub>
        </m:sSub>
        <m:sSubSup>
          <m:sSubSupPr>
            <m:ctrlPr>
              <w:rPr>
                <w:rFonts w:ascii="Cambria Math" w:hAnsi="Cambria Math"/>
                <w:i/>
                <w:noProof/>
                <w:sz w:val="22"/>
                <w:szCs w:val="22"/>
                <w:lang w:val="en-US"/>
              </w:rPr>
            </m:ctrlPr>
          </m:sSubSupPr>
          <m:e>
            <m:r>
              <w:rPr>
                <w:rFonts w:ascii="Cambria Math" w:hAnsi="Cambria Math"/>
                <w:noProof/>
                <w:sz w:val="22"/>
                <w:szCs w:val="22"/>
                <w:lang w:val="en-US"/>
              </w:rPr>
              <m:t>m</m:t>
            </m:r>
          </m:e>
          <m:sub>
            <m:r>
              <w:rPr>
                <w:rFonts w:ascii="Cambria Math" w:hAnsi="Cambria Math"/>
                <w:noProof/>
                <w:sz w:val="22"/>
                <w:szCs w:val="22"/>
                <w:lang w:val="en-US"/>
              </w:rPr>
              <m:t>0</m:t>
            </m:r>
          </m:sub>
          <m:sup>
            <m:r>
              <w:rPr>
                <w:rFonts w:ascii="Cambria Math" w:hAnsi="Cambria Math"/>
                <w:noProof/>
                <w:sz w:val="22"/>
                <w:szCs w:val="22"/>
                <w:lang w:val="en-US"/>
              </w:rPr>
              <m:t>h</m:t>
            </m:r>
          </m:sup>
        </m:sSubSup>
        <m:r>
          <w:rPr>
            <w:rFonts w:ascii="Cambria Math" w:hAnsi="Cambria Math"/>
            <w:noProof/>
            <w:sz w:val="22"/>
            <w:szCs w:val="22"/>
            <w:lang w:val="en-US"/>
          </w:rPr>
          <m:t>(</m:t>
        </m:r>
        <m:sSub>
          <m:sSubPr>
            <m:ctrlPr>
              <w:rPr>
                <w:rFonts w:ascii="Cambria Math" w:hAnsi="Cambria Math"/>
                <w:i/>
                <w:noProof/>
                <w:sz w:val="22"/>
                <w:szCs w:val="22"/>
                <w:lang w:val="en-US"/>
              </w:rPr>
            </m:ctrlPr>
          </m:sSubPr>
          <m:e>
            <m:r>
              <w:rPr>
                <w:rFonts w:ascii="Cambria Math" w:hAnsi="Cambria Math"/>
                <w:noProof/>
                <w:sz w:val="22"/>
                <w:szCs w:val="22"/>
                <w:lang w:val="en-US"/>
              </w:rPr>
              <m:t>X</m:t>
            </m:r>
          </m:e>
          <m:sub>
            <m:r>
              <w:rPr>
                <w:rFonts w:ascii="Cambria Math" w:hAnsi="Cambria Math"/>
                <w:noProof/>
                <w:sz w:val="22"/>
                <w:szCs w:val="22"/>
                <w:lang w:val="en-US"/>
              </w:rPr>
              <m:t>t</m:t>
            </m:r>
          </m:sub>
        </m:sSub>
        <m:r>
          <w:rPr>
            <w:rFonts w:ascii="Cambria Math" w:hAnsi="Cambria Math"/>
            <w:sz w:val="22"/>
            <w:szCs w:val="22"/>
            <w:lang w:val="en-US"/>
          </w:rPr>
          <m:t xml:space="preserve">, </m:t>
        </m:r>
        <m:sSubSup>
          <m:sSubSupPr>
            <m:ctrlPr>
              <w:rPr>
                <w:rFonts w:ascii="Cambria Math" w:hAnsi="Cambria Math"/>
                <w:bCs/>
                <w:sz w:val="22"/>
                <w:szCs w:val="22"/>
              </w:rPr>
            </m:ctrlPr>
          </m:sSubSup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lang w:val="en-US"/>
              </w:rPr>
              <m:t>1</m:t>
            </m:r>
          </m:sub>
          <m:sup>
            <m:r>
              <w:rPr>
                <w:rFonts w:ascii="Cambria Math" w:hAnsi="Cambria Math"/>
                <w:sz w:val="22"/>
                <w:szCs w:val="22"/>
              </w:rPr>
              <m:t>h</m:t>
            </m:r>
          </m:sup>
        </m:sSubSup>
        <m:r>
          <w:rPr>
            <w:rFonts w:ascii="Cambria Math" w:hAnsi="Cambria Math"/>
            <w:sz w:val="22"/>
            <w:szCs w:val="22"/>
            <w:lang w:val="en-US"/>
          </w:rPr>
          <m:t xml:space="preserve">)]} </m:t>
        </m:r>
      </m:oMath>
      <w:r w:rsidR="00101FF7">
        <w:rPr>
          <w:bCs/>
        </w:rPr>
        <w:t xml:space="preserve"> (1</w:t>
      </w:r>
      <w:del w:id="1180" w:author="dani" w:date="2022-07-14T17:42:00Z">
        <w:r w:rsidR="00101FF7" w:rsidDel="00101FF7">
          <w:rPr>
            <w:bCs/>
          </w:rPr>
          <w:delText>2</w:delText>
        </w:r>
      </w:del>
      <w:ins w:id="1181" w:author="dani" w:date="2022-07-14T17:42:00Z">
        <w:r w:rsidR="00101FF7">
          <w:rPr>
            <w:bCs/>
          </w:rPr>
          <w:t>3</w:t>
        </w:r>
      </w:ins>
      <w:r w:rsidR="00101FF7">
        <w:rPr>
          <w:bCs/>
        </w:rPr>
        <w:t>)</w:t>
      </w:r>
    </w:p>
    <w:p w14:paraId="2A6140B4" w14:textId="4FB1C469" w:rsidR="000C357C" w:rsidRDefault="001B22CE" w:rsidP="001B22CE">
      <w:pPr>
        <w:spacing w:after="360" w:line="312" w:lineRule="auto"/>
        <w:rPr>
          <w:ins w:id="1182" w:author="dani" w:date="2022-07-14T17:31:00Z"/>
          <w:rFonts w:ascii="LM Roman 10" w:hAnsi="LM Roman 10"/>
          <w:noProof/>
          <w:lang w:val="en-US"/>
        </w:rPr>
      </w:pPr>
      <w:ins w:id="1183" w:author="dani" w:date="2022-07-14T17:42:00Z">
        <w:r w:rsidRPr="001B22CE">
          <w:rPr>
            <w:rFonts w:ascii="LM Roman 10" w:hAnsi="LM Roman 10"/>
            <w:noProof/>
            <w:lang w:val="en-US"/>
          </w:rPr>
          <w:t>Thus, the estimator in (18) can be seen as the basic IPW estimator plus an adjustment</w:t>
        </w:r>
        <w:r>
          <w:rPr>
            <w:rFonts w:ascii="LM Roman 10" w:hAnsi="LM Roman 10"/>
            <w:noProof/>
            <w:lang w:val="en-US"/>
          </w:rPr>
          <w:t xml:space="preserve"> </w:t>
        </w:r>
        <w:r w:rsidRPr="001B22CE">
          <w:rPr>
            <w:rFonts w:ascii="LM Roman 10" w:hAnsi="LM Roman 10"/>
            <w:noProof/>
            <w:lang w:val="en-US"/>
          </w:rPr>
          <w:t>consisting of the weighted average of the two regression estimators. The adjustment term</w:t>
        </w:r>
        <w:r>
          <w:rPr>
            <w:rFonts w:ascii="LM Roman 10" w:hAnsi="LM Roman 10"/>
            <w:noProof/>
            <w:lang w:val="en-US"/>
          </w:rPr>
          <w:t xml:space="preserve"> </w:t>
        </w:r>
        <w:r w:rsidRPr="001B22CE">
          <w:rPr>
            <w:rFonts w:ascii="LM Roman 10" w:hAnsi="LM Roman 10"/>
            <w:noProof/>
            <w:lang w:val="en-US"/>
          </w:rPr>
          <w:t>has expectation zero when the estimated propensity scores and regression models are</w:t>
        </w:r>
        <w:r>
          <w:rPr>
            <w:rFonts w:ascii="LM Roman 10" w:hAnsi="LM Roman 10"/>
            <w:noProof/>
            <w:lang w:val="en-US"/>
          </w:rPr>
          <w:t xml:space="preserve"> </w:t>
        </w:r>
        <w:r w:rsidRPr="001B22CE">
          <w:rPr>
            <w:rFonts w:ascii="LM Roman 10" w:hAnsi="LM Roman 10"/>
            <w:noProof/>
            <w:lang w:val="en-US"/>
          </w:rPr>
          <w:t>replaced by their population counterparts. Moreover, the adjustment term stabilizes the</w:t>
        </w:r>
        <w:r>
          <w:rPr>
            <w:rFonts w:ascii="LM Roman 10" w:hAnsi="LM Roman 10"/>
            <w:noProof/>
            <w:lang w:val="en-US"/>
          </w:rPr>
          <w:t xml:space="preserve"> </w:t>
        </w:r>
        <w:r w:rsidRPr="001B22CE">
          <w:rPr>
            <w:rFonts w:ascii="LM Roman 10" w:hAnsi="LM Roman 10"/>
            <w:noProof/>
            <w:lang w:val="en-US"/>
          </w:rPr>
          <w:t>estimator when the propensity scores get close to zero or one (Glynn and Quinn 2010),</w:t>
        </w:r>
        <w:r>
          <w:rPr>
            <w:rFonts w:ascii="LM Roman 10" w:hAnsi="LM Roman 10"/>
            <w:noProof/>
            <w:lang w:val="en-US"/>
          </w:rPr>
          <w:t xml:space="preserve"> </w:t>
        </w:r>
        <w:r w:rsidRPr="001B22CE">
          <w:rPr>
            <w:rFonts w:ascii="LM Roman 10" w:hAnsi="LM Roman 10"/>
            <w:noProof/>
            <w:lang w:val="en-US"/>
          </w:rPr>
          <w:t>and this alleviates with the need to truncate the propensity score weights as suggested</w:t>
        </w:r>
        <w:r>
          <w:rPr>
            <w:rFonts w:ascii="LM Roman 10" w:hAnsi="LM Roman 10"/>
            <w:noProof/>
            <w:lang w:val="en-US"/>
          </w:rPr>
          <w:t xml:space="preserve"> </w:t>
        </w:r>
        <w:r w:rsidRPr="001B22CE">
          <w:rPr>
            <w:rFonts w:ascii="LM Roman 10" w:hAnsi="LM Roman 10"/>
            <w:noProof/>
            <w:lang w:val="en-US"/>
          </w:rPr>
          <w:t>in Imbens (2004). Another way to interpret the AIPW estimator is to realize that</w:t>
        </w:r>
      </w:ins>
      <w:ins w:id="1184" w:author="dani" w:date="2022-07-14T17:43:00Z">
        <w:r>
          <w:rPr>
            <w:rFonts w:ascii="LM Roman 10" w:hAnsi="LM Roman 10"/>
            <w:noProof/>
            <w:lang w:val="en-US"/>
          </w:rPr>
          <w:t xml:space="preserve"> </w:t>
        </w:r>
      </w:ins>
      <m:oMath>
        <m:sSubSup>
          <m:sSubSupPr>
            <m:ctrlPr>
              <w:ins w:id="1185" w:author="dani" w:date="2022-07-14T17:43:00Z">
                <w:rPr>
                  <w:rFonts w:ascii="Cambria Math" w:hAnsi="Cambria Math"/>
                  <w:bCs/>
                  <w:sz w:val="22"/>
                  <w:szCs w:val="22"/>
                </w:rPr>
              </w:ins>
            </m:ctrlPr>
          </m:sSubSupPr>
          <m:e>
            <m:acc>
              <m:accPr>
                <m:ctrlPr>
                  <w:ins w:id="1186" w:author="dani" w:date="2022-07-14T17:43:00Z">
                    <w:rPr>
                      <w:rFonts w:ascii="Cambria Math" w:hAnsi="Cambria Math"/>
                      <w:bCs/>
                      <w:sz w:val="22"/>
                      <w:szCs w:val="22"/>
                    </w:rPr>
                  </w:ins>
                </m:ctrlPr>
              </m:accPr>
              <m:e>
                <m:r>
                  <w:ins w:id="1187" w:author="dani" w:date="2022-07-14T17:43:00Z">
                    <m:rPr>
                      <m:sty m:val="p"/>
                    </m:rPr>
                    <w:rPr>
                      <w:rFonts w:ascii="Cambria Math" w:hAnsi="Cambria Math"/>
                      <w:sz w:val="22"/>
                      <w:szCs w:val="22"/>
                    </w:rPr>
                    <m:t>Λ</m:t>
                  </w:ins>
                </m:r>
              </m:e>
            </m:acc>
          </m:e>
          <m:sub>
            <m:r>
              <w:ins w:id="1188" w:author="dani" w:date="2022-07-14T17:43:00Z">
                <w:rPr>
                  <w:rFonts w:ascii="Cambria Math" w:hAnsi="Cambria Math"/>
                  <w:sz w:val="22"/>
                  <w:szCs w:val="22"/>
                  <w:lang w:val="en-US"/>
                </w:rPr>
                <m:t>AIPW</m:t>
              </w:ins>
            </m:r>
          </m:sub>
          <m:sup>
            <m:r>
              <w:ins w:id="1189" w:author="dani" w:date="2022-07-14T17:43:00Z">
                <w:rPr>
                  <w:rFonts w:ascii="Cambria Math" w:hAnsi="Cambria Math"/>
                  <w:sz w:val="22"/>
                  <w:szCs w:val="22"/>
                </w:rPr>
                <m:t>h</m:t>
              </w:ins>
            </m:r>
          </m:sup>
        </m:sSubSup>
        <m:r>
          <w:ins w:id="1190" w:author="dani" w:date="2022-07-14T17:43:00Z">
            <w:rPr>
              <w:rFonts w:ascii="Cambria Math" w:hAnsi="Cambria Math"/>
              <w:sz w:val="22"/>
              <w:szCs w:val="22"/>
              <w:lang w:val="en-US"/>
            </w:rPr>
            <m:t>=</m:t>
          </w:ins>
        </m:r>
        <m:r>
          <w:ins w:id="1191" w:author="dani" w:date="2022-07-14T17:43:00Z">
            <m:rPr>
              <m:sty m:val="p"/>
            </m:rPr>
            <w:rPr>
              <w:rFonts w:ascii="Cambria Math" w:hAnsi="Cambria Math"/>
              <w:noProof/>
              <w:lang w:val="en-US"/>
            </w:rPr>
            <m:t xml:space="preserve"> </m:t>
          </w:ins>
        </m:r>
        <m:sSubSup>
          <m:sSubSupPr>
            <m:ctrlPr>
              <w:ins w:id="1192" w:author="dani" w:date="2022-07-14T17:43:00Z">
                <w:rPr>
                  <w:rFonts w:ascii="Cambria Math" w:hAnsi="Cambria Math"/>
                  <w:bCs/>
                  <w:sz w:val="22"/>
                  <w:szCs w:val="22"/>
                </w:rPr>
              </w:ins>
            </m:ctrlPr>
          </m:sSubSupPr>
          <m:e>
            <m:acc>
              <m:accPr>
                <m:ctrlPr>
                  <w:ins w:id="1193" w:author="dani" w:date="2022-07-14T17:43:00Z">
                    <w:rPr>
                      <w:rFonts w:ascii="Cambria Math" w:hAnsi="Cambria Math"/>
                      <w:bCs/>
                      <w:sz w:val="22"/>
                      <w:szCs w:val="22"/>
                    </w:rPr>
                  </w:ins>
                </m:ctrlPr>
              </m:accPr>
              <m:e>
                <m:r>
                  <w:ins w:id="1194" w:author="dani" w:date="2022-07-14T17:43:00Z">
                    <m:rPr>
                      <m:sty m:val="p"/>
                    </m:rPr>
                    <w:rPr>
                      <w:rFonts w:ascii="Cambria Math" w:hAnsi="Cambria Math"/>
                      <w:sz w:val="22"/>
                      <w:szCs w:val="22"/>
                    </w:rPr>
                    <m:t>Λ</m:t>
                  </w:ins>
                </m:r>
              </m:e>
            </m:acc>
          </m:e>
          <m:sub>
            <m:r>
              <w:ins w:id="1195" w:author="dani" w:date="2022-07-14T17:43:00Z">
                <w:rPr>
                  <w:rFonts w:ascii="Cambria Math" w:hAnsi="Cambria Math"/>
                  <w:sz w:val="22"/>
                  <w:szCs w:val="22"/>
                  <w:lang w:val="en-US"/>
                </w:rPr>
                <m:t>IPW</m:t>
              </w:ins>
            </m:r>
          </m:sub>
          <m:sup>
            <m:r>
              <w:ins w:id="1196" w:author="dani" w:date="2022-07-14T17:43:00Z">
                <w:rPr>
                  <w:rFonts w:ascii="Cambria Math" w:hAnsi="Cambria Math"/>
                  <w:sz w:val="22"/>
                  <w:szCs w:val="22"/>
                </w:rPr>
                <m:t>h</m:t>
              </w:ins>
            </m:r>
          </m:sup>
        </m:sSubSup>
        <m:r>
          <w:ins w:id="1197" w:author="dani" w:date="2022-07-14T17:43:00Z">
            <w:rPr>
              <w:rFonts w:ascii="Cambria Math" w:hAnsi="Cambria Math"/>
              <w:sz w:val="22"/>
              <w:szCs w:val="22"/>
            </w:rPr>
            <m:t>+(</m:t>
          </w:ins>
        </m:r>
        <m:r>
          <w:ins w:id="1198" w:author="dani" w:date="2022-07-14T17:43:00Z">
            <m:rPr>
              <m:sty m:val="p"/>
            </m:rPr>
            <w:rPr>
              <w:rFonts w:ascii="Cambria Math" w:hAnsi="Cambria Math"/>
              <w:noProof/>
              <w:lang w:val="en-US"/>
            </w:rPr>
            <m:t xml:space="preserve"> </m:t>
          </w:ins>
        </m:r>
        <m:sSubSup>
          <m:sSubSupPr>
            <m:ctrlPr>
              <w:ins w:id="1199" w:author="dani" w:date="2022-07-14T17:43:00Z">
                <w:rPr>
                  <w:rFonts w:ascii="Cambria Math" w:hAnsi="Cambria Math"/>
                  <w:bCs/>
                  <w:sz w:val="22"/>
                  <w:szCs w:val="22"/>
                </w:rPr>
              </w:ins>
            </m:ctrlPr>
          </m:sSubSupPr>
          <m:e>
            <m:acc>
              <m:accPr>
                <m:ctrlPr>
                  <w:ins w:id="1200" w:author="dani" w:date="2022-07-14T17:43:00Z">
                    <w:rPr>
                      <w:rFonts w:ascii="Cambria Math" w:hAnsi="Cambria Math"/>
                      <w:bCs/>
                      <w:sz w:val="22"/>
                      <w:szCs w:val="22"/>
                    </w:rPr>
                  </w:ins>
                </m:ctrlPr>
              </m:accPr>
              <m:e>
                <m:r>
                  <w:ins w:id="1201" w:author="dani" w:date="2022-07-14T17:43:00Z">
                    <m:rPr>
                      <m:sty m:val="p"/>
                    </m:rPr>
                    <w:rPr>
                      <w:rFonts w:ascii="Cambria Math" w:hAnsi="Cambria Math"/>
                      <w:sz w:val="22"/>
                      <w:szCs w:val="22"/>
                    </w:rPr>
                    <m:t>Λ</m:t>
                  </w:ins>
                </m:r>
              </m:e>
            </m:acc>
          </m:e>
          <m:sub>
            <m:r>
              <w:ins w:id="1202" w:author="dani" w:date="2022-07-14T17:43:00Z">
                <w:rPr>
                  <w:rFonts w:ascii="Cambria Math" w:hAnsi="Cambria Math"/>
                  <w:sz w:val="22"/>
                  <w:szCs w:val="22"/>
                  <w:lang w:val="en-US"/>
                </w:rPr>
                <m:t>AR</m:t>
              </w:ins>
            </m:r>
          </m:sub>
          <m:sup>
            <m:r>
              <w:ins w:id="1203" w:author="dani" w:date="2022-07-14T17:43:00Z">
                <w:rPr>
                  <w:rFonts w:ascii="Cambria Math" w:hAnsi="Cambria Math"/>
                  <w:sz w:val="22"/>
                  <w:szCs w:val="22"/>
                </w:rPr>
                <m:t>h</m:t>
              </w:ins>
            </m:r>
          </m:sup>
        </m:sSubSup>
        <m:r>
          <w:ins w:id="1204" w:author="dani" w:date="2022-07-14T17:43:00Z">
            <w:rPr>
              <w:rFonts w:ascii="Cambria Math" w:hAnsi="Cambria Math"/>
              <w:sz w:val="22"/>
              <w:szCs w:val="22"/>
            </w:rPr>
            <m:t>-</m:t>
          </w:ins>
        </m:r>
        <m:r>
          <w:ins w:id="1205" w:author="dani" w:date="2022-07-14T17:43:00Z">
            <m:rPr>
              <m:sty m:val="p"/>
            </m:rPr>
            <w:rPr>
              <w:rFonts w:ascii="Cambria Math" w:hAnsi="Cambria Math"/>
              <w:noProof/>
              <w:lang w:val="en-US"/>
            </w:rPr>
            <m:t xml:space="preserve"> </m:t>
          </w:ins>
        </m:r>
        <m:sSubSup>
          <m:sSubSupPr>
            <m:ctrlPr>
              <w:ins w:id="1206" w:author="dani" w:date="2022-07-14T17:43:00Z">
                <w:rPr>
                  <w:rFonts w:ascii="Cambria Math" w:hAnsi="Cambria Math"/>
                  <w:bCs/>
                  <w:sz w:val="22"/>
                  <w:szCs w:val="22"/>
                </w:rPr>
              </w:ins>
            </m:ctrlPr>
          </m:sSubSupPr>
          <m:e>
            <m:acc>
              <m:accPr>
                <m:ctrlPr>
                  <w:ins w:id="1207" w:author="dani" w:date="2022-07-14T17:43:00Z">
                    <w:rPr>
                      <w:rFonts w:ascii="Cambria Math" w:hAnsi="Cambria Math"/>
                      <w:bCs/>
                      <w:sz w:val="22"/>
                      <w:szCs w:val="22"/>
                    </w:rPr>
                  </w:ins>
                </m:ctrlPr>
              </m:accPr>
              <m:e>
                <m:r>
                  <w:ins w:id="1208" w:author="dani" w:date="2022-07-14T17:43:00Z">
                    <m:rPr>
                      <m:sty m:val="p"/>
                    </m:rPr>
                    <w:rPr>
                      <w:rFonts w:ascii="Cambria Math" w:hAnsi="Cambria Math"/>
                      <w:sz w:val="22"/>
                      <w:szCs w:val="22"/>
                    </w:rPr>
                    <m:t>Λ</m:t>
                  </w:ins>
                </m:r>
              </m:e>
            </m:acc>
          </m:e>
          <m:sub>
            <m:r>
              <w:ins w:id="1209" w:author="dani" w:date="2022-07-14T17:44:00Z">
                <w:rPr>
                  <w:rFonts w:ascii="Cambria Math" w:hAnsi="Cambria Math"/>
                  <w:sz w:val="22"/>
                  <w:szCs w:val="22"/>
                  <w:lang w:val="en-US"/>
                </w:rPr>
                <m:t>I</m:t>
              </w:ins>
            </m:r>
            <m:r>
              <w:ins w:id="1210" w:author="dani" w:date="2022-07-14T17:43:00Z">
                <w:rPr>
                  <w:rFonts w:ascii="Cambria Math" w:hAnsi="Cambria Math"/>
                  <w:sz w:val="22"/>
                  <w:szCs w:val="22"/>
                  <w:lang w:val="en-US"/>
                </w:rPr>
                <m:t>PW</m:t>
              </w:ins>
            </m:r>
            <m:r>
              <w:ins w:id="1211" w:author="dani" w:date="2022-07-14T17:44:00Z">
                <w:rPr>
                  <w:rFonts w:ascii="Cambria Math" w:hAnsi="Cambria Math"/>
                  <w:sz w:val="22"/>
                  <w:szCs w:val="22"/>
                  <w:lang w:val="en-US"/>
                </w:rPr>
                <m:t>RA</m:t>
              </w:ins>
            </m:r>
          </m:sub>
          <m:sup>
            <m:r>
              <w:ins w:id="1212" w:author="dani" w:date="2022-07-14T17:43:00Z">
                <w:rPr>
                  <w:rFonts w:ascii="Cambria Math" w:hAnsi="Cambria Math"/>
                  <w:sz w:val="22"/>
                  <w:szCs w:val="22"/>
                </w:rPr>
                <m:t>h</m:t>
              </w:ins>
            </m:r>
          </m:sup>
        </m:sSubSup>
        <m:r>
          <w:ins w:id="1213" w:author="dani" w:date="2022-07-14T17:43:00Z">
            <w:rPr>
              <w:rFonts w:ascii="Cambria Math" w:hAnsi="Cambria Math"/>
              <w:sz w:val="22"/>
              <w:szCs w:val="22"/>
            </w:rPr>
            <m:t>)</m:t>
          </w:ins>
        </m:r>
      </m:oMath>
      <w:ins w:id="1214" w:author="dani" w:date="2022-07-14T17:44:00Z">
        <w:r>
          <w:rPr>
            <w:rFonts w:ascii="LM Roman 10" w:hAnsi="LM Roman 10"/>
            <w:bCs/>
            <w:noProof/>
            <w:sz w:val="22"/>
            <w:szCs w:val="22"/>
          </w:rPr>
          <w:t>.</w:t>
        </w:r>
      </w:ins>
    </w:p>
    <w:p w14:paraId="37ECBC08" w14:textId="1565F7B2" w:rsidR="00101FF7" w:rsidRDefault="001B22CE" w:rsidP="000C357C">
      <w:pPr>
        <w:spacing w:after="360" w:line="312" w:lineRule="auto"/>
        <w:rPr>
          <w:ins w:id="1215" w:author="dani" w:date="2022-07-14T17:45:00Z"/>
          <w:rFonts w:ascii="LM Roman 10" w:hAnsi="LM Roman 10"/>
          <w:noProof/>
          <w:lang w:val="en-US"/>
        </w:rPr>
      </w:pPr>
      <w:commentRangeStart w:id="1216"/>
      <w:ins w:id="1217" w:author="dani" w:date="2022-07-14T17:45:00Z">
        <w:r>
          <w:rPr>
            <w:rFonts w:ascii="LM Roman 10" w:hAnsi="LM Roman 10"/>
            <w:noProof/>
            <w:lang w:val="en-US"/>
          </w:rPr>
          <w:t>4.3 Application and intuition</w:t>
        </w:r>
      </w:ins>
      <w:commentRangeEnd w:id="1216"/>
      <w:ins w:id="1218" w:author="dani" w:date="2022-07-14T17:47:00Z">
        <w:r>
          <w:rPr>
            <w:rStyle w:val="CommentReference"/>
          </w:rPr>
          <w:commentReference w:id="1216"/>
        </w:r>
      </w:ins>
    </w:p>
    <w:p w14:paraId="03DC2423" w14:textId="7DF2A513" w:rsidR="001B22CE" w:rsidRDefault="001B22CE" w:rsidP="000C357C">
      <w:pPr>
        <w:spacing w:after="360" w:line="312" w:lineRule="auto"/>
        <w:rPr>
          <w:ins w:id="1219" w:author="dani" w:date="2022-07-14T17:47:00Z"/>
          <w:rFonts w:ascii="LM Roman 10" w:hAnsi="LM Roman 10"/>
          <w:noProof/>
          <w:lang w:val="en-US"/>
        </w:rPr>
      </w:pPr>
      <w:ins w:id="1220" w:author="dani" w:date="2022-07-14T17:47:00Z">
        <w:r w:rsidRPr="001B22CE">
          <w:rPr>
            <w:rFonts w:ascii="LM Roman 10" w:hAnsi="LM Roman 10"/>
            <w:noProof/>
            <w:lang w:val="en-US"/>
          </w:rPr>
          <w:t>Although these techniques are relatively new to macroeconomics, matching estimators using inverse propensity score weighting have been frequently implemented in applied. microeconomics with cross-sectional data. Matching methods more generally constitute a benchmark within the medical research literature when trials are suspected of being contaminated by allocation bias. The provenance of the particular inverse propensityscore weighting method we employ is thus well established.</w:t>
        </w:r>
      </w:ins>
    </w:p>
    <w:p w14:paraId="60B3D32B" w14:textId="28AF3E0B" w:rsidR="001B22CE" w:rsidRDefault="001B22CE" w:rsidP="000C357C">
      <w:pPr>
        <w:spacing w:after="360" w:line="312" w:lineRule="auto"/>
        <w:rPr>
          <w:ins w:id="1221" w:author="dani" w:date="2022-07-15T13:15:00Z"/>
          <w:rFonts w:ascii="LM Roman 10" w:hAnsi="LM Roman 10"/>
          <w:noProof/>
          <w:lang w:val="en-US"/>
        </w:rPr>
      </w:pPr>
      <w:ins w:id="1222" w:author="dani" w:date="2022-07-14T17:47:00Z">
        <w:r w:rsidRPr="001B22CE">
          <w:rPr>
            <w:rFonts w:ascii="LM Roman 10" w:hAnsi="LM Roman 10"/>
            <w:noProof/>
            <w:lang w:val="en-US"/>
          </w:rPr>
          <w:t xml:space="preserve">The next section reports the results of applying the AIPW estimator (18) to measure the average treatment effect of fiscal consolidations as a counterpoint to the conventional OLS and IV results reported earlier. As a way to understand where the differences come from, we first implement the AIPW estimator by restricting the parameters of the regression (based on LPs) to be the same in the treated and control subpopulations, as is implicit in the OLS and IV approaches. Under that constraint, the results from the </w:t>
        </w:r>
        <w:r w:rsidRPr="001B22CE">
          <w:rPr>
            <w:rFonts w:ascii="LM Roman 10" w:hAnsi="LM Roman 10"/>
            <w:noProof/>
            <w:lang w:val="en-US"/>
          </w:rPr>
          <w:lastRenderedPageBreak/>
          <w:t>AIPW estimator are close to the IV results seen earlier. Next we allow for the parameters to vary across subpopulations, adhering to the way expression (18) is typically applied in the policy evaluation literature. These results deliver the same qualitative implication of contractionary austerity, but show that the effects of consolidations are quantitatively even more painful.</w:t>
        </w:r>
      </w:ins>
    </w:p>
    <w:p w14:paraId="65EBE96F" w14:textId="77777777" w:rsidR="003D3E79" w:rsidRDefault="003D3E79" w:rsidP="000C357C">
      <w:pPr>
        <w:spacing w:after="360" w:line="312" w:lineRule="auto"/>
        <w:rPr>
          <w:ins w:id="1223" w:author="dani" w:date="2022-07-14T17:30:00Z"/>
          <w:rFonts w:ascii="LM Roman 10" w:hAnsi="LM Roman 10"/>
          <w:noProof/>
          <w:lang w:val="en-US"/>
        </w:rPr>
      </w:pPr>
    </w:p>
    <w:p w14:paraId="2257727F" w14:textId="77777777" w:rsidR="000C357C" w:rsidRDefault="000C357C" w:rsidP="000C357C">
      <w:pPr>
        <w:spacing w:after="360" w:line="312" w:lineRule="auto"/>
        <w:rPr>
          <w:ins w:id="1224" w:author="dani" w:date="2022-07-14T17:29:00Z"/>
          <w:rFonts w:ascii="LM Roman 10" w:hAnsi="LM Roman 10"/>
          <w:noProof/>
          <w:lang w:val="en-US"/>
        </w:rPr>
      </w:pPr>
    </w:p>
    <w:p w14:paraId="5F264E11" w14:textId="77777777" w:rsidR="000C357C" w:rsidRDefault="000C357C" w:rsidP="000C357C">
      <w:pPr>
        <w:spacing w:after="360" w:line="312" w:lineRule="auto"/>
        <w:rPr>
          <w:ins w:id="1225" w:author="dani" w:date="2022-07-14T17:11:00Z"/>
          <w:rFonts w:ascii="LM Roman 10" w:hAnsi="LM Roman 10"/>
          <w:noProof/>
          <w:lang w:val="en-US"/>
        </w:rPr>
      </w:pPr>
    </w:p>
    <w:p w14:paraId="79F7A1EA" w14:textId="5B240157" w:rsidR="001745D2" w:rsidRDefault="001745D2" w:rsidP="001745D2">
      <w:pPr>
        <w:spacing w:after="360" w:line="312" w:lineRule="auto"/>
        <w:rPr>
          <w:ins w:id="1226" w:author="dani" w:date="2022-07-14T17:11:00Z"/>
          <w:rFonts w:ascii="LM Roman 10" w:hAnsi="LM Roman 10"/>
          <w:noProof/>
          <w:lang w:val="en-US"/>
        </w:rPr>
      </w:pPr>
    </w:p>
    <w:p w14:paraId="784296A0" w14:textId="77777777" w:rsidR="001745D2" w:rsidRDefault="001745D2" w:rsidP="001745D2">
      <w:pPr>
        <w:spacing w:after="360" w:line="312" w:lineRule="auto"/>
        <w:rPr>
          <w:ins w:id="1227" w:author="dani" w:date="2022-07-13T18:23:00Z"/>
          <w:rFonts w:ascii="LM Roman 10" w:hAnsi="LM Roman 10"/>
          <w:noProof/>
          <w:lang w:val="en-US"/>
        </w:rPr>
      </w:pPr>
    </w:p>
    <w:p w14:paraId="4748F63A" w14:textId="38E90659" w:rsidR="00CF7118" w:rsidRPr="006E2EF0" w:rsidRDefault="00CF7118" w:rsidP="008909A9">
      <w:pPr>
        <w:spacing w:after="360" w:line="312" w:lineRule="auto"/>
        <w:rPr>
          <w:ins w:id="1228" w:author="dani" w:date="2022-07-13T17:28:00Z"/>
          <w:rFonts w:ascii="LM Roman 10" w:hAnsi="LM Roman 10"/>
          <w:noProof/>
          <w:lang w:val="en-US"/>
        </w:rPr>
      </w:pPr>
    </w:p>
    <w:p w14:paraId="10DBCC2B" w14:textId="77777777" w:rsidR="006E2EF0" w:rsidRDefault="006E2EF0" w:rsidP="008909A9">
      <w:pPr>
        <w:spacing w:after="360" w:line="312" w:lineRule="auto"/>
        <w:rPr>
          <w:ins w:id="1229" w:author="dani" w:date="2022-07-13T17:28:00Z"/>
          <w:rFonts w:ascii="LM Roman 10" w:hAnsi="LM Roman 10"/>
          <w:noProof/>
          <w:lang w:val="en-US"/>
        </w:rPr>
      </w:pPr>
    </w:p>
    <w:p w14:paraId="278E2F28" w14:textId="54613EA8" w:rsidR="008909A9" w:rsidRDefault="008909A9" w:rsidP="008909A9">
      <w:pPr>
        <w:spacing w:after="360" w:line="312" w:lineRule="auto"/>
        <w:rPr>
          <w:ins w:id="1230" w:author="dani" w:date="2022-07-13T17:06:00Z"/>
          <w:rFonts w:ascii="LM Roman 10" w:hAnsi="LM Roman 10"/>
          <w:noProof/>
          <w:lang w:val="en-US"/>
        </w:rPr>
      </w:pPr>
    </w:p>
    <w:p w14:paraId="6E936291" w14:textId="530A2E33" w:rsidR="00BC5D5E" w:rsidRDefault="00BC5D5E" w:rsidP="00236035">
      <w:pPr>
        <w:spacing w:after="360" w:line="312" w:lineRule="auto"/>
        <w:rPr>
          <w:ins w:id="1231" w:author="dani" w:date="2022-07-12T18:13:00Z"/>
          <w:bCs/>
        </w:rPr>
      </w:pPr>
    </w:p>
    <w:p w14:paraId="358E715A" w14:textId="7B0C7FDC" w:rsidR="00236035" w:rsidRDefault="00236035" w:rsidP="00236035">
      <w:pPr>
        <w:spacing w:after="360" w:line="312" w:lineRule="auto"/>
        <w:rPr>
          <w:ins w:id="1232" w:author="dani" w:date="2022-07-12T18:02:00Z"/>
          <w:bCs/>
        </w:rPr>
      </w:pPr>
    </w:p>
    <w:p w14:paraId="3B83EA55" w14:textId="196D7109" w:rsidR="00A15425" w:rsidRDefault="00A15425" w:rsidP="00FC443F">
      <w:pPr>
        <w:spacing w:after="360" w:line="312" w:lineRule="auto"/>
        <w:rPr>
          <w:ins w:id="1233" w:author="dani" w:date="2022-07-12T18:00:00Z"/>
          <w:bCs/>
        </w:rPr>
      </w:pPr>
    </w:p>
    <w:p w14:paraId="31FECAC9" w14:textId="77777777" w:rsidR="00F55C92" w:rsidRPr="006D3CE6" w:rsidRDefault="00F55C92" w:rsidP="00FC443F">
      <w:pPr>
        <w:spacing w:after="360" w:line="312" w:lineRule="auto"/>
        <w:rPr>
          <w:bCs/>
          <w:lang w:val="en-US"/>
        </w:rPr>
      </w:pPr>
    </w:p>
    <w:p w14:paraId="74CAEB0F" w14:textId="77777777" w:rsidR="00FC443F" w:rsidRPr="00F55C92" w:rsidRDefault="00FC443F" w:rsidP="000F6E3E">
      <w:pPr>
        <w:spacing w:after="360" w:line="312" w:lineRule="auto"/>
        <w:rPr>
          <w:ins w:id="1234" w:author="dani" w:date="2022-07-12T17:33:00Z"/>
          <w:bCs/>
          <w:lang w:val="en-US"/>
        </w:rPr>
      </w:pPr>
    </w:p>
    <w:p w14:paraId="59DDEE05" w14:textId="77777777" w:rsidR="00FC443F" w:rsidRPr="00F55C92" w:rsidRDefault="00FC443F" w:rsidP="000F6E3E">
      <w:pPr>
        <w:spacing w:after="360" w:line="312" w:lineRule="auto"/>
        <w:rPr>
          <w:ins w:id="1235" w:author="dani" w:date="2022-07-12T17:32:00Z"/>
          <w:bCs/>
          <w:lang w:val="en-US"/>
        </w:rPr>
      </w:pPr>
    </w:p>
    <w:p w14:paraId="253A9536" w14:textId="77777777" w:rsidR="00FC443F" w:rsidRPr="00F55C92" w:rsidRDefault="00FC443F" w:rsidP="000F6E3E">
      <w:pPr>
        <w:spacing w:after="360" w:line="312" w:lineRule="auto"/>
        <w:rPr>
          <w:bCs/>
          <w:lang w:val="en-US"/>
        </w:rPr>
      </w:pPr>
    </w:p>
    <w:p w14:paraId="2124EE3C" w14:textId="25853531" w:rsidR="006148EE" w:rsidRDefault="00720711">
      <w:pPr>
        <w:spacing w:after="360" w:line="312" w:lineRule="auto"/>
        <w:jc w:val="both"/>
        <w:rPr>
          <w:szCs w:val="22"/>
        </w:rPr>
      </w:pPr>
      <w:r>
        <w:rPr>
          <w:szCs w:val="22"/>
        </w:rPr>
        <w:t xml:space="preserve">This section presents the empirical findings of the </w:t>
      </w:r>
      <w:del w:id="1236" w:author="dani" w:date="2022-02-02T12:23:00Z">
        <w:r w:rsidDel="00E31A3D">
          <w:rPr>
            <w:szCs w:val="22"/>
          </w:rPr>
          <w:delText xml:space="preserve">econometric </w:delText>
        </w:r>
      </w:del>
      <w:ins w:id="1237" w:author="dani" w:date="2022-02-02T12:23:00Z">
        <w:r w:rsidR="00E31A3D">
          <w:rPr>
            <w:szCs w:val="22"/>
          </w:rPr>
          <w:t>L</w:t>
        </w:r>
      </w:ins>
      <w:ins w:id="1238" w:author="dani" w:date="2022-02-15T17:07:00Z">
        <w:r w:rsidR="00215E0B">
          <w:rPr>
            <w:szCs w:val="22"/>
          </w:rPr>
          <w:t xml:space="preserve">ocal </w:t>
        </w:r>
      </w:ins>
      <w:ins w:id="1239" w:author="dani" w:date="2022-07-11T20:20:00Z">
        <w:r w:rsidR="00AB684E">
          <w:rPr>
            <w:szCs w:val="22"/>
          </w:rPr>
          <w:t>Projection</w:t>
        </w:r>
      </w:ins>
      <w:ins w:id="1240" w:author="dani" w:date="2022-02-02T12:23:00Z">
        <w:r w:rsidR="00E31A3D">
          <w:rPr>
            <w:szCs w:val="22"/>
          </w:rPr>
          <w:t xml:space="preserve"> </w:t>
        </w:r>
      </w:ins>
      <w:r>
        <w:rPr>
          <w:szCs w:val="22"/>
        </w:rPr>
        <w:t xml:space="preserve">approach discussed in the previous section. First, we present the overall analysis for the income inequality baseline model based on the whole sample (Table 2). Second, we carry out two additional exercises with to more precise country sub-samples (see Table 2 in the Appendix for criteria). We present the further results obtained by splitting the sample into countries with high public debt </w:t>
      </w:r>
      <w:del w:id="1241" w:author="dani" w:date="2022-02-02T12:24:00Z">
        <w:r w:rsidDel="00102A23">
          <w:rPr>
            <w:szCs w:val="22"/>
          </w:rPr>
          <w:delText xml:space="preserve">(Table 3) </w:delText>
        </w:r>
      </w:del>
      <w:r>
        <w:rPr>
          <w:szCs w:val="22"/>
        </w:rPr>
        <w:t>and economies where the crisis hit hardest</w:t>
      </w:r>
      <w:del w:id="1242" w:author="dani" w:date="2022-02-02T12:25:00Z">
        <w:r w:rsidDel="00102A23">
          <w:rPr>
            <w:szCs w:val="22"/>
          </w:rPr>
          <w:delText xml:space="preserve"> (Table 4)</w:delText>
        </w:r>
      </w:del>
      <w:r>
        <w:rPr>
          <w:szCs w:val="22"/>
        </w:rPr>
        <w:t xml:space="preserve">. </w:t>
      </w:r>
      <w:del w:id="1243" w:author="dani" w:date="2022-02-02T12:25:00Z">
        <w:r w:rsidDel="00102A23">
          <w:rPr>
            <w:szCs w:val="22"/>
          </w:rPr>
          <w:delText>Most of the estimates have an expected sign and are statistically significant.</w:delText>
        </w:r>
      </w:del>
    </w:p>
    <w:p w14:paraId="20D4447F" w14:textId="19F10FA5" w:rsidR="006148EE" w:rsidRDefault="00720711">
      <w:pPr>
        <w:spacing w:after="360" w:line="312" w:lineRule="auto"/>
        <w:jc w:val="both"/>
        <w:rPr>
          <w:szCs w:val="22"/>
        </w:rPr>
      </w:pPr>
      <w:del w:id="1244" w:author="dani" w:date="2022-01-24T18:30:00Z">
        <w:r>
          <w:rPr>
            <w:szCs w:val="22"/>
          </w:rPr>
          <w:delText xml:space="preserve">We extend our analysis by estimating a three-variable PVAR to include the fiscal and labour market variables. </w:delText>
        </w:r>
      </w:del>
      <w:r>
        <w:rPr>
          <w:szCs w:val="22"/>
        </w:rPr>
        <w:t xml:space="preserve">We do this for two purposes. First, to capture the idea that higher economic growth may decrease income inequality via higher government expenditure. Second, adding </w:t>
      </w:r>
      <w:del w:id="1245" w:author="dani" w:date="2022-01-24T18:30:00Z">
        <w:r>
          <w:rPr>
            <w:szCs w:val="22"/>
          </w:rPr>
          <w:delText>an</w:delText>
        </w:r>
      </w:del>
      <w:ins w:id="1246" w:author="dani" w:date="2022-01-24T18:30:00Z">
        <w:r>
          <w:rPr>
            <w:szCs w:val="22"/>
          </w:rPr>
          <w:t>a</w:t>
        </w:r>
      </w:ins>
      <w:r>
        <w:rPr>
          <w:szCs w:val="22"/>
        </w:rPr>
        <w:t xml:space="preserve"> specific measure of economic policy </w:t>
      </w:r>
      <w:del w:id="1247" w:author="dani" w:date="2022-01-24T18:30:00Z">
        <w:r>
          <w:rPr>
            <w:szCs w:val="22"/>
          </w:rPr>
          <w:delText>allow</w:delText>
        </w:r>
      </w:del>
      <w:ins w:id="1248" w:author="dani" w:date="2022-01-24T18:30:00Z">
        <w:r>
          <w:rPr>
            <w:szCs w:val="22"/>
          </w:rPr>
          <w:t>allows</w:t>
        </w:r>
      </w:ins>
      <w:r>
        <w:rPr>
          <w:szCs w:val="22"/>
        </w:rPr>
        <w:t xml:space="preserve"> us to investigate whether the effects of inequality shocks are indeed a result of a third factor, in our case, shocks to fiscal policies</w:t>
      </w:r>
      <w:ins w:id="1249" w:author="dani" w:date="2022-02-02T12:25:00Z">
        <w:r w:rsidR="00102A23">
          <w:rPr>
            <w:szCs w:val="22"/>
          </w:rPr>
          <w:t xml:space="preserve"> and tax</w:t>
        </w:r>
      </w:ins>
      <w:ins w:id="1250" w:author="dani" w:date="2022-02-02T12:26:00Z">
        <w:r w:rsidR="00102A23">
          <w:rPr>
            <w:szCs w:val="22"/>
          </w:rPr>
          <w:t>ation</w:t>
        </w:r>
      </w:ins>
      <w:del w:id="1251" w:author="dani" w:date="2022-01-24T18:30:00Z">
        <w:r>
          <w:rPr>
            <w:szCs w:val="22"/>
          </w:rPr>
          <w:delText xml:space="preserve"> </w:delText>
        </w:r>
        <w:r>
          <w:rPr>
            <w:szCs w:val="22"/>
            <w:highlight w:val="yellow"/>
            <w:rPrChange w:id="1252" w:author="dani" w:date="2022-01-24T18:28:00Z">
              <w:rPr>
                <w:szCs w:val="22"/>
              </w:rPr>
            </w:rPrChange>
          </w:rPr>
          <w:delText>and labour markets</w:delText>
        </w:r>
      </w:del>
      <w:r>
        <w:rPr>
          <w:szCs w:val="22"/>
        </w:rPr>
        <w:t xml:space="preserve">. </w:t>
      </w:r>
    </w:p>
    <w:p w14:paraId="0A54932B" w14:textId="77777777" w:rsidR="006148EE" w:rsidRDefault="00720711">
      <w:pPr>
        <w:pStyle w:val="Heading2"/>
        <w:ind w:left="0"/>
        <w:rPr>
          <w:rFonts w:ascii="Times New Roman" w:hAnsi="Times New Roman"/>
          <w:b/>
          <w:bCs/>
          <w:lang w:val="en-GB"/>
        </w:rPr>
      </w:pPr>
      <w:bookmarkStart w:id="1253" w:name="_Toc507749052"/>
      <w:r>
        <w:rPr>
          <w:rFonts w:ascii="Times New Roman" w:hAnsi="Times New Roman"/>
          <w:b/>
          <w:lang w:val="en-GB"/>
        </w:rPr>
        <w:t>4.1. The e</w:t>
      </w:r>
      <w:r>
        <w:rPr>
          <w:rFonts w:ascii="Times New Roman" w:hAnsi="Times New Roman"/>
          <w:b/>
          <w:spacing w:val="-1"/>
          <w:lang w:val="en-GB"/>
        </w:rPr>
        <w:t>ff</w:t>
      </w:r>
      <w:r>
        <w:rPr>
          <w:rFonts w:ascii="Times New Roman" w:hAnsi="Times New Roman"/>
          <w:b/>
          <w:lang w:val="en-GB"/>
        </w:rPr>
        <w:t>ects</w:t>
      </w:r>
      <w:r>
        <w:rPr>
          <w:rFonts w:ascii="Times New Roman" w:hAnsi="Times New Roman"/>
          <w:b/>
          <w:spacing w:val="-8"/>
          <w:lang w:val="en-GB"/>
        </w:rPr>
        <w:t xml:space="preserve"> </w:t>
      </w:r>
      <w:r>
        <w:rPr>
          <w:rFonts w:ascii="Times New Roman" w:hAnsi="Times New Roman"/>
          <w:b/>
          <w:spacing w:val="1"/>
          <w:lang w:val="en-GB"/>
        </w:rPr>
        <w:t>o</w:t>
      </w:r>
      <w:r>
        <w:rPr>
          <w:rFonts w:ascii="Times New Roman" w:hAnsi="Times New Roman"/>
          <w:b/>
          <w:lang w:val="en-GB"/>
        </w:rPr>
        <w:t>n</w:t>
      </w:r>
      <w:r>
        <w:rPr>
          <w:rFonts w:ascii="Times New Roman" w:hAnsi="Times New Roman"/>
          <w:b/>
          <w:spacing w:val="-7"/>
          <w:lang w:val="en-GB"/>
        </w:rPr>
        <w:t xml:space="preserve"> </w:t>
      </w:r>
      <w:r>
        <w:rPr>
          <w:rFonts w:ascii="Times New Roman" w:hAnsi="Times New Roman"/>
          <w:b/>
          <w:lang w:val="en-GB"/>
        </w:rPr>
        <w:t>in</w:t>
      </w:r>
      <w:r>
        <w:rPr>
          <w:rFonts w:ascii="Times New Roman" w:hAnsi="Times New Roman"/>
          <w:b/>
          <w:spacing w:val="1"/>
          <w:lang w:val="en-GB"/>
        </w:rPr>
        <w:t>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eq</w:t>
      </w:r>
      <w:r>
        <w:rPr>
          <w:rFonts w:ascii="Times New Roman" w:hAnsi="Times New Roman"/>
          <w:b/>
          <w:spacing w:val="-1"/>
          <w:lang w:val="en-GB"/>
        </w:rPr>
        <w:t>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8"/>
          <w:lang w:val="en-GB"/>
        </w:rPr>
        <w:t xml:space="preserve"> </w:t>
      </w:r>
      <w:bookmarkEnd w:id="1253"/>
    </w:p>
    <w:p w14:paraId="699E9E57" w14:textId="77777777" w:rsidR="006148EE" w:rsidRDefault="006148EE">
      <w:pPr>
        <w:spacing w:line="200" w:lineRule="exact"/>
        <w:rPr>
          <w:sz w:val="20"/>
          <w:szCs w:val="20"/>
        </w:rPr>
      </w:pPr>
    </w:p>
    <w:p w14:paraId="052D5D44" w14:textId="77777777" w:rsidR="006148EE" w:rsidRDefault="006148EE">
      <w:pPr>
        <w:spacing w:before="1" w:line="260" w:lineRule="exact"/>
        <w:rPr>
          <w:sz w:val="26"/>
          <w:szCs w:val="26"/>
        </w:rPr>
      </w:pPr>
    </w:p>
    <w:p w14:paraId="385FB9D8" w14:textId="77777777" w:rsidR="006148EE" w:rsidRDefault="00720711">
      <w:pPr>
        <w:pStyle w:val="BodyText"/>
        <w:spacing w:line="307" w:lineRule="auto"/>
        <w:ind w:right="199"/>
        <w:jc w:val="both"/>
      </w:pPr>
      <w:r>
        <w:rPr>
          <w:spacing w:val="-1"/>
        </w:rPr>
        <w:t>T</w:t>
      </w:r>
      <w:r>
        <w:t>he</w:t>
      </w:r>
      <w:r>
        <w:rPr>
          <w:spacing w:val="-6"/>
        </w:rPr>
        <w:t xml:space="preserve"> </w:t>
      </w:r>
      <w:r>
        <w:t>ba</w:t>
      </w:r>
      <w:r>
        <w:rPr>
          <w:spacing w:val="1"/>
        </w:rPr>
        <w:t>s</w:t>
      </w:r>
      <w:r>
        <w:t>eline</w:t>
      </w:r>
      <w:r>
        <w:rPr>
          <w:spacing w:val="-6"/>
        </w:rPr>
        <w:t xml:space="preserve"> </w:t>
      </w:r>
      <w:r>
        <w:rPr>
          <w:spacing w:val="1"/>
        </w:rPr>
        <w:t>s</w:t>
      </w:r>
      <w:r>
        <w:t>pe</w:t>
      </w:r>
      <w:r>
        <w:rPr>
          <w:spacing w:val="-1"/>
        </w:rPr>
        <w:t>c</w:t>
      </w:r>
      <w:r>
        <w:rPr>
          <w:spacing w:val="-2"/>
        </w:rPr>
        <w:t>i</w:t>
      </w:r>
      <w:r>
        <w:rPr>
          <w:spacing w:val="2"/>
        </w:rPr>
        <w:t>f</w:t>
      </w:r>
      <w:r>
        <w:rPr>
          <w:spacing w:val="-2"/>
        </w:rPr>
        <w:t>i</w:t>
      </w:r>
      <w:r>
        <w:t>cat</w:t>
      </w:r>
      <w:r>
        <w:rPr>
          <w:spacing w:val="1"/>
        </w:rPr>
        <w:t>i</w:t>
      </w:r>
      <w:r>
        <w:t>ons</w:t>
      </w:r>
      <w:r>
        <w:rPr>
          <w:spacing w:val="-6"/>
        </w:rPr>
        <w:t xml:space="preserve"> </w:t>
      </w:r>
      <w:r>
        <w:t>e</w:t>
      </w:r>
      <w:r>
        <w:rPr>
          <w:spacing w:val="-2"/>
        </w:rPr>
        <w:t>m</w:t>
      </w:r>
      <w:r>
        <w:rPr>
          <w:spacing w:val="2"/>
        </w:rPr>
        <w:t>b</w:t>
      </w:r>
      <w:r>
        <w:t>ed</w:t>
      </w:r>
      <w:r>
        <w:rPr>
          <w:spacing w:val="-6"/>
        </w:rPr>
        <w:t xml:space="preserve"> </w:t>
      </w:r>
      <w:r>
        <w:t>a</w:t>
      </w:r>
      <w:r>
        <w:rPr>
          <w:spacing w:val="-6"/>
        </w:rPr>
        <w:t xml:space="preserve"> </w:t>
      </w:r>
      <w:r>
        <w:t>d</w:t>
      </w:r>
      <w:r>
        <w:rPr>
          <w:spacing w:val="1"/>
        </w:rPr>
        <w:t>i</w:t>
      </w:r>
      <w:r>
        <w:rPr>
          <w:spacing w:val="-1"/>
        </w:rPr>
        <w:t>r</w:t>
      </w:r>
      <w:r>
        <w:t>e</w:t>
      </w:r>
      <w:r>
        <w:rPr>
          <w:spacing w:val="1"/>
        </w:rPr>
        <w:t>c</w:t>
      </w:r>
      <w:r>
        <w:t>t</w:t>
      </w:r>
      <w:r>
        <w:rPr>
          <w:spacing w:val="-6"/>
        </w:rPr>
        <w:t xml:space="preserve"> </w:t>
      </w:r>
      <w:r>
        <w:rPr>
          <w:spacing w:val="1"/>
        </w:rPr>
        <w:t>i</w:t>
      </w:r>
      <w:r>
        <w:rPr>
          <w:spacing w:val="-2"/>
        </w:rPr>
        <w:t>m</w:t>
      </w:r>
      <w:r>
        <w:t>pa</w:t>
      </w:r>
      <w:r>
        <w:rPr>
          <w:spacing w:val="1"/>
        </w:rPr>
        <w:t>c</w:t>
      </w:r>
      <w:r>
        <w:t>t</w:t>
      </w:r>
      <w:r>
        <w:rPr>
          <w:spacing w:val="-6"/>
        </w:rPr>
        <w:t xml:space="preserve"> </w:t>
      </w:r>
      <w:r>
        <w:t>of</w:t>
      </w:r>
      <w:r>
        <w:rPr>
          <w:w w:val="99"/>
        </w:rPr>
        <w:t xml:space="preserve"> </w:t>
      </w:r>
      <w:r>
        <w:t>the</w:t>
      </w:r>
      <w:r>
        <w:rPr>
          <w:spacing w:val="-10"/>
        </w:rPr>
        <w:t xml:space="preserve"> </w:t>
      </w:r>
      <w:r>
        <w:rPr>
          <w:spacing w:val="1"/>
        </w:rPr>
        <w:t>c</w:t>
      </w:r>
      <w:r>
        <w:t>ontrol</w:t>
      </w:r>
      <w:r>
        <w:rPr>
          <w:spacing w:val="-9"/>
        </w:rPr>
        <w:t xml:space="preserve"> </w:t>
      </w:r>
      <w:r>
        <w:rPr>
          <w:spacing w:val="-2"/>
        </w:rPr>
        <w:t>v</w:t>
      </w:r>
      <w:r>
        <w:t>ariab</w:t>
      </w:r>
      <w:r>
        <w:rPr>
          <w:spacing w:val="1"/>
        </w:rPr>
        <w:t>l</w:t>
      </w:r>
      <w:r>
        <w:t>es</w:t>
      </w:r>
      <w:r>
        <w:rPr>
          <w:spacing w:val="-8"/>
        </w:rPr>
        <w:t xml:space="preserve"> </w:t>
      </w:r>
      <w:r>
        <w:rPr>
          <w:spacing w:val="-1"/>
        </w:rPr>
        <w:t>(</w:t>
      </w:r>
      <w:r>
        <w:t>e</w:t>
      </w:r>
      <w:r>
        <w:rPr>
          <w:spacing w:val="1"/>
        </w:rPr>
        <w:t>c</w:t>
      </w:r>
      <w:r>
        <w:t>ono</w:t>
      </w:r>
      <w:r>
        <w:rPr>
          <w:spacing w:val="-2"/>
        </w:rPr>
        <w:t>m</w:t>
      </w:r>
      <w:r>
        <w:t>ic</w:t>
      </w:r>
      <w:r>
        <w:rPr>
          <w:spacing w:val="-9"/>
        </w:rPr>
        <w:t xml:space="preserve"> </w:t>
      </w:r>
      <w:r>
        <w:t>growth,</w:t>
      </w:r>
      <w:r>
        <w:rPr>
          <w:spacing w:val="-10"/>
        </w:rPr>
        <w:t xml:space="preserve"> general </w:t>
      </w:r>
      <w:r>
        <w:t>government expenditure,</w:t>
      </w:r>
      <w:r>
        <w:rPr>
          <w:w w:val="99"/>
        </w:rPr>
        <w:t xml:space="preserve"> </w:t>
      </w:r>
      <w:r>
        <w:t>and trade</w:t>
      </w:r>
      <w:r>
        <w:rPr>
          <w:spacing w:val="-4"/>
        </w:rPr>
        <w:t xml:space="preserve"> </w:t>
      </w:r>
      <w:r>
        <w:t>openne</w:t>
      </w:r>
      <w:r>
        <w:rPr>
          <w:spacing w:val="1"/>
        </w:rPr>
        <w:t>s</w:t>
      </w:r>
      <w:r>
        <w:t>s</w:t>
      </w:r>
      <w:r>
        <w:rPr>
          <w:spacing w:val="-1"/>
        </w:rPr>
        <w:t>)</w:t>
      </w:r>
      <w:r>
        <w:t xml:space="preserve">. </w:t>
      </w:r>
      <w:r>
        <w:rPr>
          <w:spacing w:val="-6"/>
        </w:rPr>
        <w:t>Once we corrected for the internal instruments in the model, we find evidence of negative effect of growth on income inequality.</w:t>
      </w:r>
      <w:r>
        <w:rPr>
          <w:spacing w:val="-4"/>
        </w:rPr>
        <w:t xml:space="preserve"> </w:t>
      </w:r>
      <w:r>
        <w:rPr>
          <w:spacing w:val="-1"/>
        </w:rPr>
        <w:t>T</w:t>
      </w:r>
      <w:r>
        <w:t>h</w:t>
      </w:r>
      <w:r>
        <w:rPr>
          <w:spacing w:val="1"/>
        </w:rPr>
        <w:t>i</w:t>
      </w:r>
      <w:r>
        <w:t>s</w:t>
      </w:r>
      <w:r>
        <w:rPr>
          <w:spacing w:val="-6"/>
        </w:rPr>
        <w:t xml:space="preserve"> </w:t>
      </w:r>
      <w:r>
        <w:t>is</w:t>
      </w:r>
      <w:r>
        <w:rPr>
          <w:spacing w:val="-7"/>
        </w:rPr>
        <w:t xml:space="preserve"> </w:t>
      </w:r>
      <w:r>
        <w:rPr>
          <w:spacing w:val="-2"/>
        </w:rPr>
        <w:t>m</w:t>
      </w:r>
      <w:r>
        <w:t>o</w:t>
      </w:r>
      <w:r>
        <w:rPr>
          <w:spacing w:val="1"/>
        </w:rPr>
        <w:t>s</w:t>
      </w:r>
      <w:r>
        <w:t>tly</w:t>
      </w:r>
      <w:r>
        <w:rPr>
          <w:spacing w:val="-6"/>
        </w:rPr>
        <w:t xml:space="preserve"> </w:t>
      </w:r>
      <w:r>
        <w:t>in</w:t>
      </w:r>
      <w:r>
        <w:rPr>
          <w:spacing w:val="-6"/>
        </w:rPr>
        <w:t xml:space="preserve"> </w:t>
      </w:r>
      <w:r>
        <w:rPr>
          <w:spacing w:val="1"/>
        </w:rPr>
        <w:t>l</w:t>
      </w:r>
      <w:r>
        <w:t>ine</w:t>
      </w:r>
      <w:r>
        <w:rPr>
          <w:spacing w:val="-6"/>
        </w:rPr>
        <w:t xml:space="preserve"> </w:t>
      </w:r>
      <w:r>
        <w:t>w</w:t>
      </w:r>
      <w:r>
        <w:rPr>
          <w:spacing w:val="1"/>
        </w:rPr>
        <w:t>i</w:t>
      </w:r>
      <w:r>
        <w:t>th</w:t>
      </w:r>
      <w:r>
        <w:rPr>
          <w:spacing w:val="-6"/>
        </w:rPr>
        <w:t xml:space="preserve"> </w:t>
      </w:r>
      <w:r>
        <w:t>pre</w:t>
      </w:r>
      <w:r>
        <w:rPr>
          <w:spacing w:val="-2"/>
        </w:rPr>
        <w:t>v</w:t>
      </w:r>
      <w:r>
        <w:t>ious</w:t>
      </w:r>
      <w:r>
        <w:rPr>
          <w:spacing w:val="-4"/>
        </w:rPr>
        <w:t xml:space="preserve"> </w:t>
      </w:r>
      <w:r>
        <w:rPr>
          <w:spacing w:val="-2"/>
        </w:rPr>
        <w:t>s</w:t>
      </w:r>
      <w:r>
        <w:t>tud</w:t>
      </w:r>
      <w:r>
        <w:rPr>
          <w:spacing w:val="1"/>
        </w:rPr>
        <w:t>i</w:t>
      </w:r>
      <w:r>
        <w:t>es</w:t>
      </w:r>
      <w:r>
        <w:rPr>
          <w:spacing w:val="-4"/>
        </w:rPr>
        <w:t xml:space="preserve"> </w:t>
      </w:r>
      <w:r>
        <w:t>and</w:t>
      </w:r>
      <w:r>
        <w:rPr>
          <w:spacing w:val="-6"/>
        </w:rPr>
        <w:t xml:space="preserve"> economic </w:t>
      </w:r>
      <w:r>
        <w:t>intu</w:t>
      </w:r>
      <w:r>
        <w:rPr>
          <w:spacing w:val="1"/>
        </w:rPr>
        <w:t>i</w:t>
      </w:r>
      <w:r>
        <w:rPr>
          <w:spacing w:val="-3"/>
        </w:rPr>
        <w:t>t</w:t>
      </w:r>
      <w:r>
        <w:t>ion.</w:t>
      </w:r>
      <w:r>
        <w:rPr>
          <w:w w:val="99"/>
        </w:rPr>
        <w:t xml:space="preserve"> </w:t>
      </w:r>
      <w:r>
        <w:rPr>
          <w:spacing w:val="6"/>
        </w:rPr>
        <w:t>W</w:t>
      </w:r>
      <w:r>
        <w:rPr>
          <w:spacing w:val="-3"/>
        </w:rPr>
        <w:t>h</w:t>
      </w:r>
      <w:r>
        <w:t>ereas</w:t>
      </w:r>
      <w:r>
        <w:rPr>
          <w:spacing w:val="-6"/>
        </w:rPr>
        <w:t xml:space="preserve"> </w:t>
      </w:r>
      <w:r>
        <w:rPr>
          <w:spacing w:val="-1"/>
        </w:rPr>
        <w:t>G</w:t>
      </w:r>
      <w:r>
        <w:t>DP</w:t>
      </w:r>
      <w:r>
        <w:rPr>
          <w:spacing w:val="-6"/>
        </w:rPr>
        <w:t xml:space="preserve"> </w:t>
      </w:r>
      <w:r>
        <w:t>per</w:t>
      </w:r>
      <w:r>
        <w:rPr>
          <w:spacing w:val="-6"/>
        </w:rPr>
        <w:t xml:space="preserve"> </w:t>
      </w:r>
      <w:r>
        <w:t>cap</w:t>
      </w:r>
      <w:r>
        <w:rPr>
          <w:spacing w:val="1"/>
        </w:rPr>
        <w:t>i</w:t>
      </w:r>
      <w:r>
        <w:t>ta</w:t>
      </w:r>
      <w:r>
        <w:rPr>
          <w:spacing w:val="-6"/>
        </w:rPr>
        <w:t xml:space="preserve"> </w:t>
      </w:r>
      <w:r>
        <w:t>gr</w:t>
      </w:r>
      <w:r>
        <w:rPr>
          <w:spacing w:val="-3"/>
        </w:rPr>
        <w:t>o</w:t>
      </w:r>
      <w:r>
        <w:t>wth</w:t>
      </w:r>
      <w:r>
        <w:rPr>
          <w:spacing w:val="-6"/>
        </w:rPr>
        <w:t xml:space="preserve"> </w:t>
      </w:r>
      <w:r>
        <w:t>has</w:t>
      </w:r>
      <w:r>
        <w:rPr>
          <w:spacing w:val="-6"/>
        </w:rPr>
        <w:t xml:space="preserve"> </w:t>
      </w:r>
      <w:r>
        <w:t>a</w:t>
      </w:r>
      <w:r>
        <w:rPr>
          <w:spacing w:val="-6"/>
        </w:rPr>
        <w:t xml:space="preserve"> </w:t>
      </w:r>
      <w:r>
        <w:rPr>
          <w:spacing w:val="1"/>
        </w:rPr>
        <w:t>s</w:t>
      </w:r>
      <w:r>
        <w:t>ign</w:t>
      </w:r>
      <w:r>
        <w:rPr>
          <w:spacing w:val="-1"/>
        </w:rPr>
        <w:t>i</w:t>
      </w:r>
      <w:r>
        <w:t>ficant</w:t>
      </w:r>
      <w:r>
        <w:rPr>
          <w:spacing w:val="-6"/>
        </w:rPr>
        <w:t xml:space="preserve"> negative </w:t>
      </w:r>
      <w:r>
        <w:rPr>
          <w:spacing w:val="-2"/>
        </w:rPr>
        <w:t>e</w:t>
      </w:r>
      <w:r>
        <w:t>f</w:t>
      </w:r>
      <w:r>
        <w:rPr>
          <w:spacing w:val="2"/>
        </w:rPr>
        <w:t>f</w:t>
      </w:r>
      <w:r>
        <w:t>e</w:t>
      </w:r>
      <w:r>
        <w:rPr>
          <w:spacing w:val="1"/>
        </w:rPr>
        <w:t>c</w:t>
      </w:r>
      <w:r>
        <w:t>t</w:t>
      </w:r>
      <w:r>
        <w:rPr>
          <w:spacing w:val="-6"/>
        </w:rPr>
        <w:t xml:space="preserve"> </w:t>
      </w:r>
      <w:r>
        <w:rPr>
          <w:spacing w:val="-3"/>
        </w:rPr>
        <w:t>o</w:t>
      </w:r>
      <w:r>
        <w:t>n</w:t>
      </w:r>
      <w:r>
        <w:rPr>
          <w:spacing w:val="-6"/>
        </w:rPr>
        <w:t xml:space="preserve"> </w:t>
      </w:r>
      <w:r>
        <w:rPr>
          <w:spacing w:val="1"/>
        </w:rPr>
        <w:t>i</w:t>
      </w:r>
      <w:r>
        <w:t>nequa</w:t>
      </w:r>
      <w:r>
        <w:rPr>
          <w:spacing w:val="1"/>
        </w:rPr>
        <w:t>l</w:t>
      </w:r>
      <w:r>
        <w:t>it</w:t>
      </w:r>
      <w:r>
        <w:rPr>
          <w:spacing w:val="-2"/>
        </w:rPr>
        <w:t>y</w:t>
      </w:r>
      <w:r>
        <w:t>, and it is more pronounced for its first lag.</w:t>
      </w:r>
    </w:p>
    <w:p w14:paraId="4B695987" w14:textId="367F8C32" w:rsidR="006148EE" w:rsidRDefault="00720711">
      <w:pPr>
        <w:pStyle w:val="BodyText"/>
        <w:spacing w:line="302" w:lineRule="auto"/>
        <w:ind w:right="184"/>
        <w:jc w:val="both"/>
      </w:pPr>
      <w:r>
        <w:t xml:space="preserve">Regarding the estimated effect of various government expenditure categories have the expected negative effect on Gini (see Table 2 below). Results show consistency again, although are not significant in some specifications. </w:t>
      </w:r>
      <w:r>
        <w:rPr>
          <w:highlight w:val="yellow"/>
          <w:rPrChange w:id="1254" w:author="dani" w:date="2022-01-24T18:28:00Z">
            <w:rPr/>
          </w:rPrChange>
        </w:rPr>
        <w:t>The data suggest that redistributive measures of government expenditure are indeed able to achieve less inequality. Roughly speaking, a 1% increase in social cash payments decreases inequality (as measured by the net Gini coefficient) from 1.0001%, although their impact differs through lag</w:t>
      </w:r>
      <w:r>
        <w:t>s, which reflects a short-run impact. Regarding in-kind transfers, only health expenditure has the expected negative effect and is highly significant across our sample, while the impact of education expenditure is null.</w:t>
      </w:r>
      <w:del w:id="1255" w:author="dani" w:date="2022-02-15T17:07:00Z">
        <w:r w:rsidDel="00215E0B">
          <w:rPr>
            <w:rStyle w:val="FootnoteReference"/>
          </w:rPr>
          <w:footnoteReference w:id="15"/>
        </w:r>
      </w:del>
    </w:p>
    <w:p w14:paraId="239C6384" w14:textId="77777777" w:rsidR="006148EE" w:rsidRDefault="00720711">
      <w:pPr>
        <w:pStyle w:val="BodyText"/>
        <w:spacing w:line="302" w:lineRule="auto"/>
        <w:ind w:right="184"/>
        <w:jc w:val="both"/>
      </w:pPr>
      <w:r>
        <w:lastRenderedPageBreak/>
        <w:t xml:space="preserve">On the other hand, the effect of personal income taxes, the progressivity is significant and consistent through the whole sample. The personal income tax (PIT, thereafter) has the expected negative effect on income inequality. And this effect increases with more progressive tax structure; for example, </w:t>
      </w:r>
      <w:r>
        <w:rPr>
          <w:highlight w:val="yellow"/>
          <w:rPrChange w:id="1261" w:author="dani" w:date="2022-01-24T18:28:00Z">
            <w:rPr/>
          </w:rPrChange>
        </w:rPr>
        <w:t xml:space="preserve">with zero progressivity of PIT, one percentage point increase in the share of PIT in a </w:t>
      </w:r>
      <w:del w:id="1262" w:author="dani" w:date="2022-01-24T18:30:00Z">
        <w:r>
          <w:rPr>
            <w:highlight w:val="yellow"/>
            <w:rPrChange w:id="1263" w:author="dani" w:date="2022-01-24T18:28:00Z">
              <w:rPr/>
            </w:rPrChange>
          </w:rPr>
          <w:delText>1.001% point</w:delText>
        </w:r>
      </w:del>
      <w:ins w:id="1264" w:author="dani" w:date="2022-01-24T18:30:00Z">
        <w:r>
          <w:rPr>
            <w:highlight w:val="yellow"/>
            <w:rPrChange w:id="1265" w:author="dani" w:date="2022-01-24T18:28:00Z">
              <w:rPr/>
            </w:rPrChange>
          </w:rPr>
          <w:t>1.001%-point</w:t>
        </w:r>
      </w:ins>
      <w:r>
        <w:rPr>
          <w:highlight w:val="yellow"/>
          <w:rPrChange w:id="1266" w:author="dani" w:date="2022-01-24T18:28:00Z">
            <w:rPr/>
          </w:rPrChange>
        </w:rPr>
        <w:t xml:space="preserve"> decreases income inequality</w:t>
      </w:r>
      <w:r>
        <w:t xml:space="preserve">. In addition, one percentage point increase in PIT with the progressivity index reduces income inequality by almost 1.0045% points. </w:t>
      </w:r>
    </w:p>
    <w:p w14:paraId="41A27FC4" w14:textId="77777777" w:rsidR="006148EE" w:rsidRDefault="00720711">
      <w:pPr>
        <w:pStyle w:val="BodyText"/>
        <w:spacing w:line="307" w:lineRule="auto"/>
        <w:ind w:right="150"/>
        <w:jc w:val="both"/>
      </w:pPr>
      <w:r>
        <w:t xml:space="preserve">Finally, we control for an institutional labour market variable –employment protection- which measure the procedures and costs involved in dismissing workers and the procedures involved in hiring them on fixed-term or temporary contracts. </w:t>
      </w:r>
      <w:r>
        <w:rPr>
          <w:highlight w:val="yellow"/>
          <w:rPrChange w:id="1267" w:author="dani" w:date="2022-01-24T18:28:00Z">
            <w:rPr/>
          </w:rPrChange>
        </w:rPr>
        <w:t xml:space="preserve">For our sample, we found the expected sign, </w:t>
      </w:r>
      <w:del w:id="1268" w:author="dani" w:date="2022-01-24T18:30:00Z">
        <w:r>
          <w:rPr>
            <w:highlight w:val="yellow"/>
            <w:rPrChange w:id="1269" w:author="dani" w:date="2022-01-24T18:28:00Z">
              <w:rPr/>
            </w:rPrChange>
          </w:rPr>
          <w:delText>i.e.</w:delText>
        </w:r>
      </w:del>
      <w:ins w:id="1270" w:author="dani" w:date="2022-01-24T18:30:00Z">
        <w:r>
          <w:rPr>
            <w:highlight w:val="yellow"/>
            <w:rPrChange w:id="1271" w:author="dani" w:date="2022-01-24T18:28:00Z">
              <w:rPr/>
            </w:rPrChange>
          </w:rPr>
          <w:t>i.e.,</w:t>
        </w:r>
      </w:ins>
      <w:r>
        <w:rPr>
          <w:highlight w:val="yellow"/>
          <w:rPrChange w:id="1272" w:author="dani" w:date="2022-01-24T18:28:00Z">
            <w:rPr/>
          </w:rPrChange>
        </w:rPr>
        <w:t xml:space="preserve"> higher protection helps decreasing income inequality by 1.001%</w:t>
      </w:r>
      <w:r>
        <w:t>, the result agrees with previous evidence (</w:t>
      </w:r>
      <w:r>
        <w:rPr>
          <w:shd w:val="clear" w:color="auto" w:fill="FFFFFF"/>
          <w:lang w:val="en-US"/>
        </w:rPr>
        <w:t>Barbieri, P. and Cutuli, G., 2016</w:t>
      </w:r>
      <w:r>
        <w:t xml:space="preserve">). We believe that the perception of protection and equality rules is positive for countries with less inequality. The results are significant and consistent across both lags. </w:t>
      </w:r>
      <w:del w:id="1273" w:author="dani" w:date="2022-01-24T18:30:00Z">
        <w:r>
          <w:delText>Furthermore, we include minimum wages as a key variable in the labour market, our results show that an increment in minimum wages exert a moderate and reliable effect on inequality (1.0001%)-decreasing on time (shocks are significant in the short-run). However, minimum wages do not seem to have the same effect on growth.</w:delText>
        </w:r>
        <w:r>
          <w:rPr>
            <w:rStyle w:val="FootnoteReference"/>
          </w:rPr>
          <w:footnoteReference w:id="16"/>
        </w:r>
      </w:del>
    </w:p>
    <w:p w14:paraId="120C609E" w14:textId="77777777" w:rsidR="006148EE" w:rsidRDefault="00720711">
      <w:pPr>
        <w:spacing w:before="320" w:after="160" w:line="259" w:lineRule="auto"/>
        <w:ind w:hanging="709"/>
        <w:rPr>
          <w:rFonts w:eastAsia="Calibri"/>
          <w:b/>
          <w:sz w:val="28"/>
          <w:szCs w:val="22"/>
          <w:lang w:val="en-US" w:eastAsia="en-US"/>
        </w:rPr>
      </w:pPr>
      <w:r>
        <w:rPr>
          <w:rFonts w:eastAsia="Calibri"/>
          <w:b/>
          <w:bCs/>
          <w:sz w:val="22"/>
          <w:szCs w:val="18"/>
          <w:lang w:val="en-US" w:eastAsia="en-US"/>
        </w:rPr>
        <w:t xml:space="preserve">    Table 2. </w:t>
      </w:r>
      <w:r>
        <w:rPr>
          <w:rFonts w:eastAsia="Calibri"/>
          <w:b/>
          <w:sz w:val="22"/>
          <w:szCs w:val="18"/>
          <w:lang w:val="en-US" w:eastAsia="en-US"/>
        </w:rPr>
        <w:t>PVAR model results for Gini net income</w:t>
      </w:r>
    </w:p>
    <w:p w14:paraId="26D4CBA1" w14:textId="77777777" w:rsidR="006148EE" w:rsidRDefault="006148EE">
      <w:pPr>
        <w:rPr>
          <w:rFonts w:eastAsia="Arial"/>
          <w:b/>
          <w:spacing w:val="-1"/>
          <w:sz w:val="28"/>
          <w:szCs w:val="28"/>
          <w:lang w:val="en-US" w:eastAsia="en-US"/>
        </w:rPr>
      </w:pPr>
    </w:p>
    <w:p w14:paraId="389085E3" w14:textId="77777777" w:rsidR="00215E0B" w:rsidRDefault="00720711">
      <w:pPr>
        <w:spacing w:after="120" w:line="307" w:lineRule="auto"/>
        <w:ind w:right="150"/>
        <w:jc w:val="both"/>
        <w:rPr>
          <w:ins w:id="1279" w:author="dani" w:date="2022-02-15T17:08:00Z"/>
        </w:rPr>
      </w:pPr>
      <w:r>
        <w:t>These results suggest that increasing the progressivity of income taxes have a positive effect in reducing inequality. Zooming-in social transfers in cash, we find a higher positive redistributive effect of pensions on income inequality for the whole sample.</w:t>
      </w:r>
      <w:r>
        <w:rPr>
          <w:rFonts w:eastAsia="Arial"/>
          <w:vertAlign w:val="superscript"/>
        </w:rPr>
        <w:footnoteReference w:id="17"/>
      </w:r>
      <w:r>
        <w:t xml:space="preserve"> In the same way, expenditure in health and education are also efficient as those provided in cash; peculiarly, education expenditure is only significant for the second lag</w:t>
      </w:r>
      <w:r>
        <w:rPr>
          <w:highlight w:val="yellow"/>
          <w:rPrChange w:id="1283" w:author="dani" w:date="2022-01-24T18:28:00Z">
            <w:rPr/>
          </w:rPrChange>
        </w:rPr>
        <w:t>, Table 4</w:t>
      </w:r>
      <w:r>
        <w:t xml:space="preserve"> confirms the result. It is possible a better reallocation of public expenditure towards human capital (education and health) would reduce income inequality. Our results agree with those of Bénabou (2002) pointing out that health and education may be both pro-growth and pro-equality, health expenditure seems to perform </w:t>
      </w:r>
      <w:r>
        <w:lastRenderedPageBreak/>
        <w:t>better in our sample. The results discussed above show that social transfers in cash play a role in alleviating income inequality in the short-run.</w:t>
      </w:r>
    </w:p>
    <w:p w14:paraId="4C9499EF" w14:textId="33755D7E" w:rsidR="006148EE" w:rsidRDefault="00720711">
      <w:pPr>
        <w:spacing w:after="120" w:line="307" w:lineRule="auto"/>
        <w:ind w:right="150"/>
        <w:jc w:val="both"/>
      </w:pPr>
      <w:del w:id="1284" w:author="dani" w:date="2022-02-15T17:08:00Z">
        <w:r w:rsidDel="00215E0B">
          <w:delText xml:space="preserve">  </w:delText>
        </w:r>
      </w:del>
    </w:p>
    <w:p w14:paraId="7BE2335F" w14:textId="77777777" w:rsidR="006148EE" w:rsidRDefault="00720711">
      <w:pPr>
        <w:pStyle w:val="Heading2"/>
        <w:ind w:left="0"/>
        <w:rPr>
          <w:rFonts w:ascii="Times New Roman" w:hAnsi="Times New Roman"/>
          <w:b/>
          <w:bCs/>
          <w:lang w:val="en-GB"/>
        </w:rPr>
      </w:pPr>
      <w:bookmarkStart w:id="1285" w:name="_Toc507749053"/>
      <w:r>
        <w:rPr>
          <w:rFonts w:ascii="Times New Roman" w:hAnsi="Times New Roman"/>
          <w:b/>
          <w:spacing w:val="-1"/>
          <w:lang w:val="en-GB"/>
        </w:rPr>
        <w:t>4.2. Fu</w:t>
      </w:r>
      <w:r>
        <w:rPr>
          <w:rFonts w:ascii="Times New Roman" w:hAnsi="Times New Roman"/>
          <w:b/>
          <w:lang w:val="en-GB"/>
        </w:rPr>
        <w:t>r</w:t>
      </w:r>
      <w:r>
        <w:rPr>
          <w:rFonts w:ascii="Times New Roman" w:hAnsi="Times New Roman"/>
          <w:b/>
          <w:spacing w:val="-1"/>
          <w:lang w:val="en-GB"/>
        </w:rPr>
        <w:t>th</w:t>
      </w:r>
      <w:r>
        <w:rPr>
          <w:rFonts w:ascii="Times New Roman" w:hAnsi="Times New Roman"/>
          <w:b/>
          <w:lang w:val="en-GB"/>
        </w:rPr>
        <w:t>er</w:t>
      </w:r>
      <w:r>
        <w:rPr>
          <w:rFonts w:ascii="Times New Roman" w:hAnsi="Times New Roman"/>
          <w:b/>
          <w:spacing w:val="-7"/>
          <w:lang w:val="en-GB"/>
        </w:rPr>
        <w:t xml:space="preserve"> </w:t>
      </w:r>
      <w:r w:rsidRPr="00215E0B">
        <w:rPr>
          <w:rFonts w:ascii="Times New Roman" w:hAnsi="Times New Roman"/>
          <w:b/>
          <w:u w:val="single"/>
          <w:lang w:val="en-GB"/>
          <w:rPrChange w:id="1286" w:author="dani" w:date="2022-02-15T17:09:00Z">
            <w:rPr>
              <w:rFonts w:ascii="Times New Roman" w:hAnsi="Times New Roman"/>
              <w:b/>
              <w:lang w:val="en-GB"/>
            </w:rPr>
          </w:rPrChange>
        </w:rPr>
        <w:t>resu</w:t>
      </w:r>
      <w:r w:rsidRPr="00215E0B">
        <w:rPr>
          <w:rFonts w:ascii="Times New Roman" w:hAnsi="Times New Roman"/>
          <w:b/>
          <w:spacing w:val="1"/>
          <w:u w:val="single"/>
          <w:lang w:val="en-GB"/>
          <w:rPrChange w:id="1287" w:author="dani" w:date="2022-02-15T17:09:00Z">
            <w:rPr>
              <w:rFonts w:ascii="Times New Roman" w:hAnsi="Times New Roman"/>
              <w:b/>
              <w:spacing w:val="1"/>
              <w:lang w:val="en-GB"/>
            </w:rPr>
          </w:rPrChange>
        </w:rPr>
        <w:t>l</w:t>
      </w:r>
      <w:r w:rsidRPr="00215E0B">
        <w:rPr>
          <w:rFonts w:ascii="Times New Roman" w:hAnsi="Times New Roman"/>
          <w:b/>
          <w:spacing w:val="-1"/>
          <w:u w:val="single"/>
          <w:lang w:val="en-GB"/>
          <w:rPrChange w:id="1288" w:author="dani" w:date="2022-02-15T17:09:00Z">
            <w:rPr>
              <w:rFonts w:ascii="Times New Roman" w:hAnsi="Times New Roman"/>
              <w:b/>
              <w:spacing w:val="-1"/>
              <w:lang w:val="en-GB"/>
            </w:rPr>
          </w:rPrChange>
        </w:rPr>
        <w:t>t</w:t>
      </w:r>
      <w:r w:rsidRPr="00215E0B">
        <w:rPr>
          <w:rFonts w:ascii="Times New Roman" w:hAnsi="Times New Roman"/>
          <w:b/>
          <w:u w:val="single"/>
          <w:lang w:val="en-GB"/>
          <w:rPrChange w:id="1289" w:author="dani" w:date="2022-02-15T17:09:00Z">
            <w:rPr>
              <w:rFonts w:ascii="Times New Roman" w:hAnsi="Times New Roman"/>
              <w:b/>
              <w:lang w:val="en-GB"/>
            </w:rPr>
          </w:rPrChange>
        </w:rPr>
        <w:t>s</w:t>
      </w:r>
      <w:r>
        <w:rPr>
          <w:rFonts w:ascii="Times New Roman" w:hAnsi="Times New Roman"/>
          <w:b/>
          <w:lang w:val="en-GB"/>
        </w:rPr>
        <w:t>:</w:t>
      </w:r>
      <w:r>
        <w:rPr>
          <w:rFonts w:ascii="Times New Roman" w:hAnsi="Times New Roman"/>
          <w:b/>
          <w:spacing w:val="-5"/>
          <w:lang w:val="en-GB"/>
        </w:rPr>
        <w:t xml:space="preserve"> </w:t>
      </w:r>
      <w:r>
        <w:rPr>
          <w:rFonts w:ascii="Times New Roman" w:hAnsi="Times New Roman"/>
          <w:b/>
          <w:lang w:val="en-GB"/>
        </w:rPr>
        <w:t>ef</w:t>
      </w:r>
      <w:r>
        <w:rPr>
          <w:rFonts w:ascii="Times New Roman" w:hAnsi="Times New Roman"/>
          <w:b/>
          <w:spacing w:val="-1"/>
          <w:lang w:val="en-GB"/>
        </w:rPr>
        <w:t>f</w:t>
      </w:r>
      <w:r>
        <w:rPr>
          <w:rFonts w:ascii="Times New Roman" w:hAnsi="Times New Roman"/>
          <w:b/>
          <w:lang w:val="en-GB"/>
        </w:rPr>
        <w:t>ects</w:t>
      </w:r>
      <w:r>
        <w:rPr>
          <w:rFonts w:ascii="Times New Roman" w:hAnsi="Times New Roman"/>
          <w:b/>
          <w:spacing w:val="-5"/>
          <w:lang w:val="en-GB"/>
        </w:rPr>
        <w:t xml:space="preserve"> </w:t>
      </w:r>
      <w:r>
        <w:rPr>
          <w:rFonts w:ascii="Times New Roman" w:hAnsi="Times New Roman"/>
          <w:b/>
          <w:lang w:val="en-GB"/>
        </w:rPr>
        <w:t>on</w:t>
      </w:r>
      <w:r>
        <w:rPr>
          <w:rFonts w:ascii="Times New Roman" w:hAnsi="Times New Roman"/>
          <w:b/>
          <w:spacing w:val="-10"/>
          <w:lang w:val="en-GB"/>
        </w:rPr>
        <w:t xml:space="preserve"> </w:t>
      </w:r>
      <w:r>
        <w:rPr>
          <w:rFonts w:ascii="Times New Roman" w:hAnsi="Times New Roman"/>
          <w:b/>
          <w:lang w:val="en-GB"/>
        </w:rPr>
        <w:t>inc</w:t>
      </w:r>
      <w:r>
        <w:rPr>
          <w:rFonts w:ascii="Times New Roman" w:hAnsi="Times New Roman"/>
          <w:b/>
          <w:spacing w:val="1"/>
          <w:lang w:val="en-GB"/>
        </w:rPr>
        <w:t>o</w:t>
      </w:r>
      <w:r>
        <w:rPr>
          <w:rFonts w:ascii="Times New Roman" w:hAnsi="Times New Roman"/>
          <w:b/>
          <w:lang w:val="en-GB"/>
        </w:rPr>
        <w:t>me</w:t>
      </w:r>
      <w:r>
        <w:rPr>
          <w:rFonts w:ascii="Times New Roman" w:hAnsi="Times New Roman"/>
          <w:b/>
          <w:spacing w:val="-7"/>
          <w:lang w:val="en-GB"/>
        </w:rPr>
        <w:t xml:space="preserve"> </w:t>
      </w:r>
      <w:r>
        <w:rPr>
          <w:rFonts w:ascii="Times New Roman" w:hAnsi="Times New Roman"/>
          <w:b/>
          <w:lang w:val="en-GB"/>
        </w:rPr>
        <w:t>i</w:t>
      </w:r>
      <w:r>
        <w:rPr>
          <w:rFonts w:ascii="Times New Roman" w:hAnsi="Times New Roman"/>
          <w:b/>
          <w:spacing w:val="-1"/>
          <w:lang w:val="en-GB"/>
        </w:rPr>
        <w:t>n</w:t>
      </w:r>
      <w:r>
        <w:rPr>
          <w:rFonts w:ascii="Times New Roman" w:hAnsi="Times New Roman"/>
          <w:b/>
          <w:spacing w:val="1"/>
          <w:lang w:val="en-GB"/>
        </w:rPr>
        <w:t>e</w:t>
      </w:r>
      <w:r>
        <w:rPr>
          <w:rFonts w:ascii="Times New Roman" w:hAnsi="Times New Roman"/>
          <w:b/>
          <w:spacing w:val="-1"/>
          <w:lang w:val="en-GB"/>
        </w:rPr>
        <w:t>qu</w:t>
      </w:r>
      <w:r>
        <w:rPr>
          <w:rFonts w:ascii="Times New Roman" w:hAnsi="Times New Roman"/>
          <w:b/>
          <w:lang w:val="en-GB"/>
        </w:rPr>
        <w:t>ali</w:t>
      </w:r>
      <w:r>
        <w:rPr>
          <w:rFonts w:ascii="Times New Roman" w:hAnsi="Times New Roman"/>
          <w:b/>
          <w:spacing w:val="1"/>
          <w:lang w:val="en-GB"/>
        </w:rPr>
        <w:t>t</w:t>
      </w:r>
      <w:r>
        <w:rPr>
          <w:rFonts w:ascii="Times New Roman" w:hAnsi="Times New Roman"/>
          <w:b/>
          <w:lang w:val="en-GB"/>
        </w:rPr>
        <w:t>y</w:t>
      </w:r>
      <w:r>
        <w:rPr>
          <w:rFonts w:ascii="Times New Roman" w:hAnsi="Times New Roman"/>
          <w:b/>
          <w:spacing w:val="-10"/>
          <w:lang w:val="en-GB"/>
        </w:rPr>
        <w:t xml:space="preserve"> </w:t>
      </w:r>
      <w:r>
        <w:rPr>
          <w:rFonts w:ascii="Times New Roman" w:hAnsi="Times New Roman"/>
          <w:b/>
          <w:spacing w:val="1"/>
          <w:lang w:val="en-GB"/>
        </w:rPr>
        <w:t>i</w:t>
      </w:r>
      <w:r>
        <w:rPr>
          <w:rFonts w:ascii="Times New Roman" w:hAnsi="Times New Roman"/>
          <w:b/>
          <w:lang w:val="en-GB"/>
        </w:rPr>
        <w:t>n</w:t>
      </w:r>
      <w:r>
        <w:rPr>
          <w:rFonts w:ascii="Times New Roman" w:hAnsi="Times New Roman"/>
          <w:b/>
          <w:spacing w:val="-8"/>
          <w:lang w:val="en-GB"/>
        </w:rPr>
        <w:t xml:space="preserve"> </w:t>
      </w:r>
      <w:r>
        <w:rPr>
          <w:rFonts w:ascii="Times New Roman" w:hAnsi="Times New Roman"/>
          <w:b/>
          <w:lang w:val="en-GB"/>
        </w:rPr>
        <w:t>c</w:t>
      </w:r>
      <w:r>
        <w:rPr>
          <w:rFonts w:ascii="Times New Roman" w:hAnsi="Times New Roman"/>
          <w:b/>
          <w:spacing w:val="1"/>
          <w:lang w:val="en-GB"/>
        </w:rPr>
        <w:t>o</w:t>
      </w:r>
      <w:r>
        <w:rPr>
          <w:rFonts w:ascii="Times New Roman" w:hAnsi="Times New Roman"/>
          <w:b/>
          <w:spacing w:val="-1"/>
          <w:lang w:val="en-GB"/>
        </w:rPr>
        <w:t>unt</w:t>
      </w:r>
      <w:r>
        <w:rPr>
          <w:rFonts w:ascii="Times New Roman" w:hAnsi="Times New Roman"/>
          <w:b/>
          <w:lang w:val="en-GB"/>
        </w:rPr>
        <w:t>ries</w:t>
      </w:r>
      <w:r>
        <w:rPr>
          <w:rFonts w:ascii="Times New Roman" w:hAnsi="Times New Roman"/>
          <w:b/>
          <w:spacing w:val="-7"/>
          <w:lang w:val="en-GB"/>
        </w:rPr>
        <w:t xml:space="preserve"> </w:t>
      </w:r>
      <w:r>
        <w:rPr>
          <w:rFonts w:ascii="Times New Roman" w:hAnsi="Times New Roman"/>
          <w:b/>
          <w:spacing w:val="5"/>
          <w:lang w:val="en-GB"/>
        </w:rPr>
        <w:t>w</w:t>
      </w:r>
      <w:r>
        <w:rPr>
          <w:rFonts w:ascii="Times New Roman" w:hAnsi="Times New Roman"/>
          <w:b/>
          <w:lang w:val="en-GB"/>
        </w:rPr>
        <w:t>i</w:t>
      </w:r>
      <w:r>
        <w:rPr>
          <w:rFonts w:ascii="Times New Roman" w:hAnsi="Times New Roman"/>
          <w:b/>
          <w:spacing w:val="-1"/>
          <w:lang w:val="en-GB"/>
        </w:rPr>
        <w:t>t</w:t>
      </w:r>
      <w:r>
        <w:rPr>
          <w:rFonts w:ascii="Times New Roman" w:hAnsi="Times New Roman"/>
          <w:b/>
          <w:lang w:val="en-GB"/>
        </w:rPr>
        <w:t>h</w:t>
      </w:r>
      <w:r>
        <w:rPr>
          <w:rFonts w:ascii="Times New Roman" w:hAnsi="Times New Roman"/>
          <w:b/>
          <w:w w:val="99"/>
          <w:lang w:val="en-GB"/>
        </w:rPr>
        <w:t xml:space="preserve"> </w:t>
      </w:r>
      <w:r>
        <w:rPr>
          <w:rFonts w:ascii="Times New Roman" w:hAnsi="Times New Roman"/>
          <w:b/>
          <w:spacing w:val="-1"/>
          <w:lang w:val="en-GB"/>
        </w:rPr>
        <w:t>h</w:t>
      </w:r>
      <w:r>
        <w:rPr>
          <w:rFonts w:ascii="Times New Roman" w:hAnsi="Times New Roman"/>
          <w:b/>
          <w:lang w:val="en-GB"/>
        </w:rPr>
        <w:t>igh</w:t>
      </w:r>
      <w:r>
        <w:rPr>
          <w:rFonts w:ascii="Times New Roman" w:hAnsi="Times New Roman"/>
          <w:b/>
          <w:spacing w:val="-10"/>
          <w:lang w:val="en-GB"/>
        </w:rPr>
        <w:t xml:space="preserve"> </w:t>
      </w:r>
      <w:r>
        <w:rPr>
          <w:rFonts w:ascii="Times New Roman" w:hAnsi="Times New Roman"/>
          <w:b/>
          <w:spacing w:val="1"/>
          <w:lang w:val="en-GB"/>
        </w:rPr>
        <w:t>p</w:t>
      </w:r>
      <w:r>
        <w:rPr>
          <w:rFonts w:ascii="Times New Roman" w:hAnsi="Times New Roman"/>
          <w:b/>
          <w:spacing w:val="-1"/>
          <w:lang w:val="en-GB"/>
        </w:rPr>
        <w:t>ub</w:t>
      </w:r>
      <w:r>
        <w:rPr>
          <w:rFonts w:ascii="Times New Roman" w:hAnsi="Times New Roman"/>
          <w:b/>
          <w:lang w:val="en-GB"/>
        </w:rPr>
        <w:t>lic</w:t>
      </w:r>
      <w:r>
        <w:rPr>
          <w:rFonts w:ascii="Times New Roman" w:hAnsi="Times New Roman"/>
          <w:b/>
          <w:spacing w:val="-5"/>
          <w:lang w:val="en-GB"/>
        </w:rPr>
        <w:t xml:space="preserve"> </w:t>
      </w:r>
      <w:r>
        <w:rPr>
          <w:rFonts w:ascii="Times New Roman" w:hAnsi="Times New Roman"/>
          <w:b/>
          <w:spacing w:val="-1"/>
          <w:lang w:val="en-GB"/>
        </w:rPr>
        <w:t>d</w:t>
      </w:r>
      <w:r>
        <w:rPr>
          <w:rFonts w:ascii="Times New Roman" w:hAnsi="Times New Roman"/>
          <w:b/>
          <w:lang w:val="en-GB"/>
        </w:rPr>
        <w:t>ebt</w:t>
      </w:r>
      <w:r>
        <w:rPr>
          <w:rFonts w:ascii="Times New Roman" w:hAnsi="Times New Roman"/>
          <w:b/>
          <w:spacing w:val="-8"/>
          <w:lang w:val="en-GB"/>
        </w:rPr>
        <w:t xml:space="preserve"> </w:t>
      </w:r>
      <w:r>
        <w:rPr>
          <w:rFonts w:ascii="Times New Roman" w:hAnsi="Times New Roman"/>
          <w:b/>
          <w:spacing w:val="1"/>
          <w:lang w:val="en-GB"/>
        </w:rPr>
        <w:t>a</w:t>
      </w:r>
      <w:r>
        <w:rPr>
          <w:rFonts w:ascii="Times New Roman" w:hAnsi="Times New Roman"/>
          <w:b/>
          <w:spacing w:val="-1"/>
          <w:lang w:val="en-GB"/>
        </w:rPr>
        <w:t>n</w:t>
      </w:r>
      <w:r>
        <w:rPr>
          <w:rFonts w:ascii="Times New Roman" w:hAnsi="Times New Roman"/>
          <w:b/>
          <w:lang w:val="en-GB"/>
        </w:rPr>
        <w:t>d</w:t>
      </w:r>
      <w:r>
        <w:rPr>
          <w:rFonts w:ascii="Times New Roman" w:hAnsi="Times New Roman"/>
          <w:b/>
          <w:spacing w:val="-8"/>
          <w:lang w:val="en-GB"/>
        </w:rPr>
        <w:t xml:space="preserve"> </w:t>
      </w:r>
      <w:r>
        <w:rPr>
          <w:rFonts w:ascii="Times New Roman" w:hAnsi="Times New Roman"/>
          <w:b/>
          <w:lang w:val="en-GB"/>
        </w:rPr>
        <w:t>ec</w:t>
      </w:r>
      <w:r>
        <w:rPr>
          <w:rFonts w:ascii="Times New Roman" w:hAnsi="Times New Roman"/>
          <w:b/>
          <w:spacing w:val="1"/>
          <w:lang w:val="en-GB"/>
        </w:rPr>
        <w:t>on</w:t>
      </w:r>
      <w:r>
        <w:rPr>
          <w:rFonts w:ascii="Times New Roman" w:hAnsi="Times New Roman"/>
          <w:b/>
          <w:spacing w:val="-1"/>
          <w:lang w:val="en-GB"/>
        </w:rPr>
        <w:t>o</w:t>
      </w:r>
      <w:r>
        <w:rPr>
          <w:rFonts w:ascii="Times New Roman" w:hAnsi="Times New Roman"/>
          <w:b/>
          <w:lang w:val="en-GB"/>
        </w:rPr>
        <w:t>mic</w:t>
      </w:r>
      <w:r>
        <w:rPr>
          <w:rFonts w:ascii="Times New Roman" w:hAnsi="Times New Roman"/>
          <w:b/>
          <w:spacing w:val="-8"/>
          <w:lang w:val="en-GB"/>
        </w:rPr>
        <w:t xml:space="preserve"> </w:t>
      </w:r>
      <w:r>
        <w:rPr>
          <w:rFonts w:ascii="Times New Roman" w:hAnsi="Times New Roman"/>
          <w:b/>
          <w:lang w:val="en-GB"/>
        </w:rPr>
        <w:t>recession</w:t>
      </w:r>
      <w:bookmarkEnd w:id="1285"/>
    </w:p>
    <w:p w14:paraId="2FD9C3A4" w14:textId="77777777" w:rsidR="006148EE" w:rsidRDefault="006148EE">
      <w:pPr>
        <w:rPr>
          <w:color w:val="1F497D"/>
        </w:rPr>
      </w:pPr>
    </w:p>
    <w:p w14:paraId="5033356E" w14:textId="77777777" w:rsidR="006148EE" w:rsidRDefault="00720711">
      <w:pPr>
        <w:pStyle w:val="BodyText"/>
        <w:spacing w:line="307" w:lineRule="auto"/>
        <w:ind w:right="157"/>
        <w:jc w:val="both"/>
      </w:pPr>
      <w:r>
        <w:t>We divide the sample into two alternative sub-samples: countries with high debt and countries under recession. A</w:t>
      </w:r>
      <w:r>
        <w:rPr>
          <w:spacing w:val="-6"/>
        </w:rPr>
        <w:t xml:space="preserve"> </w:t>
      </w:r>
      <w:r>
        <w:t>f</w:t>
      </w:r>
      <w:r>
        <w:rPr>
          <w:spacing w:val="1"/>
        </w:rPr>
        <w:t>i</w:t>
      </w:r>
      <w:r>
        <w:rPr>
          <w:spacing w:val="-1"/>
        </w:rPr>
        <w:t>r</w:t>
      </w:r>
      <w:r>
        <w:t>st</w:t>
      </w:r>
      <w:r>
        <w:rPr>
          <w:spacing w:val="-6"/>
        </w:rPr>
        <w:t xml:space="preserve"> </w:t>
      </w:r>
      <w:r>
        <w:t>noteworthy</w:t>
      </w:r>
      <w:r>
        <w:rPr>
          <w:spacing w:val="-7"/>
        </w:rPr>
        <w:t xml:space="preserve"> </w:t>
      </w:r>
      <w:r>
        <w:rPr>
          <w:spacing w:val="-1"/>
        </w:rPr>
        <w:t>r</w:t>
      </w:r>
      <w:r>
        <w:t>e</w:t>
      </w:r>
      <w:r>
        <w:rPr>
          <w:spacing w:val="1"/>
        </w:rPr>
        <w:t>s</w:t>
      </w:r>
      <w:r>
        <w:t>u</w:t>
      </w:r>
      <w:r>
        <w:rPr>
          <w:spacing w:val="1"/>
        </w:rPr>
        <w:t>l</w:t>
      </w:r>
      <w:r>
        <w:t>t</w:t>
      </w:r>
      <w:r>
        <w:rPr>
          <w:spacing w:val="-6"/>
        </w:rPr>
        <w:t xml:space="preserve"> </w:t>
      </w:r>
      <w:r>
        <w:rPr>
          <w:spacing w:val="1"/>
        </w:rPr>
        <w:t>i</w:t>
      </w:r>
      <w:r>
        <w:t>s</w:t>
      </w:r>
      <w:r>
        <w:rPr>
          <w:spacing w:val="-4"/>
        </w:rPr>
        <w:t xml:space="preserve"> </w:t>
      </w:r>
      <w:r>
        <w:t>t</w:t>
      </w:r>
      <w:r>
        <w:rPr>
          <w:spacing w:val="-3"/>
        </w:rPr>
        <w:t>h</w:t>
      </w:r>
      <w:r>
        <w:t>at</w:t>
      </w:r>
      <w:r>
        <w:rPr>
          <w:spacing w:val="-6"/>
        </w:rPr>
        <w:t xml:space="preserve"> </w:t>
      </w:r>
      <w:r>
        <w:t>e</w:t>
      </w:r>
      <w:r>
        <w:rPr>
          <w:spacing w:val="1"/>
        </w:rPr>
        <w:t>s</w:t>
      </w:r>
      <w:r>
        <w:t>ti</w:t>
      </w:r>
      <w:r>
        <w:rPr>
          <w:spacing w:val="-2"/>
        </w:rPr>
        <w:t>m</w:t>
      </w:r>
      <w:r>
        <w:t>at</w:t>
      </w:r>
      <w:r>
        <w:rPr>
          <w:spacing w:val="1"/>
        </w:rPr>
        <w:t>i</w:t>
      </w:r>
      <w:r>
        <w:t>ons</w:t>
      </w:r>
      <w:r>
        <w:rPr>
          <w:spacing w:val="-3"/>
        </w:rPr>
        <w:t xml:space="preserve"> </w:t>
      </w:r>
      <w:r>
        <w:t>on</w:t>
      </w:r>
      <w:r>
        <w:rPr>
          <w:spacing w:val="-6"/>
        </w:rPr>
        <w:t xml:space="preserve"> </w:t>
      </w:r>
      <w:r>
        <w:t>the</w:t>
      </w:r>
      <w:r>
        <w:rPr>
          <w:spacing w:val="-6"/>
        </w:rPr>
        <w:t xml:space="preserve"> </w:t>
      </w:r>
      <w:r>
        <w:t>whole</w:t>
      </w:r>
      <w:r>
        <w:rPr>
          <w:spacing w:val="-6"/>
        </w:rPr>
        <w:t xml:space="preserve"> </w:t>
      </w:r>
      <w:r>
        <w:rPr>
          <w:spacing w:val="-1"/>
        </w:rPr>
        <w:t>s</w:t>
      </w:r>
      <w:r>
        <w:t>a</w:t>
      </w:r>
      <w:r>
        <w:rPr>
          <w:spacing w:val="-2"/>
        </w:rPr>
        <w:t>m</w:t>
      </w:r>
      <w:r>
        <w:t>p</w:t>
      </w:r>
      <w:r>
        <w:rPr>
          <w:spacing w:val="1"/>
        </w:rPr>
        <w:t>l</w:t>
      </w:r>
      <w:r>
        <w:t>e</w:t>
      </w:r>
      <w:r>
        <w:rPr>
          <w:spacing w:val="-6"/>
        </w:rPr>
        <w:t xml:space="preserve"> </w:t>
      </w:r>
      <w:r>
        <w:t>and</w:t>
      </w:r>
      <w:r>
        <w:rPr>
          <w:spacing w:val="-6"/>
        </w:rPr>
        <w:t xml:space="preserve"> </w:t>
      </w:r>
      <w:r>
        <w:t>the</w:t>
      </w:r>
      <w:r>
        <w:rPr>
          <w:spacing w:val="-6"/>
        </w:rPr>
        <w:t xml:space="preserve"> </w:t>
      </w:r>
      <w:r>
        <w:t>two</w:t>
      </w:r>
      <w:r>
        <w:rPr>
          <w:w w:val="99"/>
        </w:rPr>
        <w:t xml:space="preserve"> </w:t>
      </w:r>
      <w:r>
        <w:t>a</w:t>
      </w:r>
      <w:r>
        <w:rPr>
          <w:spacing w:val="1"/>
        </w:rPr>
        <w:t>l</w:t>
      </w:r>
      <w:r>
        <w:t>ternati</w:t>
      </w:r>
      <w:r>
        <w:rPr>
          <w:spacing w:val="-2"/>
        </w:rPr>
        <w:t>v</w:t>
      </w:r>
      <w:r>
        <w:t>e</w:t>
      </w:r>
      <w:r>
        <w:rPr>
          <w:spacing w:val="-7"/>
        </w:rPr>
        <w:t xml:space="preserve"> </w:t>
      </w:r>
      <w:r>
        <w:rPr>
          <w:spacing w:val="1"/>
        </w:rPr>
        <w:t>s</w:t>
      </w:r>
      <w:r>
        <w:t>ub</w:t>
      </w:r>
      <w:r>
        <w:rPr>
          <w:spacing w:val="-1"/>
        </w:rPr>
        <w:t>-</w:t>
      </w:r>
      <w:r>
        <w:t>sa</w:t>
      </w:r>
      <w:r>
        <w:rPr>
          <w:spacing w:val="-2"/>
        </w:rPr>
        <w:t>m</w:t>
      </w:r>
      <w:r>
        <w:t>p</w:t>
      </w:r>
      <w:r>
        <w:rPr>
          <w:spacing w:val="1"/>
        </w:rPr>
        <w:t>l</w:t>
      </w:r>
      <w:r>
        <w:t>es</w:t>
      </w:r>
      <w:r>
        <w:rPr>
          <w:spacing w:val="-6"/>
        </w:rPr>
        <w:t xml:space="preserve"> </w:t>
      </w:r>
      <w:r>
        <w:t>are</w:t>
      </w:r>
      <w:r>
        <w:rPr>
          <w:spacing w:val="-6"/>
        </w:rPr>
        <w:t xml:space="preserve"> </w:t>
      </w:r>
      <w:r>
        <w:rPr>
          <w:spacing w:val="2"/>
        </w:rPr>
        <w:t>f</w:t>
      </w:r>
      <w:r>
        <w:t>a</w:t>
      </w:r>
      <w:r>
        <w:rPr>
          <w:spacing w:val="1"/>
        </w:rPr>
        <w:t>i</w:t>
      </w:r>
      <w:r>
        <w:rPr>
          <w:spacing w:val="-1"/>
        </w:rPr>
        <w:t>r</w:t>
      </w:r>
      <w:r>
        <w:t>ly</w:t>
      </w:r>
      <w:r>
        <w:rPr>
          <w:spacing w:val="-8"/>
        </w:rPr>
        <w:t xml:space="preserve"> </w:t>
      </w:r>
      <w:r>
        <w:rPr>
          <w:spacing w:val="1"/>
        </w:rPr>
        <w:t>s</w:t>
      </w:r>
      <w:r>
        <w:t>i</w:t>
      </w:r>
      <w:r>
        <w:rPr>
          <w:spacing w:val="-2"/>
        </w:rPr>
        <w:t>m</w:t>
      </w:r>
      <w:r>
        <w:t xml:space="preserve">ilar </w:t>
      </w:r>
      <w:r>
        <w:rPr>
          <w:highlight w:val="yellow"/>
          <w:rPrChange w:id="1290" w:author="dani" w:date="2022-01-24T18:28:00Z">
            <w:rPr>
              <w:spacing w:val="-1"/>
            </w:rPr>
          </w:rPrChange>
        </w:rPr>
        <w:t>(</w:t>
      </w:r>
      <w:r>
        <w:rPr>
          <w:highlight w:val="yellow"/>
          <w:rPrChange w:id="1291" w:author="dani" w:date="2022-01-24T18:28:00Z">
            <w:rPr/>
          </w:rPrChange>
        </w:rPr>
        <w:t>see</w:t>
      </w:r>
      <w:r>
        <w:rPr>
          <w:highlight w:val="yellow"/>
          <w:rPrChange w:id="1292" w:author="dani" w:date="2022-01-24T18:28:00Z">
            <w:rPr>
              <w:spacing w:val="-6"/>
            </w:rPr>
          </w:rPrChange>
        </w:rPr>
        <w:t xml:space="preserve"> </w:t>
      </w:r>
      <w:r>
        <w:rPr>
          <w:highlight w:val="yellow"/>
          <w:rPrChange w:id="1293" w:author="dani" w:date="2022-01-24T18:28:00Z">
            <w:rPr/>
          </w:rPrChange>
        </w:rPr>
        <w:t>Tab</w:t>
      </w:r>
      <w:r>
        <w:rPr>
          <w:highlight w:val="yellow"/>
          <w:rPrChange w:id="1294" w:author="dani" w:date="2022-01-24T18:28:00Z">
            <w:rPr>
              <w:spacing w:val="1"/>
            </w:rPr>
          </w:rPrChange>
        </w:rPr>
        <w:t>l</w:t>
      </w:r>
      <w:r>
        <w:rPr>
          <w:highlight w:val="yellow"/>
          <w:rPrChange w:id="1295" w:author="dani" w:date="2022-01-24T18:28:00Z">
            <w:rPr>
              <w:spacing w:val="-2"/>
            </w:rPr>
          </w:rPrChange>
        </w:rPr>
        <w:t>e</w:t>
      </w:r>
      <w:r>
        <w:rPr>
          <w:highlight w:val="yellow"/>
          <w:rPrChange w:id="1296" w:author="dani" w:date="2022-01-24T18:28:00Z">
            <w:rPr/>
          </w:rPrChange>
        </w:rPr>
        <w:t>s</w:t>
      </w:r>
      <w:r>
        <w:rPr>
          <w:highlight w:val="yellow"/>
          <w:rPrChange w:id="1297" w:author="dani" w:date="2022-01-24T18:28:00Z">
            <w:rPr>
              <w:spacing w:val="-4"/>
            </w:rPr>
          </w:rPrChange>
        </w:rPr>
        <w:t xml:space="preserve"> 3 </w:t>
      </w:r>
      <w:r>
        <w:rPr>
          <w:highlight w:val="yellow"/>
          <w:rPrChange w:id="1298" w:author="dani" w:date="2022-01-24T18:28:00Z">
            <w:rPr/>
          </w:rPrChange>
        </w:rPr>
        <w:t>and</w:t>
      </w:r>
      <w:r>
        <w:rPr>
          <w:highlight w:val="yellow"/>
          <w:rPrChange w:id="1299" w:author="dani" w:date="2022-01-24T18:28:00Z">
            <w:rPr>
              <w:spacing w:val="-6"/>
            </w:rPr>
          </w:rPrChange>
        </w:rPr>
        <w:t xml:space="preserve"> </w:t>
      </w:r>
      <w:r>
        <w:rPr>
          <w:highlight w:val="yellow"/>
          <w:rPrChange w:id="1300" w:author="dani" w:date="2022-01-24T18:28:00Z">
            <w:rPr/>
          </w:rPrChange>
        </w:rPr>
        <w:t>4 below</w:t>
      </w:r>
      <w:r>
        <w:t>). Indeed, analysing the estimates of the control and</w:t>
      </w:r>
      <w:r>
        <w:rPr>
          <w:spacing w:val="-3"/>
        </w:rPr>
        <w:t xml:space="preserve"> </w:t>
      </w:r>
      <w:r>
        <w:t>the</w:t>
      </w:r>
      <w:r>
        <w:rPr>
          <w:spacing w:val="-7"/>
        </w:rPr>
        <w:t xml:space="preserve"> </w:t>
      </w:r>
      <w:r>
        <w:rPr>
          <w:spacing w:val="2"/>
        </w:rPr>
        <w:t>f</w:t>
      </w:r>
      <w:r>
        <w:rPr>
          <w:spacing w:val="-2"/>
        </w:rPr>
        <w:t>i</w:t>
      </w:r>
      <w:r>
        <w:t>sc</w:t>
      </w:r>
      <w:r>
        <w:rPr>
          <w:spacing w:val="-3"/>
        </w:rPr>
        <w:t>a</w:t>
      </w:r>
      <w:r>
        <w:t>l</w:t>
      </w:r>
      <w:r>
        <w:rPr>
          <w:w w:val="99"/>
        </w:rPr>
        <w:t xml:space="preserve"> </w:t>
      </w:r>
      <w:r>
        <w:t>po</w:t>
      </w:r>
      <w:r>
        <w:rPr>
          <w:spacing w:val="1"/>
        </w:rPr>
        <w:t>l</w:t>
      </w:r>
      <w:r>
        <w:t>icy</w:t>
      </w:r>
      <w:r>
        <w:rPr>
          <w:spacing w:val="-9"/>
        </w:rPr>
        <w:t xml:space="preserve"> </w:t>
      </w:r>
      <w:r>
        <w:rPr>
          <w:spacing w:val="-2"/>
        </w:rPr>
        <w:t>v</w:t>
      </w:r>
      <w:r>
        <w:t>ariab</w:t>
      </w:r>
      <w:r>
        <w:rPr>
          <w:spacing w:val="1"/>
        </w:rPr>
        <w:t>l</w:t>
      </w:r>
      <w:r>
        <w:t>es</w:t>
      </w:r>
      <w:r>
        <w:rPr>
          <w:spacing w:val="-6"/>
        </w:rPr>
        <w:t xml:space="preserve"> </w:t>
      </w:r>
      <w:r>
        <w:t>present</w:t>
      </w:r>
      <w:r>
        <w:rPr>
          <w:spacing w:val="-7"/>
        </w:rPr>
        <w:t xml:space="preserve"> </w:t>
      </w:r>
      <w:r>
        <w:rPr>
          <w:spacing w:val="1"/>
        </w:rPr>
        <w:t>s</w:t>
      </w:r>
      <w:r>
        <w:t>ig</w:t>
      </w:r>
      <w:r>
        <w:rPr>
          <w:spacing w:val="-3"/>
        </w:rPr>
        <w:t>n</w:t>
      </w:r>
      <w:r>
        <w:rPr>
          <w:spacing w:val="-2"/>
        </w:rPr>
        <w:t>i</w:t>
      </w:r>
      <w:r>
        <w:rPr>
          <w:spacing w:val="2"/>
        </w:rPr>
        <w:t>f</w:t>
      </w:r>
      <w:r>
        <w:rPr>
          <w:spacing w:val="-2"/>
        </w:rPr>
        <w:t>i</w:t>
      </w:r>
      <w:r>
        <w:t>cant</w:t>
      </w:r>
      <w:r>
        <w:rPr>
          <w:spacing w:val="-8"/>
        </w:rPr>
        <w:t xml:space="preserve"> </w:t>
      </w:r>
      <w:r>
        <w:rPr>
          <w:spacing w:val="1"/>
        </w:rPr>
        <w:t>c</w:t>
      </w:r>
      <w:r>
        <w:t>hanges</w:t>
      </w:r>
      <w:r>
        <w:rPr>
          <w:spacing w:val="-8"/>
        </w:rPr>
        <w:t xml:space="preserve"> </w:t>
      </w:r>
      <w:r>
        <w:rPr>
          <w:spacing w:val="2"/>
        </w:rPr>
        <w:t>f</w:t>
      </w:r>
      <w:r>
        <w:rPr>
          <w:spacing w:val="-1"/>
        </w:rPr>
        <w:t>r</w:t>
      </w:r>
      <w:r>
        <w:t>om</w:t>
      </w:r>
      <w:r>
        <w:rPr>
          <w:spacing w:val="-8"/>
        </w:rPr>
        <w:t xml:space="preserve"> </w:t>
      </w:r>
      <w:r>
        <w:t>the</w:t>
      </w:r>
      <w:r>
        <w:rPr>
          <w:spacing w:val="-6"/>
        </w:rPr>
        <w:t xml:space="preserve"> </w:t>
      </w:r>
      <w:r>
        <w:t>e</w:t>
      </w:r>
      <w:r>
        <w:rPr>
          <w:spacing w:val="1"/>
        </w:rPr>
        <w:t>s</w:t>
      </w:r>
      <w:r>
        <w:t>t</w:t>
      </w:r>
      <w:r>
        <w:rPr>
          <w:spacing w:val="-2"/>
        </w:rPr>
        <w:t>im</w:t>
      </w:r>
      <w:r>
        <w:t>ated</w:t>
      </w:r>
      <w:r>
        <w:rPr>
          <w:spacing w:val="-7"/>
        </w:rPr>
        <w:t xml:space="preserve"> </w:t>
      </w:r>
      <w:r>
        <w:t>e</w:t>
      </w:r>
      <w:r>
        <w:rPr>
          <w:spacing w:val="2"/>
        </w:rPr>
        <w:t>ff</w:t>
      </w:r>
      <w:r>
        <w:t>e</w:t>
      </w:r>
      <w:r>
        <w:rPr>
          <w:spacing w:val="1"/>
        </w:rPr>
        <w:t>c</w:t>
      </w:r>
      <w:r>
        <w:rPr>
          <w:spacing w:val="-3"/>
        </w:rPr>
        <w:t>t</w:t>
      </w:r>
      <w:r>
        <w:t>s</w:t>
      </w:r>
      <w:r>
        <w:rPr>
          <w:spacing w:val="-6"/>
        </w:rPr>
        <w:t xml:space="preserve"> </w:t>
      </w:r>
      <w:r>
        <w:t>on</w:t>
      </w:r>
      <w:r>
        <w:rPr>
          <w:w w:val="99"/>
        </w:rPr>
        <w:t xml:space="preserve"> </w:t>
      </w:r>
      <w:r>
        <w:t>in</w:t>
      </w:r>
      <w:r>
        <w:rPr>
          <w:spacing w:val="1"/>
        </w:rPr>
        <w:t>c</w:t>
      </w:r>
      <w:r>
        <w:t>o</w:t>
      </w:r>
      <w:r>
        <w:rPr>
          <w:spacing w:val="-2"/>
        </w:rPr>
        <w:t>m</w:t>
      </w:r>
      <w:r>
        <w:t>e</w:t>
      </w:r>
      <w:r>
        <w:rPr>
          <w:spacing w:val="-8"/>
        </w:rPr>
        <w:t xml:space="preserve"> </w:t>
      </w:r>
      <w:r>
        <w:rPr>
          <w:spacing w:val="1"/>
        </w:rPr>
        <w:t>i</w:t>
      </w:r>
      <w:r>
        <w:t>nequa</w:t>
      </w:r>
      <w:r>
        <w:rPr>
          <w:spacing w:val="1"/>
        </w:rPr>
        <w:t>l</w:t>
      </w:r>
      <w:r>
        <w:t>ity</w:t>
      </w:r>
      <w:r>
        <w:rPr>
          <w:spacing w:val="-7"/>
        </w:rPr>
        <w:t xml:space="preserve"> </w:t>
      </w:r>
      <w:r>
        <w:t>in</w:t>
      </w:r>
      <w:r>
        <w:rPr>
          <w:spacing w:val="-8"/>
        </w:rPr>
        <w:t xml:space="preserve"> </w:t>
      </w:r>
      <w:r>
        <w:t>Se</w:t>
      </w:r>
      <w:r>
        <w:rPr>
          <w:spacing w:val="1"/>
        </w:rPr>
        <w:t>c</w:t>
      </w:r>
      <w:r>
        <w:rPr>
          <w:spacing w:val="-3"/>
        </w:rPr>
        <w:t>t</w:t>
      </w:r>
      <w:r>
        <w:t>ion</w:t>
      </w:r>
      <w:r>
        <w:rPr>
          <w:spacing w:val="-7"/>
        </w:rPr>
        <w:t xml:space="preserve"> </w:t>
      </w:r>
      <w:r>
        <w:t>4.1.</w:t>
      </w:r>
      <w:r>
        <w:rPr>
          <w:spacing w:val="-7"/>
        </w:rPr>
        <w:t xml:space="preserve"> However, </w:t>
      </w:r>
      <w:r>
        <w:rPr>
          <w:highlight w:val="yellow"/>
          <w:rPrChange w:id="1301" w:author="dani" w:date="2022-01-24T18:28:00Z">
            <w:rPr>
              <w:spacing w:val="-2"/>
            </w:rPr>
          </w:rPrChange>
        </w:rPr>
        <w:t>m</w:t>
      </w:r>
      <w:r>
        <w:rPr>
          <w:highlight w:val="yellow"/>
          <w:rPrChange w:id="1302" w:author="dani" w:date="2022-01-24T18:28:00Z">
            <w:rPr/>
          </w:rPrChange>
        </w:rPr>
        <w:t>o</w:t>
      </w:r>
      <w:r>
        <w:rPr>
          <w:highlight w:val="yellow"/>
          <w:rPrChange w:id="1303" w:author="dani" w:date="2022-01-24T18:28:00Z">
            <w:rPr>
              <w:spacing w:val="1"/>
            </w:rPr>
          </w:rPrChange>
        </w:rPr>
        <w:t>s</w:t>
      </w:r>
      <w:r>
        <w:rPr>
          <w:highlight w:val="yellow"/>
          <w:rPrChange w:id="1304" w:author="dani" w:date="2022-01-24T18:28:00Z">
            <w:rPr/>
          </w:rPrChange>
        </w:rPr>
        <w:t>t</w:t>
      </w:r>
      <w:r>
        <w:rPr>
          <w:highlight w:val="yellow"/>
          <w:rPrChange w:id="1305" w:author="dani" w:date="2022-01-24T18:28:00Z">
            <w:rPr>
              <w:spacing w:val="-7"/>
            </w:rPr>
          </w:rPrChange>
        </w:rPr>
        <w:t xml:space="preserve"> </w:t>
      </w:r>
      <w:r>
        <w:rPr>
          <w:highlight w:val="yellow"/>
          <w:rPrChange w:id="1306" w:author="dani" w:date="2022-01-24T18:28:00Z">
            <w:rPr/>
          </w:rPrChange>
        </w:rPr>
        <w:t>e</w:t>
      </w:r>
      <w:r>
        <w:rPr>
          <w:highlight w:val="yellow"/>
          <w:rPrChange w:id="1307" w:author="dani" w:date="2022-01-24T18:28:00Z">
            <w:rPr>
              <w:spacing w:val="1"/>
            </w:rPr>
          </w:rPrChange>
        </w:rPr>
        <w:t>s</w:t>
      </w:r>
      <w:r>
        <w:rPr>
          <w:highlight w:val="yellow"/>
          <w:rPrChange w:id="1308" w:author="dani" w:date="2022-01-24T18:28:00Z">
            <w:rPr/>
          </w:rPrChange>
        </w:rPr>
        <w:t>ti</w:t>
      </w:r>
      <w:r>
        <w:rPr>
          <w:highlight w:val="yellow"/>
          <w:rPrChange w:id="1309" w:author="dani" w:date="2022-01-24T18:28:00Z">
            <w:rPr>
              <w:spacing w:val="-2"/>
            </w:rPr>
          </w:rPrChange>
        </w:rPr>
        <w:t>m</w:t>
      </w:r>
      <w:r>
        <w:rPr>
          <w:highlight w:val="yellow"/>
          <w:rPrChange w:id="1310" w:author="dani" w:date="2022-01-24T18:28:00Z">
            <w:rPr/>
          </w:rPrChange>
        </w:rPr>
        <w:t>ated</w:t>
      </w:r>
      <w:r>
        <w:rPr>
          <w:highlight w:val="yellow"/>
          <w:rPrChange w:id="1311" w:author="dani" w:date="2022-01-24T18:28:00Z">
            <w:rPr>
              <w:spacing w:val="-6"/>
            </w:rPr>
          </w:rPrChange>
        </w:rPr>
        <w:t xml:space="preserve"> </w:t>
      </w:r>
      <w:r>
        <w:rPr>
          <w:highlight w:val="yellow"/>
          <w:rPrChange w:id="1312" w:author="dani" w:date="2022-01-24T18:28:00Z">
            <w:rPr>
              <w:spacing w:val="1"/>
            </w:rPr>
          </w:rPrChange>
        </w:rPr>
        <w:t>c</w:t>
      </w:r>
      <w:r>
        <w:rPr>
          <w:highlight w:val="yellow"/>
          <w:rPrChange w:id="1313" w:author="dani" w:date="2022-01-24T18:28:00Z">
            <w:rPr/>
          </w:rPrChange>
        </w:rPr>
        <w:t>oe</w:t>
      </w:r>
      <w:r>
        <w:rPr>
          <w:highlight w:val="yellow"/>
          <w:rPrChange w:id="1314" w:author="dani" w:date="2022-01-24T18:28:00Z">
            <w:rPr>
              <w:spacing w:val="2"/>
            </w:rPr>
          </w:rPrChange>
        </w:rPr>
        <w:t>f</w:t>
      </w:r>
      <w:r>
        <w:rPr>
          <w:highlight w:val="yellow"/>
          <w:rPrChange w:id="1315" w:author="dani" w:date="2022-01-24T18:28:00Z">
            <w:rPr/>
          </w:rPrChange>
        </w:rPr>
        <w:t>fi</w:t>
      </w:r>
      <w:r>
        <w:rPr>
          <w:highlight w:val="yellow"/>
          <w:rPrChange w:id="1316" w:author="dani" w:date="2022-01-24T18:28:00Z">
            <w:rPr>
              <w:spacing w:val="-2"/>
            </w:rPr>
          </w:rPrChange>
        </w:rPr>
        <w:t>c</w:t>
      </w:r>
      <w:r>
        <w:rPr>
          <w:highlight w:val="yellow"/>
          <w:rPrChange w:id="1317" w:author="dani" w:date="2022-01-24T18:28:00Z">
            <w:rPr/>
          </w:rPrChange>
        </w:rPr>
        <w:t>i</w:t>
      </w:r>
      <w:r>
        <w:rPr>
          <w:highlight w:val="yellow"/>
          <w:rPrChange w:id="1318" w:author="dani" w:date="2022-01-24T18:28:00Z">
            <w:rPr>
              <w:spacing w:val="-3"/>
            </w:rPr>
          </w:rPrChange>
        </w:rPr>
        <w:t>e</w:t>
      </w:r>
      <w:r>
        <w:rPr>
          <w:highlight w:val="yellow"/>
          <w:rPrChange w:id="1319" w:author="dani" w:date="2022-01-24T18:28:00Z">
            <w:rPr/>
          </w:rPrChange>
        </w:rPr>
        <w:t>nts</w:t>
      </w:r>
      <w:r>
        <w:rPr>
          <w:highlight w:val="yellow"/>
          <w:rPrChange w:id="1320" w:author="dani" w:date="2022-01-24T18:28:00Z">
            <w:rPr>
              <w:spacing w:val="-6"/>
            </w:rPr>
          </w:rPrChange>
        </w:rPr>
        <w:t xml:space="preserve"> </w:t>
      </w:r>
      <w:r>
        <w:rPr>
          <w:highlight w:val="yellow"/>
          <w:rPrChange w:id="1321" w:author="dani" w:date="2022-01-24T18:28:00Z">
            <w:rPr/>
          </w:rPrChange>
        </w:rPr>
        <w:t>are</w:t>
      </w:r>
      <w:r>
        <w:rPr>
          <w:highlight w:val="yellow"/>
          <w:rPrChange w:id="1322" w:author="dani" w:date="2022-01-24T18:28:00Z">
            <w:rPr>
              <w:spacing w:val="-7"/>
            </w:rPr>
          </w:rPrChange>
        </w:rPr>
        <w:t xml:space="preserve"> </w:t>
      </w:r>
      <w:r>
        <w:rPr>
          <w:highlight w:val="yellow"/>
          <w:rPrChange w:id="1323" w:author="dani" w:date="2022-01-24T18:28:00Z">
            <w:rPr/>
          </w:rPrChange>
        </w:rPr>
        <w:t>sti</w:t>
      </w:r>
      <w:r>
        <w:rPr>
          <w:highlight w:val="yellow"/>
          <w:rPrChange w:id="1324" w:author="dani" w:date="2022-01-24T18:28:00Z">
            <w:rPr>
              <w:spacing w:val="-2"/>
            </w:rPr>
          </w:rPrChange>
        </w:rPr>
        <w:t>l</w:t>
      </w:r>
      <w:r>
        <w:rPr>
          <w:highlight w:val="yellow"/>
          <w:rPrChange w:id="1325" w:author="dani" w:date="2022-01-24T18:28:00Z">
            <w:rPr/>
          </w:rPrChange>
        </w:rPr>
        <w:t>l</w:t>
      </w:r>
      <w:r>
        <w:rPr>
          <w:highlight w:val="yellow"/>
          <w:rPrChange w:id="1326" w:author="dani" w:date="2022-01-24T18:28:00Z">
            <w:rPr>
              <w:spacing w:val="-6"/>
            </w:rPr>
          </w:rPrChange>
        </w:rPr>
        <w:t xml:space="preserve"> </w:t>
      </w:r>
      <w:r>
        <w:rPr>
          <w:highlight w:val="yellow"/>
          <w:rPrChange w:id="1327" w:author="dani" w:date="2022-01-24T18:28:00Z">
            <w:rPr/>
          </w:rPrChange>
        </w:rPr>
        <w:t>significant with the expected sign of the variables confirm the previous results</w:t>
      </w:r>
      <w:r>
        <w:t>.</w:t>
      </w:r>
    </w:p>
    <w:p w14:paraId="5795A868" w14:textId="77777777" w:rsidR="006148EE" w:rsidRDefault="006148EE">
      <w:pPr>
        <w:pStyle w:val="BodyText"/>
        <w:spacing w:line="307" w:lineRule="auto"/>
        <w:ind w:right="157"/>
        <w:jc w:val="both"/>
      </w:pPr>
    </w:p>
    <w:p w14:paraId="236A89C1" w14:textId="77777777" w:rsidR="006148EE" w:rsidRDefault="00720711">
      <w:pPr>
        <w:spacing w:before="120" w:after="160" w:line="312" w:lineRule="auto"/>
        <w:ind w:hanging="567"/>
        <w:rPr>
          <w:rFonts w:eastAsia="Calibri"/>
          <w:b/>
          <w:sz w:val="22"/>
          <w:szCs w:val="18"/>
          <w:lang w:val="en-US" w:eastAsia="en-US"/>
        </w:rPr>
      </w:pPr>
      <w:r>
        <w:rPr>
          <w:rFonts w:eastAsia="Calibri"/>
          <w:b/>
          <w:sz w:val="22"/>
          <w:szCs w:val="18"/>
          <w:lang w:val="en-US" w:eastAsia="en-US"/>
        </w:rPr>
        <w:t>Table 3. PVAR model results for highly indebted countries</w:t>
      </w:r>
    </w:p>
    <w:p w14:paraId="1E6AD038" w14:textId="77777777" w:rsidR="006148EE" w:rsidRDefault="00720711">
      <w:pPr>
        <w:spacing w:before="80" w:after="120" w:line="259" w:lineRule="auto"/>
        <w:ind w:left="-425" w:hanging="284"/>
        <w:rPr>
          <w:rFonts w:eastAsia="Calibri"/>
          <w:sz w:val="18"/>
          <w:szCs w:val="22"/>
          <w:lang w:val="en-US" w:eastAsia="en-US"/>
        </w:rPr>
      </w:pPr>
      <w:r>
        <w:rPr>
          <w:rFonts w:ascii="Calibri" w:eastAsia="Calibri" w:hAnsi="Calibri" w:cs="Calibri"/>
          <w:szCs w:val="22"/>
          <w:lang w:val="en-US" w:eastAsia="en-US"/>
        </w:rPr>
        <w:t xml:space="preserve"> </w:t>
      </w:r>
      <w:r>
        <w:rPr>
          <w:rFonts w:eastAsia="Calibri"/>
          <w:sz w:val="18"/>
          <w:szCs w:val="22"/>
          <w:lang w:val="en-US" w:eastAsia="en-US"/>
        </w:rPr>
        <w:t>Note:  * and ** indicate statistical significance at 1% and 5% levels respectively.</w:t>
      </w:r>
    </w:p>
    <w:p w14:paraId="02C2B995" w14:textId="77777777" w:rsidR="006148EE" w:rsidRDefault="006148EE">
      <w:pPr>
        <w:pStyle w:val="BodyText"/>
        <w:spacing w:line="307" w:lineRule="auto"/>
        <w:ind w:right="157"/>
        <w:jc w:val="both"/>
      </w:pPr>
    </w:p>
    <w:p w14:paraId="03563651" w14:textId="77777777" w:rsidR="006148EE" w:rsidRDefault="00720711">
      <w:pPr>
        <w:pStyle w:val="BodyText"/>
        <w:spacing w:line="307" w:lineRule="auto"/>
        <w:ind w:right="135"/>
        <w:jc w:val="both"/>
        <w:rPr>
          <w:spacing w:val="6"/>
          <w:shd w:val="clear" w:color="auto" w:fill="FFFFFF"/>
        </w:rPr>
      </w:pPr>
      <w:r>
        <w:rPr>
          <w:spacing w:val="6"/>
          <w:shd w:val="clear" w:color="auto" w:fill="FFFFFF"/>
        </w:rPr>
        <w:t>We illustrate in Table 3 what happens when we take into account highly indebted countries (average government debt above 60% of GDP over 2008-2015). We do not obtain results in line with the overall sample estimation. Regarding the fiscal variables, our results suggest that distributive measures of government expenditure in-cash social transfers are not significant for its three specifications</w:t>
      </w:r>
      <w:r>
        <w:rPr>
          <w:highlight w:val="yellow"/>
          <w:shd w:val="clear" w:color="auto" w:fill="FFFFFF"/>
          <w:rPrChange w:id="1328" w:author="dani" w:date="2022-01-24T18:28:00Z">
            <w:rPr>
              <w:spacing w:val="6"/>
              <w:shd w:val="clear" w:color="auto" w:fill="FFFFFF"/>
            </w:rPr>
          </w:rPrChange>
        </w:rPr>
        <w:t>. On the other hand, roughly speaking, a 1% increase in health expenditure decreases inequality by 1.0005%</w:t>
      </w:r>
      <w:r>
        <w:rPr>
          <w:spacing w:val="6"/>
          <w:shd w:val="clear" w:color="auto" w:fill="FFFFFF"/>
        </w:rPr>
        <w:t xml:space="preserve"> particularly for economies highly indebted. On the taxation side, the results are equal to the general sample, the interaction variable of progressivity and PIT is significant – </w:t>
      </w:r>
      <w:r>
        <w:rPr>
          <w:highlight w:val="yellow"/>
          <w:shd w:val="clear" w:color="auto" w:fill="FFFFFF"/>
          <w:rPrChange w:id="1329" w:author="dani" w:date="2022-01-24T18:28:00Z">
            <w:rPr>
              <w:spacing w:val="6"/>
              <w:shd w:val="clear" w:color="auto" w:fill="FFFFFF"/>
            </w:rPr>
          </w:rPrChange>
        </w:rPr>
        <w:t>evidence shows that higher taxations under high debt scenario decreases inequality around 1.004%.</w:t>
      </w:r>
    </w:p>
    <w:p w14:paraId="1D6E62D9" w14:textId="77777777" w:rsidR="006148EE" w:rsidRDefault="00720711">
      <w:pPr>
        <w:pStyle w:val="BodyText"/>
        <w:spacing w:line="307" w:lineRule="auto"/>
        <w:ind w:right="135"/>
        <w:jc w:val="both"/>
        <w:rPr>
          <w:spacing w:val="6"/>
          <w:shd w:val="clear" w:color="auto" w:fill="FFFFFF"/>
        </w:rPr>
      </w:pPr>
      <w:r>
        <w:rPr>
          <w:spacing w:val="6"/>
          <w:shd w:val="clear" w:color="auto" w:fill="FFFFFF"/>
        </w:rPr>
        <w:t>Furthermore, referring to labour market, the impact of minimum salaries and their influence deepens when we divide the sample as well as, the importance of the employment protection variable, as they are both mitigating instruments</w:t>
      </w:r>
    </w:p>
    <w:p w14:paraId="2ED2E9C1"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Alternatively, we illustrate in Table 4 the effects when we consider economies in recession (average real GDP growth during 2008-2013 is negative). Analysing the estimates, the results differ from the latter sub-sample; here fiscal policy has played a significant role in reducing income inequality, materialised via in-cash transfers. </w:t>
      </w:r>
      <w:r>
        <w:rPr>
          <w:highlight w:val="yellow"/>
          <w:shd w:val="clear" w:color="auto" w:fill="FFFFFF"/>
          <w:rPrChange w:id="1330" w:author="dani" w:date="2022-01-24T18:28:00Z">
            <w:rPr>
              <w:spacing w:val="6"/>
              <w:shd w:val="clear" w:color="auto" w:fill="FFFFFF"/>
            </w:rPr>
          </w:rPrChange>
        </w:rPr>
        <w:t>The redistributive impact of social payments accounts for about 1.0002% of the decrease in the net Gini.</w:t>
      </w:r>
      <w:r>
        <w:rPr>
          <w:spacing w:val="6"/>
          <w:shd w:val="clear" w:color="auto" w:fill="FFFFFF"/>
        </w:rPr>
        <w:t xml:space="preserve"> Within social in-cash payments, pensions are significant and confirm its positive impact on redistribution. </w:t>
      </w:r>
      <w:r>
        <w:rPr>
          <w:spacing w:val="6"/>
          <w:shd w:val="clear" w:color="auto" w:fill="FFFFFF"/>
        </w:rPr>
        <w:lastRenderedPageBreak/>
        <w:t xml:space="preserve">On the taxation side, we found that income tax progressivity </w:t>
      </w:r>
      <w:del w:id="1331" w:author="dani" w:date="2022-01-24T18:30:00Z">
        <w:r>
          <w:rPr>
            <w:spacing w:val="6"/>
            <w:shd w:val="clear" w:color="auto" w:fill="FFFFFF"/>
          </w:rPr>
          <w:delText>represent</w:delText>
        </w:r>
      </w:del>
      <w:ins w:id="1332" w:author="dani" w:date="2022-01-24T18:30:00Z">
        <w:r>
          <w:rPr>
            <w:spacing w:val="6"/>
            <w:shd w:val="clear" w:color="auto" w:fill="FFFFFF"/>
          </w:rPr>
          <w:t>represents</w:t>
        </w:r>
      </w:ins>
      <w:r>
        <w:rPr>
          <w:spacing w:val="6"/>
          <w:shd w:val="clear" w:color="auto" w:fill="FFFFFF"/>
        </w:rPr>
        <w:t xml:space="preserve"> an important contribution in reducing inequality, and even it’s a little higher than the other sum-sample estimates.</w:t>
      </w:r>
    </w:p>
    <w:p w14:paraId="6C5E4DEA" w14:textId="77777777" w:rsidR="006148EE" w:rsidRDefault="00720711">
      <w:pPr>
        <w:pStyle w:val="BodyText"/>
        <w:spacing w:line="307" w:lineRule="auto"/>
        <w:ind w:right="135"/>
        <w:jc w:val="both"/>
        <w:rPr>
          <w:spacing w:val="6"/>
          <w:shd w:val="clear" w:color="auto" w:fill="FFFFFF"/>
        </w:rPr>
      </w:pPr>
      <w:r>
        <w:rPr>
          <w:spacing w:val="6"/>
          <w:shd w:val="clear" w:color="auto" w:fill="FFFFFF"/>
        </w:rPr>
        <w:t xml:space="preserve">Furthermore, the figure of minimum salaries </w:t>
      </w:r>
      <w:del w:id="1333" w:author="dani" w:date="2022-01-24T18:30:00Z">
        <w:r>
          <w:rPr>
            <w:spacing w:val="6"/>
            <w:shd w:val="clear" w:color="auto" w:fill="FFFFFF"/>
          </w:rPr>
          <w:delText>are</w:delText>
        </w:r>
      </w:del>
      <w:ins w:id="1334" w:author="dani" w:date="2022-01-24T18:30:00Z">
        <w:r>
          <w:rPr>
            <w:spacing w:val="6"/>
            <w:shd w:val="clear" w:color="auto" w:fill="FFFFFF"/>
          </w:rPr>
          <w:t>is</w:t>
        </w:r>
      </w:ins>
      <w:r>
        <w:rPr>
          <w:spacing w:val="6"/>
          <w:shd w:val="clear" w:color="auto" w:fill="FFFFFF"/>
        </w:rPr>
        <w:t xml:space="preserve"> significant and appears to have an important effect on inequality, its result is consistent across the different samples, </w:t>
      </w:r>
      <w:r>
        <w:rPr>
          <w:highlight w:val="yellow"/>
          <w:shd w:val="clear" w:color="auto" w:fill="FFFFFF"/>
          <w:rPrChange w:id="1335" w:author="dani" w:date="2022-01-24T18:28:00Z">
            <w:rPr>
              <w:spacing w:val="6"/>
              <w:shd w:val="clear" w:color="auto" w:fill="FFFFFF"/>
            </w:rPr>
          </w:rPrChange>
        </w:rPr>
        <w:t>confirming that if they increase by 1%, overall income inequality would be lowered by 1.0001%.</w:t>
      </w:r>
      <w:r>
        <w:rPr>
          <w:spacing w:val="6"/>
          <w:shd w:val="clear" w:color="auto" w:fill="FFFFFF"/>
        </w:rPr>
        <w:t xml:space="preserve"> Considering the results for both sub-samples, we believe, while more focused the distribution of this benefit to lower income strata, its impact on inequality is apparently higher. </w:t>
      </w:r>
      <w:del w:id="1336" w:author="dani" w:date="2022-01-24T18:30:00Z">
        <w:r>
          <w:rPr>
            <w:spacing w:val="6"/>
            <w:shd w:val="clear" w:color="auto" w:fill="FFFFFF"/>
          </w:rPr>
          <w:delText>Last but not least, employment protection appears as an important factor reducing income inequality, we can confirm that it plays a key role in the long-run as its significance and impact increases in time reducing income inequality in 1.0003%.</w:delText>
        </w:r>
      </w:del>
    </w:p>
    <w:p w14:paraId="78E0066C" w14:textId="77777777" w:rsidR="006148EE" w:rsidRDefault="00720711">
      <w:pPr>
        <w:pStyle w:val="BodyText"/>
        <w:spacing w:line="307" w:lineRule="auto"/>
        <w:ind w:right="157"/>
        <w:jc w:val="both"/>
        <w:rPr>
          <w:spacing w:val="6"/>
          <w:shd w:val="clear" w:color="auto" w:fill="FFFFFF"/>
        </w:rPr>
      </w:pPr>
      <w:r>
        <w:rPr>
          <w:spacing w:val="6"/>
          <w:shd w:val="clear" w:color="auto" w:fill="FFFFFF"/>
        </w:rPr>
        <w:t>Taking the results of both sub-samples, we find that fiscal policy and strong employment protection promote equality of opportunity and greater intergenerational mobility, especially in countries that are not high indebted and the initial condition of income inequality (0.28 of Gini net income) is low compared to indebted countries (0.31). We can confirm the importance of government expenditure, focused on increasing access to health could enhance social mobility and help breaking the inter-generational transmission of poverty and inequality. In that way, our results show that in-cash payments (pensions) for disadvantaged groups would also enhance the dynamics and evolution of social payments in particular for the countries with recession. Finally, the results indicate that progressive taxes are still effective in both sub-samples countries; and it is important to mention the determinant effect on inequality of employment protection and salaries.</w:t>
      </w:r>
    </w:p>
    <w:p w14:paraId="456361EF" w14:textId="77777777" w:rsidR="006148EE" w:rsidRDefault="006148EE">
      <w:pPr>
        <w:pStyle w:val="BodyText"/>
        <w:spacing w:line="307" w:lineRule="auto"/>
        <w:ind w:right="157"/>
        <w:jc w:val="both"/>
        <w:rPr>
          <w:spacing w:val="6"/>
          <w:shd w:val="clear" w:color="auto" w:fill="FFFFFF"/>
        </w:rPr>
      </w:pPr>
    </w:p>
    <w:p w14:paraId="10B0DBAE" w14:textId="77777777" w:rsidR="006148EE" w:rsidRDefault="00720711">
      <w:pPr>
        <w:spacing w:after="160" w:line="259" w:lineRule="auto"/>
        <w:ind w:hanging="567"/>
        <w:rPr>
          <w:rFonts w:eastAsia="Calibri"/>
          <w:b/>
          <w:sz w:val="22"/>
          <w:szCs w:val="22"/>
          <w:lang w:val="en-US" w:eastAsia="en-US"/>
        </w:rPr>
      </w:pPr>
      <w:r>
        <w:rPr>
          <w:rFonts w:eastAsia="Calibri"/>
          <w:b/>
          <w:sz w:val="22"/>
          <w:szCs w:val="22"/>
          <w:lang w:val="en-US" w:eastAsia="en-US"/>
        </w:rPr>
        <w:t>Table 4. PVAR model results for severely crisis affected countries</w:t>
      </w:r>
    </w:p>
    <w:p w14:paraId="28472D81" w14:textId="77777777" w:rsidR="006148EE" w:rsidRDefault="00720711">
      <w:pPr>
        <w:spacing w:before="80" w:after="160" w:line="259" w:lineRule="auto"/>
        <w:ind w:left="-425" w:hanging="284"/>
        <w:rPr>
          <w:rFonts w:eastAsia="Calibri"/>
          <w:sz w:val="16"/>
          <w:szCs w:val="22"/>
          <w:lang w:val="en-US" w:eastAsia="en-US"/>
        </w:rPr>
      </w:pPr>
      <w:r>
        <w:rPr>
          <w:rFonts w:ascii="Calibri" w:eastAsia="Calibri" w:hAnsi="Calibri" w:cs="Calibri"/>
          <w:sz w:val="22"/>
          <w:szCs w:val="22"/>
          <w:lang w:val="en-US" w:eastAsia="en-US"/>
        </w:rPr>
        <w:t xml:space="preserve"> </w:t>
      </w:r>
      <w:r>
        <w:rPr>
          <w:rFonts w:eastAsia="Calibri"/>
          <w:sz w:val="16"/>
          <w:szCs w:val="22"/>
          <w:lang w:val="en-US" w:eastAsia="en-US"/>
        </w:rPr>
        <w:t>Note. -  * and ** indicate statistical significance at 1% and 5% levels respectively.</w:t>
      </w:r>
    </w:p>
    <w:p w14:paraId="4DA97652" w14:textId="77777777" w:rsidR="006148EE" w:rsidRDefault="006148EE">
      <w:pPr>
        <w:pStyle w:val="BodyText"/>
        <w:spacing w:line="307" w:lineRule="auto"/>
        <w:ind w:right="157"/>
        <w:jc w:val="both"/>
      </w:pPr>
    </w:p>
    <w:p w14:paraId="792CF410" w14:textId="77777777" w:rsidR="006148EE" w:rsidRDefault="00720711">
      <w:pPr>
        <w:pStyle w:val="BodyText"/>
        <w:spacing w:line="307" w:lineRule="auto"/>
        <w:ind w:right="150"/>
        <w:jc w:val="both"/>
        <w:outlineLvl w:val="1"/>
        <w:rPr>
          <w:b/>
          <w:sz w:val="28"/>
        </w:rPr>
      </w:pPr>
      <w:r>
        <w:rPr>
          <w:b/>
          <w:sz w:val="28"/>
        </w:rPr>
        <w:t xml:space="preserve">4.3. </w:t>
      </w:r>
      <w:commentRangeStart w:id="1337"/>
      <w:r>
        <w:rPr>
          <w:b/>
          <w:sz w:val="28"/>
        </w:rPr>
        <w:t>Heterogeneous dynamics</w:t>
      </w:r>
      <w:commentRangeEnd w:id="1337"/>
      <w:r>
        <w:commentReference w:id="1337"/>
      </w:r>
    </w:p>
    <w:p w14:paraId="4C9C0691" w14:textId="77777777" w:rsidR="006148EE" w:rsidRDefault="00720711">
      <w:pPr>
        <w:pStyle w:val="BodyText"/>
        <w:spacing w:line="307" w:lineRule="auto"/>
        <w:ind w:right="150"/>
        <w:jc w:val="both"/>
      </w:pPr>
      <w:r>
        <w:t xml:space="preserve">Figures 5 and 6 below report the corresponding median response of the Gini net income levels to shocks on different variables by samples. To ease their visualization, the median response is presented in terms of percent deviation from its steady state. Particularly, we would not be able to know how many countries were actually behaving as the average dynamics, we only discuss the results that were </w:t>
      </w:r>
      <w:del w:id="1338" w:author="dani" w:date="2022-01-24T18:30:00Z">
        <w:r>
          <w:delText>statistical</w:delText>
        </w:r>
      </w:del>
      <w:ins w:id="1339" w:author="dani" w:date="2022-01-24T18:30:00Z">
        <w:r>
          <w:t>statistically</w:t>
        </w:r>
      </w:ins>
      <w:r>
        <w:t xml:space="preserve"> significant in the previous point.</w:t>
      </w:r>
    </w:p>
    <w:p w14:paraId="18B4D327" w14:textId="77777777" w:rsidR="006148EE" w:rsidRDefault="00720711">
      <w:pPr>
        <w:pStyle w:val="BodyText"/>
        <w:spacing w:line="307" w:lineRule="auto"/>
        <w:ind w:right="150"/>
        <w:jc w:val="both"/>
      </w:pPr>
      <w:r>
        <w:t xml:space="preserve">We now present the IRF impulses of our main variables (fiscal and labour variables) for the full sample and the two sub-samples. Figure 5 reports the median responses of Gini net income among </w:t>
      </w:r>
      <w:r>
        <w:lastRenderedPageBreak/>
        <w:t xml:space="preserve">the 23 countries in the sample over a </w:t>
      </w:r>
      <w:del w:id="1340" w:author="dani" w:date="2022-01-24T18:30:00Z">
        <w:r>
          <w:delText>10</w:delText>
        </w:r>
      </w:del>
      <w:ins w:id="1341" w:author="dani" w:date="2022-01-24T18:30:00Z">
        <w:r>
          <w:t>5</w:t>
        </w:r>
      </w:ins>
      <w:r>
        <w:t xml:space="preserve">-year horizon. As noted by Góes (2016), this is an informative way of presenting the additional results, which would not be available if we had imposed homogeneity in the previous estimation. </w:t>
      </w:r>
    </w:p>
    <w:p w14:paraId="6C1536EA" w14:textId="77777777" w:rsidR="006148EE" w:rsidRDefault="006148EE">
      <w:pPr>
        <w:pStyle w:val="BodyText"/>
        <w:spacing w:line="307" w:lineRule="auto"/>
        <w:ind w:right="150"/>
        <w:jc w:val="both"/>
      </w:pPr>
    </w:p>
    <w:p w14:paraId="04E88E3F" w14:textId="77777777" w:rsidR="006148EE" w:rsidRDefault="00720711">
      <w:pPr>
        <w:pStyle w:val="BodyText"/>
        <w:spacing w:line="307" w:lineRule="auto"/>
        <w:ind w:right="150"/>
        <w:jc w:val="both"/>
        <w:rPr>
          <w:b/>
        </w:rPr>
      </w:pPr>
      <w:r>
        <w:rPr>
          <w:b/>
        </w:rPr>
        <w:t>Figure 5. Composite response of Gini net income by sub-sample</w:t>
      </w:r>
    </w:p>
    <w:p w14:paraId="68A5B544" w14:textId="7E7EE9FA" w:rsidR="006148EE" w:rsidRDefault="006148EE">
      <w:pPr>
        <w:pStyle w:val="BodyText"/>
        <w:spacing w:after="0" w:line="307" w:lineRule="auto"/>
        <w:ind w:right="150"/>
        <w:jc w:val="center"/>
      </w:pPr>
    </w:p>
    <w:p w14:paraId="3827DC41"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6C396853" w14:textId="77777777" w:rsidR="006148EE" w:rsidRDefault="00720711">
      <w:pPr>
        <w:pStyle w:val="BodyText"/>
        <w:spacing w:line="307" w:lineRule="auto"/>
        <w:ind w:right="150"/>
        <w:jc w:val="both"/>
      </w:pPr>
      <w:r>
        <w:t xml:space="preserve">We do not find large differences in the responses of Gini among both sub-samples since we deal with a sample of advanced countries. While the median impact of health expenditure on Gini net income is negative and lasts for about four years, this is the representation for all samples. Indeed, the results for the highly indebted countries show that the estimated impact is actually lower but last the same time. </w:t>
      </w:r>
      <w:r>
        <w:rPr>
          <w:highlight w:val="yellow"/>
          <w:rPrChange w:id="1342" w:author="dani" w:date="2022-01-24T18:28:00Z">
            <w:rPr/>
          </w:rPrChange>
        </w:rPr>
        <w:t>Conversely, the results for the transfers in-cash, the negative impact is about six years and takes longer to die out. For the median response, one percentage point (pp) shock in in-cash transfer is associated with a 0.028 pp fall in Gini net income during the second and the third year after the shock, once again, the variation across sub-samples is not considerable.</w:t>
      </w:r>
    </w:p>
    <w:p w14:paraId="716439A0" w14:textId="77777777" w:rsidR="006148EE" w:rsidRDefault="00720711">
      <w:pPr>
        <w:pStyle w:val="BodyText"/>
        <w:spacing w:after="360" w:line="307" w:lineRule="auto"/>
        <w:ind w:right="150"/>
        <w:jc w:val="both"/>
      </w:pPr>
      <w:r>
        <w:t xml:space="preserve">The results in Figure 6 are also informative regarding the impact of income tax progressivity on income inequality. The median response is negative and reverts to about zero after three years. However, there is a reverse effect in the 4th year: we assume that higher income taxes eventually hurt redistribution in the long-term. </w:t>
      </w:r>
    </w:p>
    <w:p w14:paraId="2D03AA89" w14:textId="77777777" w:rsidR="006148EE" w:rsidRDefault="00720711">
      <w:pPr>
        <w:pStyle w:val="BodyText"/>
        <w:spacing w:line="307" w:lineRule="auto"/>
        <w:ind w:right="150"/>
        <w:jc w:val="both"/>
        <w:rPr>
          <w:b/>
        </w:rPr>
      </w:pPr>
      <w:r>
        <w:rPr>
          <w:b/>
        </w:rPr>
        <w:t>Figure 6. Composite response of Gini net income by sub-sample</w:t>
      </w:r>
    </w:p>
    <w:p w14:paraId="00B2038B" w14:textId="65E3216A" w:rsidR="006148EE" w:rsidRDefault="006148EE">
      <w:pPr>
        <w:pStyle w:val="BodyText"/>
        <w:spacing w:line="307" w:lineRule="auto"/>
        <w:ind w:right="150"/>
        <w:jc w:val="center"/>
      </w:pPr>
    </w:p>
    <w:p w14:paraId="483EA0B2" w14:textId="77777777" w:rsidR="006148EE" w:rsidRDefault="00720711">
      <w:pPr>
        <w:pStyle w:val="BodyText"/>
        <w:spacing w:after="360" w:line="307" w:lineRule="auto"/>
        <w:ind w:right="150"/>
        <w:jc w:val="both"/>
        <w:rPr>
          <w:sz w:val="18"/>
        </w:rPr>
      </w:pPr>
      <w:r>
        <w:rPr>
          <w:sz w:val="18"/>
        </w:rPr>
        <w:t>Note: The y axis scale is different for each variable, so we could see more clearly the impact of the variable and the time it takes to phase out.</w:t>
      </w:r>
    </w:p>
    <w:p w14:paraId="25A7A528" w14:textId="77777777" w:rsidR="006148EE" w:rsidRDefault="00720711">
      <w:pPr>
        <w:pStyle w:val="BodyText"/>
        <w:spacing w:line="307" w:lineRule="auto"/>
        <w:ind w:right="150"/>
        <w:jc w:val="both"/>
      </w:pPr>
      <w:r>
        <w:t>Our results so far suggest that the sign and the strength of the relationship between the variables vary widely across its significance and impact. Comparing the median response to a shock in pensions with respect to other variables, we see that the median response remains negative and takes longer to die out in almost 6 years. In terms of magnitude, the negative response to a one pp shock in pensions is largest in crisis sub-sample (about -0.03 pp during the second year after the shock).</w:t>
      </w:r>
    </w:p>
    <w:p w14:paraId="2B77C254" w14:textId="77777777" w:rsidR="006148EE" w:rsidRDefault="00720711">
      <w:pPr>
        <w:pStyle w:val="BodyText"/>
        <w:spacing w:line="307" w:lineRule="auto"/>
        <w:ind w:right="157"/>
        <w:jc w:val="both"/>
      </w:pPr>
      <w:r>
        <w:t xml:space="preserve">While looking at the median response to shocks in minimum wages, it shows a lesser impact than income tax progressivity, and it takes almost 4 years to vanish. Interestingly, the effect of </w:t>
      </w:r>
      <w:r>
        <w:lastRenderedPageBreak/>
        <w:t>employment protection has a reduced impact on Gini, and it takes the same amount time needed as salaries to phase out.  For the full sample, the median response dies out three years after the shock.</w:t>
      </w:r>
    </w:p>
    <w:p w14:paraId="2C66DF57" w14:textId="77777777" w:rsidR="006148EE" w:rsidRDefault="006148EE">
      <w:pPr>
        <w:pStyle w:val="BodyText"/>
        <w:spacing w:line="307" w:lineRule="auto"/>
        <w:ind w:right="157"/>
        <w:jc w:val="both"/>
      </w:pPr>
    </w:p>
    <w:p w14:paraId="0192E9BF" w14:textId="77777777" w:rsidR="006148EE" w:rsidRDefault="00720711">
      <w:pPr>
        <w:pStyle w:val="ListParagraph"/>
        <w:numPr>
          <w:ilvl w:val="0"/>
          <w:numId w:val="5"/>
        </w:numPr>
        <w:ind w:left="360" w:hanging="360"/>
        <w:rPr>
          <w:rFonts w:ascii="Times New Roman" w:hAnsi="Times New Roman"/>
          <w:b/>
          <w:sz w:val="28"/>
          <w:szCs w:val="28"/>
        </w:rPr>
        <w:pPrChange w:id="1343" w:author="dani" w:date="2022-02-15T17:03:00Z">
          <w:pPr>
            <w:pStyle w:val="ListParagraph"/>
            <w:numPr>
              <w:numId w:val="3"/>
            </w:numPr>
            <w:ind w:left="360" w:hanging="360"/>
          </w:pPr>
        </w:pPrChange>
      </w:pPr>
      <w:bookmarkStart w:id="1344" w:name="_bookmark12"/>
      <w:bookmarkEnd w:id="1344"/>
      <w:r>
        <w:rPr>
          <w:rFonts w:ascii="Times New Roman" w:hAnsi="Times New Roman"/>
          <w:b/>
          <w:sz w:val="28"/>
          <w:szCs w:val="28"/>
        </w:rPr>
        <w:t xml:space="preserve">Conclusions  </w:t>
      </w:r>
    </w:p>
    <w:p w14:paraId="7C1DEF64" w14:textId="77777777" w:rsidR="006148EE" w:rsidRDefault="006148EE">
      <w:pPr>
        <w:pStyle w:val="ListParagraph"/>
        <w:ind w:left="360"/>
        <w:rPr>
          <w:b/>
          <w:sz w:val="28"/>
          <w:szCs w:val="28"/>
        </w:rPr>
      </w:pPr>
    </w:p>
    <w:p w14:paraId="2375D993" w14:textId="77777777" w:rsidR="006148EE" w:rsidRDefault="00720711">
      <w:pPr>
        <w:pStyle w:val="BodyText"/>
        <w:spacing w:line="307" w:lineRule="auto"/>
        <w:ind w:right="196"/>
        <w:jc w:val="both"/>
      </w:pPr>
      <w:r>
        <w:t xml:space="preserve">Inequality is a complex phenomenon with several facets. Our central concern is on understanding the effectiveness of the fiscal policies in mitigating rising market inequalities </w:t>
      </w:r>
      <w:ins w:id="1345" w:author="Daniel H." w:date="2019-05-28T16:18:00Z">
        <w:r>
          <w:t>in the developed world</w:t>
        </w:r>
      </w:ins>
      <w:r>
        <w:t xml:space="preserve">. </w:t>
      </w:r>
      <w:ins w:id="1346" w:author="Daniel H." w:date="2019-05-28T16:18:00Z">
        <w:r>
          <w:t>Understanding the determinants of i</w:t>
        </w:r>
      </w:ins>
      <w:del w:id="1347" w:author="Daniel H." w:date="2019-05-28T16:37:00Z">
        <w:r>
          <w:delText>I</w:delText>
        </w:r>
      </w:del>
      <w:r>
        <w:t>nequality</w:t>
      </w:r>
      <w:ins w:id="1348" w:author="Daniel H." w:date="2019-05-28T16:18:00Z">
        <w:r>
          <w:t xml:space="preserve"> is complex, but certainly its</w:t>
        </w:r>
      </w:ins>
      <w:r>
        <w:t xml:space="preserve"> trends are partly related to previous explicit public policy choices in a given country. </w:t>
      </w:r>
    </w:p>
    <w:p w14:paraId="7B28A05C" w14:textId="77777777" w:rsidR="006148EE" w:rsidRDefault="00720711">
      <w:pPr>
        <w:pStyle w:val="BodyText"/>
        <w:spacing w:line="307" w:lineRule="auto"/>
        <w:ind w:right="87"/>
        <w:jc w:val="both"/>
      </w:pPr>
      <w:r>
        <w:rPr>
          <w:spacing w:val="6"/>
        </w:rPr>
        <w:t>W</w:t>
      </w:r>
      <w:r>
        <w:t>e</w:t>
      </w:r>
      <w:r>
        <w:rPr>
          <w:spacing w:val="-11"/>
        </w:rPr>
        <w:t xml:space="preserve"> </w:t>
      </w:r>
      <w:r>
        <w:rPr>
          <w:spacing w:val="2"/>
        </w:rPr>
        <w:t>f</w:t>
      </w:r>
      <w:r>
        <w:t>ound</w:t>
      </w:r>
      <w:r>
        <w:rPr>
          <w:spacing w:val="-6"/>
        </w:rPr>
        <w:t xml:space="preserve"> </w:t>
      </w:r>
      <w:r>
        <w:t>an</w:t>
      </w:r>
      <w:r>
        <w:rPr>
          <w:spacing w:val="-6"/>
        </w:rPr>
        <w:t xml:space="preserve"> </w:t>
      </w:r>
      <w:r>
        <w:t>underl</w:t>
      </w:r>
      <w:r>
        <w:rPr>
          <w:spacing w:val="-2"/>
        </w:rPr>
        <w:t>y</w:t>
      </w:r>
      <w:r>
        <w:t>ing</w:t>
      </w:r>
      <w:r>
        <w:rPr>
          <w:spacing w:val="-7"/>
        </w:rPr>
        <w:t xml:space="preserve"> </w:t>
      </w:r>
      <w:r>
        <w:t>general</w:t>
      </w:r>
      <w:r>
        <w:rPr>
          <w:spacing w:val="-6"/>
        </w:rPr>
        <w:t xml:space="preserve"> </w:t>
      </w:r>
      <w:r>
        <w:rPr>
          <w:spacing w:val="-2"/>
        </w:rPr>
        <w:t>m</w:t>
      </w:r>
      <w:r>
        <w:t>e</w:t>
      </w:r>
      <w:r>
        <w:rPr>
          <w:spacing w:val="1"/>
        </w:rPr>
        <w:t>s</w:t>
      </w:r>
      <w:r>
        <w:t>sage when analysing cross-country variation in developed countries: there is a preference for coupling redistribution with pre-distribution fiscal policies. Government action affects household income directly (redistribution of public resources through transfers in cash and direct taxation) and indirectly (by</w:t>
      </w:r>
      <w:r>
        <w:rPr>
          <w:spacing w:val="-7"/>
        </w:rPr>
        <w:t xml:space="preserve"> </w:t>
      </w:r>
      <w:r>
        <w:rPr>
          <w:spacing w:val="-2"/>
        </w:rPr>
        <w:t>m</w:t>
      </w:r>
      <w:r>
        <w:t>od</w:t>
      </w:r>
      <w:r>
        <w:rPr>
          <w:spacing w:val="1"/>
        </w:rPr>
        <w:t>i</w:t>
      </w:r>
      <w:r>
        <w:rPr>
          <w:spacing w:val="2"/>
        </w:rPr>
        <w:t>f</w:t>
      </w:r>
      <w:r>
        <w:rPr>
          <w:spacing w:val="-2"/>
        </w:rPr>
        <w:t>y</w:t>
      </w:r>
      <w:r>
        <w:t>ing</w:t>
      </w:r>
      <w:r>
        <w:rPr>
          <w:spacing w:val="-7"/>
        </w:rPr>
        <w:t xml:space="preserve"> </w:t>
      </w:r>
      <w:r>
        <w:rPr>
          <w:spacing w:val="1"/>
        </w:rPr>
        <w:t>i</w:t>
      </w:r>
      <w:r>
        <w:t>n</w:t>
      </w:r>
      <w:r>
        <w:rPr>
          <w:spacing w:val="1"/>
        </w:rPr>
        <w:t>c</w:t>
      </w:r>
      <w:r>
        <w:t>ent</w:t>
      </w:r>
      <w:r>
        <w:rPr>
          <w:spacing w:val="1"/>
        </w:rPr>
        <w:t>i</w:t>
      </w:r>
      <w:r>
        <w:rPr>
          <w:spacing w:val="-2"/>
        </w:rPr>
        <w:t>v</w:t>
      </w:r>
      <w:r>
        <w:t>e</w:t>
      </w:r>
      <w:r>
        <w:rPr>
          <w:spacing w:val="1"/>
        </w:rPr>
        <w:t>s and pre-distribution through transfers in kind</w:t>
      </w:r>
      <w:r>
        <w:rPr>
          <w:spacing w:val="-1"/>
        </w:rPr>
        <w:t>)</w:t>
      </w:r>
      <w:r>
        <w:t>.</w:t>
      </w:r>
      <w:r>
        <w:rPr>
          <w:spacing w:val="-7"/>
        </w:rPr>
        <w:t xml:space="preserve"> </w:t>
      </w:r>
      <w:r>
        <w:t xml:space="preserve">Our estimates point towards significant effects of government expenditure and - to lesser degree - the progressivity of direct </w:t>
      </w:r>
      <w:ins w:id="1349" w:author="Daniel H." w:date="2019-05-28T16:18:00Z">
        <w:r>
          <w:t xml:space="preserve">income </w:t>
        </w:r>
      </w:ins>
      <w:r>
        <w:t xml:space="preserve">taxation on mitigating inequality. </w:t>
      </w:r>
      <w:r>
        <w:rPr>
          <w:spacing w:val="6"/>
        </w:rPr>
        <w:t xml:space="preserve">Our results show that social payments in cash, in particular pensions, seem to be </w:t>
      </w:r>
      <w:commentRangeStart w:id="1350"/>
      <w:del w:id="1351" w:author="Daniel H." w:date="2019-05-28T16:37:00Z">
        <w:r>
          <w:rPr>
            <w:spacing w:val="6"/>
          </w:rPr>
          <w:delText>the most</w:delText>
        </w:r>
      </w:del>
      <w:ins w:id="1352" w:author="Daniel H." w:date="2019-05-28T16:18:00Z">
        <w:r>
          <w:rPr>
            <w:spacing w:val="6"/>
          </w:rPr>
          <w:t>an</w:t>
        </w:r>
      </w:ins>
      <w:r>
        <w:rPr>
          <w:spacing w:val="6"/>
        </w:rPr>
        <w:t xml:space="preserve"> </w:t>
      </w:r>
      <w:commentRangeEnd w:id="1350"/>
      <w:r>
        <w:commentReference w:id="1350"/>
      </w:r>
      <w:r>
        <w:rPr>
          <w:spacing w:val="6"/>
        </w:rPr>
        <w:t xml:space="preserve">efficient tool in promoting redistribution. Also direct taxes on income are needed, unless the countries are constrained by high debt-to-GDP ratios. </w:t>
      </w:r>
    </w:p>
    <w:p w14:paraId="609CDFF5" w14:textId="77777777" w:rsidR="006148EE" w:rsidRDefault="00720711">
      <w:pPr>
        <w:pStyle w:val="BodyText"/>
        <w:spacing w:line="307" w:lineRule="auto"/>
        <w:ind w:right="154"/>
        <w:jc w:val="both"/>
        <w:rPr>
          <w:del w:id="1353" w:author="dani" w:date="2022-01-24T18:30:00Z"/>
        </w:rPr>
      </w:pPr>
      <w:r>
        <w:t>Additionally, we find that employment protection is correlated with the strength of the relationship between inequality and growth. In particular, a stronger control of employment protection can reduce the negative effect of income inequality.</w:t>
      </w:r>
    </w:p>
    <w:p w14:paraId="7D48A1A0" w14:textId="77777777" w:rsidR="006148EE" w:rsidRDefault="00720711">
      <w:pPr>
        <w:pStyle w:val="BodyText"/>
        <w:spacing w:line="307" w:lineRule="auto"/>
        <w:ind w:right="154"/>
        <w:jc w:val="both"/>
      </w:pPr>
      <w:r>
        <w:t xml:space="preserve">Wealth inequality is also widening in advanced countries, as briefly explained in Box 1. This is also a complex phenomenon that seems to be partly related to house ownership levels and price developments in real state in the euro area countries. </w:t>
      </w:r>
      <w:del w:id="1354" w:author="Daniel H." w:date="2019-05-28T16:37:00Z">
        <w:r>
          <w:delText>Also</w:delText>
        </w:r>
      </w:del>
      <w:ins w:id="1355" w:author="Daniel H." w:date="2019-05-28T16:18:00Z">
        <w:r>
          <w:t>Similarly</w:t>
        </w:r>
      </w:ins>
      <w:r>
        <w:t xml:space="preserve"> the relationship between real and financial wealth needs further analysis.</w:t>
      </w:r>
    </w:p>
    <w:p w14:paraId="666D7F58" w14:textId="77777777" w:rsidR="006148EE" w:rsidRDefault="00720711">
      <w:pPr>
        <w:pStyle w:val="BodyText"/>
        <w:spacing w:line="307" w:lineRule="auto"/>
        <w:ind w:right="154"/>
        <w:jc w:val="both"/>
      </w:pPr>
      <w:r>
        <w:t xml:space="preserve">Further research could investigate within country variation in income and wealth inequality. Analysing the different income deciles could help to identify the strengths and weaknesses of the different transfer and tax systems within a country. In a more critical way, it would necessary to assess if the current systems are outdated in view of the upcoming challenges such as ageing populations and digitalisation. It would be useful to understand how the changes in the household composition may impact inequality trends or how fiscal policies can change incentives in wealth accumulation. Current debates include discussions in the effectiveness of taxing wealth and </w:t>
      </w:r>
      <w:ins w:id="1356" w:author="Daniel H." w:date="2019-05-28T16:18:00Z">
        <w:r>
          <w:t xml:space="preserve">inheritance </w:t>
        </w:r>
      </w:ins>
      <w:r>
        <w:t>property</w:t>
      </w:r>
      <w:ins w:id="1357" w:author="Daniel H." w:date="2019-05-28T16:18:00Z">
        <w:r>
          <w:t xml:space="preserve"> taxes</w:t>
        </w:r>
      </w:ins>
      <w:r>
        <w:t xml:space="preserve">, in incentivising voluntary contributions to pensions in the third pillar, or in providing a minimum income to households as last resort. </w:t>
      </w:r>
    </w:p>
    <w:p w14:paraId="11BB3581" w14:textId="77777777" w:rsidR="006148EE" w:rsidRDefault="006148EE">
      <w:pPr>
        <w:pStyle w:val="BodyText"/>
        <w:spacing w:line="307" w:lineRule="auto"/>
        <w:ind w:right="154"/>
        <w:jc w:val="both"/>
      </w:pPr>
    </w:p>
    <w:p w14:paraId="560043DE" w14:textId="77777777" w:rsidR="006148EE" w:rsidRDefault="006148EE">
      <w:pPr>
        <w:pStyle w:val="BodyText"/>
        <w:spacing w:line="307" w:lineRule="auto"/>
        <w:ind w:right="154"/>
        <w:jc w:val="both"/>
        <w:rPr>
          <w:spacing w:val="6"/>
        </w:rPr>
      </w:pPr>
    </w:p>
    <w:p w14:paraId="633889B7" w14:textId="77777777" w:rsidR="006148EE" w:rsidRDefault="006148EE">
      <w:pPr>
        <w:pStyle w:val="BodyText"/>
        <w:spacing w:line="307" w:lineRule="auto"/>
        <w:ind w:right="154"/>
        <w:jc w:val="both"/>
        <w:rPr>
          <w:spacing w:val="6"/>
        </w:rPr>
      </w:pPr>
    </w:p>
    <w:p w14:paraId="0B082B2B" w14:textId="77777777" w:rsidR="006148EE" w:rsidRDefault="006148EE">
      <w:pPr>
        <w:pStyle w:val="BodyText"/>
        <w:spacing w:line="307" w:lineRule="auto"/>
        <w:ind w:right="154"/>
        <w:jc w:val="both"/>
        <w:rPr>
          <w:spacing w:val="6"/>
        </w:rPr>
      </w:pPr>
    </w:p>
    <w:p w14:paraId="536CC37F" w14:textId="77777777" w:rsidR="006148EE" w:rsidRDefault="006148EE">
      <w:pPr>
        <w:pStyle w:val="BodyText"/>
        <w:spacing w:line="307" w:lineRule="auto"/>
        <w:ind w:right="154"/>
        <w:jc w:val="both"/>
        <w:rPr>
          <w:spacing w:val="6"/>
        </w:rPr>
      </w:pPr>
    </w:p>
    <w:p w14:paraId="0E94C5CB" w14:textId="77777777" w:rsidR="006148EE" w:rsidRDefault="006148EE">
      <w:pPr>
        <w:pStyle w:val="BodyText"/>
        <w:spacing w:line="307" w:lineRule="auto"/>
        <w:ind w:right="154"/>
        <w:jc w:val="both"/>
        <w:rPr>
          <w:spacing w:val="6"/>
        </w:rPr>
      </w:pPr>
    </w:p>
    <w:p w14:paraId="7C74AA60" w14:textId="77777777" w:rsidR="006148EE" w:rsidRDefault="006148EE">
      <w:pPr>
        <w:pStyle w:val="BodyText"/>
        <w:spacing w:line="307" w:lineRule="auto"/>
        <w:ind w:right="154"/>
        <w:jc w:val="both"/>
        <w:rPr>
          <w:spacing w:val="6"/>
        </w:rPr>
      </w:pPr>
    </w:p>
    <w:p w14:paraId="22B91678" w14:textId="77777777" w:rsidR="006148EE" w:rsidRDefault="006148EE">
      <w:pPr>
        <w:pStyle w:val="BodyText"/>
        <w:spacing w:line="307" w:lineRule="auto"/>
        <w:ind w:right="154"/>
        <w:jc w:val="both"/>
        <w:rPr>
          <w:spacing w:val="6"/>
        </w:rPr>
      </w:pPr>
    </w:p>
    <w:p w14:paraId="319FBB28" w14:textId="77777777" w:rsidR="006148EE" w:rsidRDefault="006148EE">
      <w:pPr>
        <w:pStyle w:val="BodyText"/>
        <w:spacing w:line="307" w:lineRule="auto"/>
        <w:ind w:right="154"/>
        <w:jc w:val="both"/>
        <w:rPr>
          <w:spacing w:val="6"/>
        </w:rPr>
      </w:pPr>
    </w:p>
    <w:p w14:paraId="57DBC4E6" w14:textId="77777777" w:rsidR="006148EE" w:rsidRDefault="006148EE">
      <w:pPr>
        <w:pStyle w:val="BodyText"/>
        <w:spacing w:line="307" w:lineRule="auto"/>
        <w:ind w:right="154"/>
        <w:jc w:val="both"/>
        <w:rPr>
          <w:spacing w:val="6"/>
        </w:rPr>
      </w:pPr>
    </w:p>
    <w:p w14:paraId="251D7D74" w14:textId="77777777" w:rsidR="006148EE" w:rsidRDefault="006148EE">
      <w:pPr>
        <w:pStyle w:val="BodyText"/>
        <w:spacing w:line="307" w:lineRule="auto"/>
        <w:ind w:right="154"/>
        <w:jc w:val="both"/>
        <w:rPr>
          <w:spacing w:val="6"/>
        </w:rPr>
      </w:pPr>
    </w:p>
    <w:p w14:paraId="2C07C892" w14:textId="77777777" w:rsidR="006148EE" w:rsidRDefault="00720711">
      <w:pPr>
        <w:spacing w:after="360" w:line="312" w:lineRule="auto"/>
        <w:rPr>
          <w:b/>
          <w:sz w:val="28"/>
          <w:szCs w:val="28"/>
        </w:rPr>
      </w:pPr>
      <w:r>
        <w:rPr>
          <w:b/>
          <w:sz w:val="28"/>
          <w:szCs w:val="28"/>
          <w:lang w:val="en-US"/>
        </w:rPr>
        <w:t xml:space="preserve">References </w:t>
      </w:r>
    </w:p>
    <w:p w14:paraId="41A66474" w14:textId="77777777" w:rsidR="006148EE" w:rsidRDefault="00720711">
      <w:pPr>
        <w:jc w:val="both"/>
      </w:pPr>
      <w:r>
        <w:t xml:space="preserve">Aghion, P. and P. Howitt (1998), "Capital Accumulation and Innovation as Complementary Factors in Long-Run Growth", </w:t>
      </w:r>
      <w:r>
        <w:rPr>
          <w:i/>
        </w:rPr>
        <w:t>Journal of Economic Growth</w:t>
      </w:r>
      <w:r>
        <w:t>, 3, pp. 111-130.</w:t>
      </w:r>
    </w:p>
    <w:p w14:paraId="276880B2" w14:textId="77777777" w:rsidR="006148EE" w:rsidRDefault="006148EE">
      <w:pPr>
        <w:jc w:val="both"/>
      </w:pPr>
    </w:p>
    <w:p w14:paraId="6F1DFC3C" w14:textId="77777777" w:rsidR="006148EE" w:rsidRDefault="00720711">
      <w:pPr>
        <w:jc w:val="both"/>
      </w:pPr>
      <w:r>
        <w:t xml:space="preserve">Aghion P., Caroli, E. and C. García-Peñalosa (1999), "Inequality and Economic Growth: The Perspective of the New Growth Theories", </w:t>
      </w:r>
      <w:r>
        <w:rPr>
          <w:i/>
        </w:rPr>
        <w:t>Journal of Economic Literature</w:t>
      </w:r>
      <w:r>
        <w:t>, 37(4), pp.1615-1660.</w:t>
      </w:r>
    </w:p>
    <w:p w14:paraId="6C628640" w14:textId="77777777" w:rsidR="006148EE" w:rsidRDefault="006148EE">
      <w:pPr>
        <w:jc w:val="both"/>
      </w:pPr>
    </w:p>
    <w:p w14:paraId="1AC53A37" w14:textId="77777777" w:rsidR="006148EE" w:rsidRDefault="00720711">
      <w:pPr>
        <w:jc w:val="both"/>
      </w:pPr>
      <w:r>
        <w:t xml:space="preserve">Agnello, L. and R. M. Sousa (2014), "How does fiscal consolidation impact on income inequality?", </w:t>
      </w:r>
      <w:r>
        <w:rPr>
          <w:i/>
        </w:rPr>
        <w:t>Review of Income and Wealth</w:t>
      </w:r>
      <w:r>
        <w:t>, 60 (4), pp. 702-726.</w:t>
      </w:r>
    </w:p>
    <w:p w14:paraId="1B57184A" w14:textId="77777777" w:rsidR="006148EE" w:rsidRDefault="006148EE">
      <w:pPr>
        <w:jc w:val="both"/>
      </w:pPr>
    </w:p>
    <w:p w14:paraId="774B8D38" w14:textId="77777777" w:rsidR="006148EE" w:rsidRDefault="00720711">
      <w:pPr>
        <w:jc w:val="both"/>
      </w:pPr>
      <w:r>
        <w:t xml:space="preserve">Alesina, A. and R. Perotti (1996), "Income distribution, political instability, and investment", </w:t>
      </w:r>
      <w:r>
        <w:rPr>
          <w:i/>
        </w:rPr>
        <w:t>European Economic Review</w:t>
      </w:r>
      <w:r>
        <w:t>, 40(6), pp. 1203-1228.</w:t>
      </w:r>
    </w:p>
    <w:p w14:paraId="2875A258" w14:textId="77777777" w:rsidR="006148EE" w:rsidRDefault="006148EE">
      <w:pPr>
        <w:jc w:val="both"/>
      </w:pPr>
    </w:p>
    <w:p w14:paraId="43E1CD54" w14:textId="22237469" w:rsidR="006148EE" w:rsidRDefault="00720711">
      <w:pPr>
        <w:jc w:val="both"/>
        <w:rPr>
          <w:ins w:id="1358" w:author="dani" w:date="2022-02-02T12:20:00Z"/>
        </w:rPr>
      </w:pPr>
      <w:r>
        <w:t xml:space="preserve">Alesina, A., S. Ardagna, R. Perotti and F. Schiantarelli (2002), "Fiscal policy, profits, and investment", </w:t>
      </w:r>
      <w:r>
        <w:rPr>
          <w:i/>
        </w:rPr>
        <w:t>American Economic Review</w:t>
      </w:r>
      <w:r>
        <w:t>, 92, pp. 571-589.</w:t>
      </w:r>
    </w:p>
    <w:p w14:paraId="45359C50" w14:textId="34BA7D6F" w:rsidR="00E31A3D" w:rsidRDefault="00E31A3D">
      <w:pPr>
        <w:jc w:val="both"/>
        <w:rPr>
          <w:ins w:id="1359" w:author="dani" w:date="2022-02-02T12:20:00Z"/>
        </w:rPr>
      </w:pPr>
    </w:p>
    <w:p w14:paraId="716AD307" w14:textId="06C3A5C9" w:rsidR="00E31A3D" w:rsidRDefault="00E31A3D" w:rsidP="00E31A3D">
      <w:pPr>
        <w:jc w:val="both"/>
      </w:pPr>
      <w:ins w:id="1360" w:author="dani" w:date="2022-02-02T12:20:00Z">
        <w:r>
          <w:t xml:space="preserve">Ardagna S., </w:t>
        </w:r>
      </w:ins>
      <w:ins w:id="1361" w:author="dani" w:date="2022-02-02T12:21:00Z">
        <w:r>
          <w:t>“</w:t>
        </w:r>
      </w:ins>
      <w:ins w:id="1362" w:author="dani" w:date="2022-02-02T12:20:00Z">
        <w:r>
          <w:t xml:space="preserve">Financial Markets’ Behavior around Episodes of Large Changes in the Fiscal Stance” </w:t>
        </w:r>
      </w:ins>
      <w:ins w:id="1363" w:author="dani" w:date="2022-02-02T12:22:00Z">
        <w:r>
          <w:t>(</w:t>
        </w:r>
      </w:ins>
      <w:ins w:id="1364" w:author="dani" w:date="2022-02-02T12:20:00Z">
        <w:r>
          <w:t>2004</w:t>
        </w:r>
      </w:ins>
      <w:ins w:id="1365" w:author="dani" w:date="2022-02-02T12:22:00Z">
        <w:r>
          <w:t>)</w:t>
        </w:r>
      </w:ins>
      <w:ins w:id="1366" w:author="dani" w:date="2022-02-02T12:20:00Z">
        <w:r>
          <w:t>, European Central Bank working paper.</w:t>
        </w:r>
      </w:ins>
    </w:p>
    <w:p w14:paraId="488EF4AB" w14:textId="77777777" w:rsidR="006148EE" w:rsidRDefault="006148EE">
      <w:pPr>
        <w:jc w:val="both"/>
      </w:pPr>
    </w:p>
    <w:p w14:paraId="2F4D2634" w14:textId="77777777" w:rsidR="006148EE" w:rsidRDefault="00720711">
      <w:pPr>
        <w:jc w:val="both"/>
      </w:pPr>
      <w:r>
        <w:t xml:space="preserve">Avram, S., Figari, F., Leventi, C., Levy, H., Navicke, J., and Matsaganis, M. Militaru E., Paulus A., Rastrigina O. and H. Sutherland (2012), "The distributional effects of fiscal consolidation in nine EU countries", </w:t>
      </w:r>
      <w:r>
        <w:rPr>
          <w:i/>
        </w:rPr>
        <w:t>Social Situation Observatory</w:t>
      </w:r>
      <w:r>
        <w:t>, Research Note 1/2012.</w:t>
      </w:r>
    </w:p>
    <w:p w14:paraId="3DBF69D0" w14:textId="77777777" w:rsidR="006148EE" w:rsidRDefault="006148EE">
      <w:pPr>
        <w:jc w:val="both"/>
      </w:pPr>
    </w:p>
    <w:p w14:paraId="734B30FE" w14:textId="77777777" w:rsidR="006148EE" w:rsidRDefault="00720711">
      <w:pPr>
        <w:jc w:val="both"/>
        <w:rPr>
          <w:shd w:val="clear" w:color="auto" w:fill="FFFFFF"/>
          <w:lang w:val="en-US"/>
        </w:rPr>
      </w:pPr>
      <w:r>
        <w:rPr>
          <w:shd w:val="clear" w:color="auto" w:fill="FFFFFF"/>
          <w:lang w:val="en-US"/>
        </w:rPr>
        <w:t>Barbieri, P. and G. Cutuli (2016), “Employment Protection Legislation, Labour Market Dualism, and Inequality in Europe”, </w:t>
      </w:r>
      <w:r>
        <w:rPr>
          <w:rStyle w:val="Emphasis"/>
          <w:shd w:val="clear" w:color="auto" w:fill="FFFFFF"/>
          <w:lang w:val="en-US"/>
        </w:rPr>
        <w:t>European Sociological Review</w:t>
      </w:r>
      <w:r>
        <w:rPr>
          <w:shd w:val="clear" w:color="auto" w:fill="FFFFFF"/>
          <w:lang w:val="en-US"/>
        </w:rPr>
        <w:t xml:space="preserve"> 32(4), pp. 501-516, doi.org/10.1093/esr/jcv058.</w:t>
      </w:r>
    </w:p>
    <w:p w14:paraId="26A377B6" w14:textId="77777777" w:rsidR="006148EE" w:rsidRDefault="006148EE">
      <w:pPr>
        <w:jc w:val="both"/>
        <w:rPr>
          <w:shd w:val="clear" w:color="auto" w:fill="FFFFFF"/>
          <w:lang w:val="en-US"/>
        </w:rPr>
      </w:pPr>
    </w:p>
    <w:p w14:paraId="68344945" w14:textId="77777777" w:rsidR="006148EE" w:rsidRDefault="00720711">
      <w:pPr>
        <w:jc w:val="both"/>
        <w:rPr>
          <w:shd w:val="clear" w:color="auto" w:fill="FFFFFF"/>
          <w:lang w:val="en-US"/>
        </w:rPr>
      </w:pPr>
      <w:r>
        <w:rPr>
          <w:shd w:val="clear" w:color="auto" w:fill="FFFFFF"/>
          <w:lang w:val="en-US"/>
        </w:rPr>
        <w:t xml:space="preserve">Bargain, O., Callan, T., Dooerley, K. and C. Keane (2018), “Changes in Income Distributions and the Role of Tax-Benefit Policy during the Great Recession: An International Perspective”, </w:t>
      </w:r>
      <w:r>
        <w:rPr>
          <w:i/>
          <w:shd w:val="clear" w:color="auto" w:fill="FFFFFF"/>
          <w:lang w:val="en-US"/>
        </w:rPr>
        <w:t>Institute for Fiscal Studies</w:t>
      </w:r>
      <w:r>
        <w:rPr>
          <w:shd w:val="clear" w:color="auto" w:fill="FFFFFF"/>
          <w:lang w:val="en-US"/>
        </w:rPr>
        <w:t xml:space="preserve">, 38, pp. 559-583. </w:t>
      </w:r>
    </w:p>
    <w:p w14:paraId="38EBD933" w14:textId="77777777" w:rsidR="006148EE" w:rsidRDefault="006148EE">
      <w:pPr>
        <w:jc w:val="both"/>
        <w:rPr>
          <w:shd w:val="clear" w:color="auto" w:fill="FFFFFF"/>
          <w:lang w:val="en-US"/>
        </w:rPr>
      </w:pPr>
    </w:p>
    <w:p w14:paraId="4AF83A0A" w14:textId="77777777" w:rsidR="006148EE" w:rsidRDefault="00720711">
      <w:pPr>
        <w:jc w:val="both"/>
      </w:pPr>
      <w:r>
        <w:t xml:space="preserve">Bénabou, R. (1996), "Equity and Efficiency in Human Capital Investment: The Local Connection", </w:t>
      </w:r>
      <w:r>
        <w:rPr>
          <w:i/>
        </w:rPr>
        <w:t>Review of Economic Stu</w:t>
      </w:r>
      <w:r>
        <w:t>dies, vol. 63(2), pp. 237-264.</w:t>
      </w:r>
    </w:p>
    <w:p w14:paraId="2FD77A89" w14:textId="77777777" w:rsidR="006148EE" w:rsidRDefault="006148EE">
      <w:pPr>
        <w:jc w:val="both"/>
      </w:pPr>
    </w:p>
    <w:p w14:paraId="788498A2" w14:textId="77777777" w:rsidR="006148EE" w:rsidRDefault="00720711">
      <w:pPr>
        <w:jc w:val="both"/>
      </w:pPr>
      <w:r>
        <w:t xml:space="preserve">Birdsall, N., Ross, D. and R. Sabot (1995), "Inequality and Growth Reconsidered", </w:t>
      </w:r>
      <w:r>
        <w:rPr>
          <w:i/>
        </w:rPr>
        <w:t>World Bank Economic Review</w:t>
      </w:r>
      <w:r>
        <w:t>, 9, pp. 477-508.</w:t>
      </w:r>
    </w:p>
    <w:p w14:paraId="11E067E7" w14:textId="77777777" w:rsidR="006148EE" w:rsidRDefault="00720711">
      <w:pPr>
        <w:jc w:val="both"/>
      </w:pPr>
      <w:r>
        <w:t xml:space="preserve"> </w:t>
      </w:r>
    </w:p>
    <w:p w14:paraId="68FED5DE" w14:textId="77777777" w:rsidR="006148EE" w:rsidRDefault="00720711">
      <w:pPr>
        <w:jc w:val="both"/>
      </w:pPr>
      <w:r>
        <w:t xml:space="preserve">Calderon, C. and L. Lin (2003), “The direction of causality between financial development and economic growth”, </w:t>
      </w:r>
      <w:r>
        <w:rPr>
          <w:i/>
        </w:rPr>
        <w:t>Journal of Development Economics</w:t>
      </w:r>
      <w:r>
        <w:t>, 72 (1), pp. 321-334.</w:t>
      </w:r>
    </w:p>
    <w:p w14:paraId="135F9465" w14:textId="77777777" w:rsidR="006148EE" w:rsidRDefault="006148EE">
      <w:pPr>
        <w:jc w:val="both"/>
      </w:pPr>
    </w:p>
    <w:p w14:paraId="54CCAC00" w14:textId="77777777" w:rsidR="006148EE" w:rsidRDefault="00720711">
      <w:pPr>
        <w:jc w:val="both"/>
      </w:pPr>
      <w:r>
        <w:t>Callan T., C. Leventi, H. Levy, M. Matsaganis, A. Paulus and H. Sutherland (2011), "The distributional effects of austerity measures: a comparison of six EU countries", Research Note 2/2011 of the European Observatory on the Social Situation and Demography, European Commission.</w:t>
      </w:r>
    </w:p>
    <w:p w14:paraId="4AEF5683" w14:textId="77777777" w:rsidR="006148EE" w:rsidRDefault="006148EE">
      <w:pPr>
        <w:jc w:val="both"/>
      </w:pPr>
    </w:p>
    <w:p w14:paraId="5AD6C99D" w14:textId="77777777" w:rsidR="006148EE" w:rsidRDefault="00720711">
      <w:pPr>
        <w:jc w:val="both"/>
      </w:pPr>
      <w:r>
        <w:t xml:space="preserve">Causa, O., de Serres, A., and N. Ruiz (2015), "Can Pro-Growth Policies Lift All Boats? An Analysis Based on Household Disposable Income", </w:t>
      </w:r>
      <w:r>
        <w:rPr>
          <w:i/>
        </w:rPr>
        <w:t>OECD Journal of Economic Studies</w:t>
      </w:r>
      <w:r>
        <w:t>.</w:t>
      </w:r>
    </w:p>
    <w:p w14:paraId="7D0166B2" w14:textId="77777777" w:rsidR="006148EE" w:rsidRDefault="006148EE">
      <w:pPr>
        <w:jc w:val="both"/>
      </w:pPr>
    </w:p>
    <w:p w14:paraId="39CDB2A0" w14:textId="77777777" w:rsidR="006148EE" w:rsidRDefault="00720711">
      <w:pPr>
        <w:jc w:val="both"/>
      </w:pPr>
      <w:r>
        <w:t xml:space="preserve">Cingano, F. (2014), "Trends in Income Inequality and its Impact on Economic Growth", </w:t>
      </w:r>
      <w:r>
        <w:rPr>
          <w:i/>
        </w:rPr>
        <w:t>OECD Social, Employment and Migration Working Papers</w:t>
      </w:r>
      <w:r>
        <w:t>, 163.</w:t>
      </w:r>
    </w:p>
    <w:p w14:paraId="234A76A0" w14:textId="77777777" w:rsidR="006148EE" w:rsidRDefault="006148EE">
      <w:pPr>
        <w:jc w:val="both"/>
      </w:pPr>
    </w:p>
    <w:p w14:paraId="7AB58B13" w14:textId="77777777" w:rsidR="006148EE" w:rsidRDefault="00720711">
      <w:pPr>
        <w:pBdr>
          <w:top w:val="nil"/>
          <w:left w:val="nil"/>
          <w:bottom w:val="nil"/>
          <w:right w:val="nil"/>
          <w:between w:val="nil"/>
        </w:pBdr>
        <w:shd w:val="solid" w:color="FFFFFF" w:fill="auto"/>
        <w:jc w:val="both"/>
      </w:pPr>
      <w:r>
        <w:t xml:space="preserve">De Gregorio, J. (1992), "Economic growth in Latin America", </w:t>
      </w:r>
      <w:r>
        <w:rPr>
          <w:i/>
        </w:rPr>
        <w:t>Journal of Development Economics</w:t>
      </w:r>
      <w:r>
        <w:t>, 39, pp. 58-84.</w:t>
      </w:r>
    </w:p>
    <w:p w14:paraId="21A54586" w14:textId="77777777" w:rsidR="006148EE" w:rsidRDefault="006148EE">
      <w:pPr>
        <w:pBdr>
          <w:top w:val="nil"/>
          <w:left w:val="nil"/>
          <w:bottom w:val="nil"/>
          <w:right w:val="nil"/>
          <w:between w:val="nil"/>
        </w:pBdr>
        <w:shd w:val="solid" w:color="FFFFFF" w:fill="auto"/>
        <w:jc w:val="both"/>
      </w:pPr>
    </w:p>
    <w:p w14:paraId="5C68F5A0" w14:textId="77777777" w:rsidR="006148EE" w:rsidRDefault="00720711">
      <w:pPr>
        <w:pBdr>
          <w:top w:val="nil"/>
          <w:left w:val="nil"/>
          <w:bottom w:val="nil"/>
          <w:right w:val="nil"/>
          <w:between w:val="nil"/>
        </w:pBdr>
        <w:shd w:val="solid" w:color="FFFFFF" w:fill="auto"/>
        <w:jc w:val="both"/>
      </w:pPr>
      <w:r>
        <w:t xml:space="preserve">Dabla-Norris, E., Yan Ji, R. T. and D.F. Unsal (2015), "Identifying Constraints to Financial Inclusion and Their Impact on GDP and Inequality: A Structural Framework for Policy", </w:t>
      </w:r>
      <w:r>
        <w:rPr>
          <w:i/>
        </w:rPr>
        <w:t>IMF Working Paper</w:t>
      </w:r>
      <w:r>
        <w:t>, 22.</w:t>
      </w:r>
    </w:p>
    <w:p w14:paraId="41A3F40F" w14:textId="77777777" w:rsidR="006148EE" w:rsidRDefault="006148EE">
      <w:pPr>
        <w:pBdr>
          <w:top w:val="nil"/>
          <w:left w:val="nil"/>
          <w:bottom w:val="nil"/>
          <w:right w:val="nil"/>
          <w:between w:val="nil"/>
        </w:pBdr>
        <w:shd w:val="solid" w:color="FFFFFF" w:fill="auto"/>
        <w:jc w:val="both"/>
      </w:pPr>
    </w:p>
    <w:p w14:paraId="49D6C3BB" w14:textId="77777777" w:rsidR="006148EE" w:rsidRDefault="00720711">
      <w:pPr>
        <w:jc w:val="both"/>
      </w:pPr>
      <w:r>
        <w:t xml:space="preserve">Doerrenberg, P. and A. Peichl (2014), "The impact of redistributive policies on inequality in OECD countries", </w:t>
      </w:r>
      <w:r>
        <w:rPr>
          <w:i/>
        </w:rPr>
        <w:t>Applied Economics</w:t>
      </w:r>
      <w:r>
        <w:t>, 46(17), pp.2066-2086.</w:t>
      </w:r>
    </w:p>
    <w:p w14:paraId="4F1FC66F" w14:textId="77777777" w:rsidR="006148EE" w:rsidRDefault="006148EE">
      <w:pPr>
        <w:jc w:val="both"/>
      </w:pPr>
    </w:p>
    <w:p w14:paraId="110C6093" w14:textId="77777777" w:rsidR="006148EE" w:rsidRDefault="00720711">
      <w:pPr>
        <w:jc w:val="both"/>
      </w:pPr>
      <w:r>
        <w:t xml:space="preserve">Easterly, W. (2007), "Inequality does cause underdevelopment: Insights from a new instrument", </w:t>
      </w:r>
      <w:r>
        <w:rPr>
          <w:i/>
        </w:rPr>
        <w:t>Journal of Development Economics</w:t>
      </w:r>
      <w:r>
        <w:t>, 84(2), pp. 755- 776.</w:t>
      </w:r>
    </w:p>
    <w:p w14:paraId="22E1AF7C" w14:textId="77777777" w:rsidR="006148EE" w:rsidRDefault="006148EE">
      <w:pPr>
        <w:jc w:val="both"/>
      </w:pPr>
    </w:p>
    <w:p w14:paraId="4715F7D8" w14:textId="77777777" w:rsidR="006148EE" w:rsidRDefault="00720711">
      <w:pPr>
        <w:jc w:val="both"/>
      </w:pPr>
      <w:r>
        <w:t xml:space="preserve">ECB (2016), "The Household Finance and Consumption Survey: results from the second wave Household Finance and Consumption Network (HFCN)", </w:t>
      </w:r>
      <w:r>
        <w:rPr>
          <w:i/>
        </w:rPr>
        <w:t>Statistical Paper Series</w:t>
      </w:r>
      <w:r>
        <w:t>, 18, December.</w:t>
      </w:r>
    </w:p>
    <w:p w14:paraId="30D20478" w14:textId="77777777" w:rsidR="006148EE" w:rsidRDefault="006148EE">
      <w:pPr>
        <w:pBdr>
          <w:top w:val="nil"/>
          <w:left w:val="nil"/>
          <w:bottom w:val="nil"/>
          <w:right w:val="nil"/>
          <w:between w:val="nil"/>
        </w:pBdr>
        <w:shd w:val="solid" w:color="FFFFFF" w:fill="auto"/>
        <w:jc w:val="both"/>
      </w:pPr>
    </w:p>
    <w:p w14:paraId="040231C2" w14:textId="77777777" w:rsidR="006148EE" w:rsidRDefault="00720711">
      <w:pPr>
        <w:pBdr>
          <w:top w:val="nil"/>
          <w:left w:val="nil"/>
          <w:bottom w:val="nil"/>
          <w:right w:val="nil"/>
          <w:between w:val="nil"/>
        </w:pBdr>
        <w:shd w:val="solid" w:color="FFFFFF" w:fill="auto"/>
        <w:jc w:val="both"/>
      </w:pPr>
      <w:r>
        <w:t xml:space="preserve">ECB (2019), “Social spending: a euro area cross-country comparison”, </w:t>
      </w:r>
      <w:r>
        <w:rPr>
          <w:highlight w:val="yellow"/>
          <w:rPrChange w:id="1367" w:author="dani" w:date="2021-12-20T16:09:00Z">
            <w:rPr/>
          </w:rPrChange>
        </w:rPr>
        <w:t>forthcoming.</w:t>
      </w:r>
    </w:p>
    <w:p w14:paraId="633BA1DC" w14:textId="77777777" w:rsidR="006148EE" w:rsidRDefault="006148EE">
      <w:pPr>
        <w:pBdr>
          <w:top w:val="nil"/>
          <w:left w:val="nil"/>
          <w:bottom w:val="nil"/>
          <w:right w:val="nil"/>
          <w:between w:val="nil"/>
        </w:pBdr>
        <w:shd w:val="solid" w:color="FFFFFF" w:fill="auto"/>
        <w:jc w:val="both"/>
      </w:pPr>
    </w:p>
    <w:p w14:paraId="01BD7295" w14:textId="77777777" w:rsidR="006148EE" w:rsidRDefault="00720711">
      <w:pPr>
        <w:pBdr>
          <w:top w:val="nil"/>
          <w:left w:val="nil"/>
          <w:bottom w:val="nil"/>
          <w:right w:val="nil"/>
          <w:between w:val="nil"/>
        </w:pBdr>
        <w:shd w:val="solid" w:color="FFFFFF" w:fill="auto"/>
        <w:jc w:val="both"/>
      </w:pPr>
      <w:r>
        <w:t>European System of Accounts (ESA 2010), Eurostat.</w:t>
      </w:r>
    </w:p>
    <w:p w14:paraId="5BE162B1" w14:textId="77777777" w:rsidR="006148EE" w:rsidRDefault="006148EE">
      <w:pPr>
        <w:jc w:val="both"/>
      </w:pPr>
    </w:p>
    <w:p w14:paraId="709412B7" w14:textId="77777777" w:rsidR="006148EE" w:rsidRDefault="00720711">
      <w:pPr>
        <w:jc w:val="both"/>
      </w:pPr>
      <w:r>
        <w:lastRenderedPageBreak/>
        <w:t>Evans, P. (1998), “Using Panel Data to Evaluate Growth Theories”, International Economic Review, pp. 295-306.</w:t>
      </w:r>
    </w:p>
    <w:p w14:paraId="7B9EF555" w14:textId="77777777" w:rsidR="006148EE" w:rsidRDefault="006148EE">
      <w:pPr>
        <w:jc w:val="both"/>
      </w:pPr>
    </w:p>
    <w:p w14:paraId="1C36ABA7" w14:textId="77777777" w:rsidR="006148EE" w:rsidRDefault="009502A0">
      <w:pPr>
        <w:jc w:val="both"/>
        <w:outlineLvl w:val="1"/>
        <w:rPr>
          <w:rFonts w:ascii="MuseoSlab-300" w:hAnsi="MuseoSlab-300"/>
          <w:noProof/>
          <w:szCs w:val="42"/>
        </w:rPr>
      </w:pPr>
      <w:hyperlink r:id="rId18" w:history="1">
        <w:r w:rsidR="00720711">
          <w:rPr>
            <w:rFonts w:ascii="MuseoSans-300" w:hAnsi="MuseoSans-300"/>
            <w:noProof/>
          </w:rPr>
          <w:t>Furceri</w:t>
        </w:r>
      </w:hyperlink>
      <w:r w:rsidR="00720711">
        <w:rPr>
          <w:rFonts w:ascii="MuseoSans-300" w:hAnsi="MuseoSans-300"/>
          <w:noProof/>
        </w:rPr>
        <w:t xml:space="preserve">, D., G. </w:t>
      </w:r>
      <w:hyperlink r:id="rId19" w:history="1">
        <w:r w:rsidR="00720711">
          <w:rPr>
            <w:rFonts w:ascii="MuseoSans-300" w:hAnsi="MuseoSans-300"/>
            <w:noProof/>
          </w:rPr>
          <w:t xml:space="preserve">Jun, </w:t>
        </w:r>
      </w:hyperlink>
      <w:hyperlink r:id="rId20" w:history="1">
        <w:r w:rsidR="00720711">
          <w:rPr>
            <w:rFonts w:ascii="MuseoSans-300" w:hAnsi="MuseoSans-300"/>
            <w:noProof/>
          </w:rPr>
          <w:t>Loungani</w:t>
        </w:r>
      </w:hyperlink>
      <w:r w:rsidR="00720711">
        <w:rPr>
          <w:rFonts w:ascii="MuseoSans-300" w:hAnsi="MuseoSans-300"/>
          <w:noProof/>
        </w:rPr>
        <w:t>,</w:t>
      </w:r>
      <w:r w:rsidR="00720711">
        <w:rPr>
          <w:noProof/>
        </w:rPr>
        <w:t xml:space="preserve"> </w:t>
      </w:r>
      <w:r w:rsidR="00720711">
        <w:rPr>
          <w:rFonts w:ascii="MuseoSans-300" w:hAnsi="MuseoSans-300"/>
          <w:noProof/>
        </w:rPr>
        <w:t xml:space="preserve">P. and </w:t>
      </w:r>
      <w:hyperlink r:id="rId21" w:history="1">
        <w:r w:rsidR="00720711">
          <w:rPr>
            <w:rFonts w:ascii="MuseoSans-300" w:hAnsi="MuseoSans-300"/>
            <w:noProof/>
          </w:rPr>
          <w:t>G Melina</w:t>
        </w:r>
      </w:hyperlink>
      <w:r w:rsidR="00720711">
        <w:rPr>
          <w:rFonts w:ascii="MuseoSans-300" w:hAnsi="MuseoSans-300"/>
          <w:noProof/>
        </w:rPr>
        <w:t xml:space="preserve"> (2018), “</w:t>
      </w:r>
      <w:r w:rsidR="00720711">
        <w:rPr>
          <w:rFonts w:ascii="MuseoSlab-300" w:hAnsi="MuseoSlab-300"/>
          <w:noProof/>
          <w:szCs w:val="42"/>
        </w:rPr>
        <w:t xml:space="preserve">The Distributional Effects of Government Spending Shocks in Developing Economies”, </w:t>
      </w:r>
      <w:r w:rsidR="00720711">
        <w:rPr>
          <w:rFonts w:ascii="MuseoSlab-300" w:hAnsi="MuseoSlab-300"/>
          <w:i/>
          <w:noProof/>
          <w:szCs w:val="42"/>
        </w:rPr>
        <w:t>IMF Working Papers</w:t>
      </w:r>
      <w:r w:rsidR="00720711">
        <w:rPr>
          <w:rFonts w:ascii="MuseoSlab-300" w:hAnsi="MuseoSlab-300"/>
          <w:noProof/>
          <w:szCs w:val="42"/>
        </w:rPr>
        <w:t xml:space="preserve">, </w:t>
      </w:r>
      <w:r w:rsidR="00720711">
        <w:rPr>
          <w:rFonts w:ascii="MuseoSans-300" w:hAnsi="MuseoSans-300"/>
          <w:noProof/>
        </w:rPr>
        <w:t>18/57.</w:t>
      </w:r>
    </w:p>
    <w:p w14:paraId="7863DD30" w14:textId="77777777" w:rsidR="006148EE" w:rsidRDefault="006148EE">
      <w:pPr>
        <w:jc w:val="both"/>
      </w:pPr>
    </w:p>
    <w:p w14:paraId="2A296B22" w14:textId="77777777" w:rsidR="006148EE" w:rsidRDefault="00720711">
      <w:pPr>
        <w:jc w:val="both"/>
      </w:pPr>
      <w:r>
        <w:t xml:space="preserve">Galor, O. and O. Moav (2004), "From Physical to Human Capital Accumulation: Inequality and the Process of Development", </w:t>
      </w:r>
      <w:r>
        <w:rPr>
          <w:i/>
        </w:rPr>
        <w:t>Review of Economic Studies</w:t>
      </w:r>
      <w:r>
        <w:t>, 71, pp. 1001-1026.</w:t>
      </w:r>
    </w:p>
    <w:p w14:paraId="11FFB206" w14:textId="77777777" w:rsidR="006148EE" w:rsidRDefault="006148EE">
      <w:pPr>
        <w:jc w:val="both"/>
      </w:pPr>
    </w:p>
    <w:p w14:paraId="195D4C46" w14:textId="77777777" w:rsidR="006148EE" w:rsidRDefault="00720711">
      <w:pPr>
        <w:jc w:val="both"/>
      </w:pPr>
      <w:r>
        <w:t xml:space="preserve">Góes, C. (2016). “Testing Piketty's Hypothesis on the Drivers of Income Inequality: Evidence from Panel VARs with Heterogeneous Dynamics”, </w:t>
      </w:r>
      <w:r>
        <w:rPr>
          <w:i/>
        </w:rPr>
        <w:t>IMF Working Paper,</w:t>
      </w:r>
      <w:r>
        <w:t xml:space="preserve"> 16/160.</w:t>
      </w:r>
    </w:p>
    <w:p w14:paraId="2B43E6D5" w14:textId="77777777" w:rsidR="006148EE" w:rsidRDefault="006148EE">
      <w:pPr>
        <w:jc w:val="both"/>
      </w:pPr>
    </w:p>
    <w:p w14:paraId="66FB4534" w14:textId="77777777" w:rsidR="006148EE" w:rsidRDefault="00720711">
      <w:pPr>
        <w:jc w:val="both"/>
      </w:pPr>
      <w:r>
        <w:t xml:space="preserve">Immervoll, H. and L. Richardson (2011), "Redistribution Policy and Inequality Reduction in OECD Countries: What Has Changed in Two Decades?", </w:t>
      </w:r>
      <w:r>
        <w:rPr>
          <w:i/>
        </w:rPr>
        <w:t>OECD Social, Employment and Migration Working Papers</w:t>
      </w:r>
      <w:r>
        <w:t>, 122.</w:t>
      </w:r>
    </w:p>
    <w:p w14:paraId="509AD533" w14:textId="77777777" w:rsidR="006148EE" w:rsidRDefault="006148EE">
      <w:pPr>
        <w:pBdr>
          <w:top w:val="nil"/>
          <w:left w:val="nil"/>
          <w:bottom w:val="nil"/>
          <w:right w:val="nil"/>
          <w:between w:val="nil"/>
        </w:pBdr>
        <w:shd w:val="solid" w:color="FFFFFF" w:fill="auto"/>
        <w:jc w:val="both"/>
      </w:pPr>
    </w:p>
    <w:p w14:paraId="5EF1E249" w14:textId="77777777" w:rsidR="006148EE" w:rsidRDefault="00720711">
      <w:pPr>
        <w:pBdr>
          <w:top w:val="nil"/>
          <w:left w:val="nil"/>
          <w:bottom w:val="nil"/>
          <w:right w:val="nil"/>
          <w:between w:val="nil"/>
        </w:pBdr>
        <w:shd w:val="solid" w:color="FFFFFF" w:fill="auto"/>
        <w:jc w:val="both"/>
      </w:pPr>
      <w:r>
        <w:t xml:space="preserve">Imrohoroglu, A., S. Imrohoroglu and D. Joines (1995), "A Life Cycle Analysis of Social Security", </w:t>
      </w:r>
      <w:r>
        <w:rPr>
          <w:i/>
        </w:rPr>
        <w:t>Economic Theory</w:t>
      </w:r>
      <w:r>
        <w:t>, 6, pp. 83-114.</w:t>
      </w:r>
    </w:p>
    <w:p w14:paraId="008305C8" w14:textId="77777777" w:rsidR="006148EE" w:rsidRDefault="006148EE">
      <w:pPr>
        <w:rPr>
          <w:rFonts w:eastAsia="SimSun"/>
          <w:lang w:val="en-US" w:eastAsia="es-ES"/>
        </w:rPr>
      </w:pPr>
    </w:p>
    <w:p w14:paraId="3D81756A" w14:textId="77777777" w:rsidR="006148EE" w:rsidRDefault="00720711">
      <w:pPr>
        <w:rPr>
          <w:rFonts w:eastAsia="SimSun"/>
          <w:lang w:val="en-US" w:eastAsia="es-ES"/>
        </w:rPr>
      </w:pPr>
      <w:r>
        <w:rPr>
          <w:rFonts w:eastAsia="SimSun"/>
          <w:lang w:val="en-US" w:eastAsia="es-ES"/>
        </w:rPr>
        <w:t xml:space="preserve">Köhler-Ulbrich, P., Asimakopoulos, Y., Doyle, N., Magono, R., Zachary, M., Walko, Z., Stoess, E., Kok, Ch., Wagner, K., Valckx, N., and Martínez Pagés (2009), "Housing finance in the euro area", </w:t>
      </w:r>
      <w:r>
        <w:rPr>
          <w:rFonts w:eastAsia="SimSun"/>
          <w:i/>
          <w:lang w:val="en-US" w:eastAsia="es-ES"/>
        </w:rPr>
        <w:t>ECB Occasional Paper Series,</w:t>
      </w:r>
      <w:r>
        <w:rPr>
          <w:rFonts w:eastAsia="SimSun"/>
          <w:lang w:val="en-US" w:eastAsia="es-ES"/>
        </w:rPr>
        <w:t xml:space="preserve"> 101.</w:t>
      </w:r>
    </w:p>
    <w:p w14:paraId="2A824059" w14:textId="77777777" w:rsidR="006148EE" w:rsidRDefault="006148EE">
      <w:pPr>
        <w:rPr>
          <w:rFonts w:eastAsia="SimSun"/>
          <w:lang w:val="en-US" w:eastAsia="es-ES"/>
        </w:rPr>
      </w:pPr>
    </w:p>
    <w:p w14:paraId="61EB574B" w14:textId="77777777" w:rsidR="006148EE" w:rsidRDefault="00720711">
      <w:pPr>
        <w:jc w:val="both"/>
      </w:pPr>
      <w:r>
        <w:t xml:space="preserve">Kumhof, M. and R. Rancière (2010), "Inequality, Leverage and Crises", </w:t>
      </w:r>
      <w:r>
        <w:rPr>
          <w:i/>
        </w:rPr>
        <w:t>IMF Working Paper</w:t>
      </w:r>
      <w:r>
        <w:t>, 10/268.</w:t>
      </w:r>
    </w:p>
    <w:p w14:paraId="1C80C498" w14:textId="77777777" w:rsidR="006148EE" w:rsidRDefault="006148EE">
      <w:pPr>
        <w:jc w:val="both"/>
      </w:pPr>
    </w:p>
    <w:p w14:paraId="1302C7B9" w14:textId="77777777" w:rsidR="006148EE" w:rsidRDefault="00720711">
      <w:pPr>
        <w:jc w:val="both"/>
      </w:pPr>
      <w:r>
        <w:t xml:space="preserve">Kuznets, S. (1955), "Economic Growth and Income Inequality", </w:t>
      </w:r>
      <w:r>
        <w:rPr>
          <w:i/>
        </w:rPr>
        <w:t>American Economic Review</w:t>
      </w:r>
      <w:r>
        <w:t>, 45 (1), pp. 1-28.</w:t>
      </w:r>
    </w:p>
    <w:p w14:paraId="6CB4C923" w14:textId="77777777" w:rsidR="006148EE" w:rsidRDefault="006148EE">
      <w:pPr>
        <w:jc w:val="both"/>
      </w:pPr>
    </w:p>
    <w:p w14:paraId="6E95481C" w14:textId="77777777" w:rsidR="006148EE" w:rsidRDefault="00720711">
      <w:pPr>
        <w:jc w:val="both"/>
      </w:pPr>
      <w:r>
        <w:t>Lequiller, F. and D. Blades (2014), "Understanding National Accounts", OECD.</w:t>
      </w:r>
    </w:p>
    <w:p w14:paraId="6FFC58DF" w14:textId="77777777" w:rsidR="006148EE" w:rsidRDefault="006148EE">
      <w:pPr>
        <w:jc w:val="both"/>
      </w:pPr>
    </w:p>
    <w:p w14:paraId="3EEA6935" w14:textId="77777777" w:rsidR="006148EE" w:rsidRDefault="00720711">
      <w:pPr>
        <w:jc w:val="both"/>
      </w:pPr>
      <w:r>
        <w:t xml:space="preserve">Lundberg, M. and L. Squire (2003),"The simultaneous evolution of growth and inequality", </w:t>
      </w:r>
      <w:r>
        <w:rPr>
          <w:i/>
        </w:rPr>
        <w:t>Economic Journal</w:t>
      </w:r>
      <w:r>
        <w:t>, 113(487), pp. 326-344.</w:t>
      </w:r>
    </w:p>
    <w:p w14:paraId="41D2FC62" w14:textId="77777777" w:rsidR="006148EE" w:rsidRDefault="006148EE">
      <w:pPr>
        <w:jc w:val="both"/>
      </w:pPr>
    </w:p>
    <w:p w14:paraId="5629052E" w14:textId="77777777" w:rsidR="006148EE" w:rsidRDefault="00720711">
      <w:pPr>
        <w:jc w:val="both"/>
      </w:pPr>
      <w:r>
        <w:t>Meltzer, A. and S. Richard (1981), "A Rational Theory of the Size of Government", Jo</w:t>
      </w:r>
      <w:r>
        <w:rPr>
          <w:i/>
        </w:rPr>
        <w:t>urnal of Political Economy</w:t>
      </w:r>
      <w:r>
        <w:t>, 89, pp. 914-927.</w:t>
      </w:r>
    </w:p>
    <w:p w14:paraId="7EB89DC8" w14:textId="77777777" w:rsidR="006148EE" w:rsidRDefault="006148EE">
      <w:pPr>
        <w:jc w:val="both"/>
      </w:pPr>
    </w:p>
    <w:p w14:paraId="0B8A0D53" w14:textId="77777777" w:rsidR="006148EE" w:rsidRDefault="00720711">
      <w:pPr>
        <w:jc w:val="both"/>
      </w:pPr>
      <w:r>
        <w:t xml:space="preserve">Muinelo-Gallo, L. and O. Roca-Segalés (2011), "Economic Growth and Inequality: The Role of Fiscal Policies", </w:t>
      </w:r>
      <w:r>
        <w:rPr>
          <w:i/>
        </w:rPr>
        <w:t>Australian Economic Papers</w:t>
      </w:r>
      <w:r>
        <w:t>, 50 (2-3), pp. 74-97.</w:t>
      </w:r>
    </w:p>
    <w:p w14:paraId="4A2DF2CE" w14:textId="77777777" w:rsidR="006148EE" w:rsidRDefault="006148EE">
      <w:pPr>
        <w:jc w:val="both"/>
      </w:pPr>
    </w:p>
    <w:p w14:paraId="5FC8B7E1" w14:textId="77777777" w:rsidR="006148EE" w:rsidRDefault="00720711">
      <w:pPr>
        <w:jc w:val="both"/>
      </w:pPr>
      <w:r>
        <w:t xml:space="preserve">Muinelo-Gallo, L. and O. Roca-Segalés (2013), "Joint determinants of Economic Growth, Income Inequality, and Fiscal Policies", </w:t>
      </w:r>
      <w:r>
        <w:rPr>
          <w:i/>
        </w:rPr>
        <w:t>Economic Modelling</w:t>
      </w:r>
      <w:r>
        <w:t>, 30(1), pp. 814-824.</w:t>
      </w:r>
    </w:p>
    <w:p w14:paraId="324313EC" w14:textId="77777777" w:rsidR="006148EE" w:rsidRDefault="006148EE">
      <w:pPr>
        <w:jc w:val="both"/>
      </w:pPr>
    </w:p>
    <w:p w14:paraId="52600EC3" w14:textId="77777777" w:rsidR="006148EE" w:rsidRDefault="00720711">
      <w:pPr>
        <w:jc w:val="both"/>
      </w:pPr>
      <w:r>
        <w:t>OECD (2014), "Rising inequality: youth and poor fall further behind", Income Inequality Update, June.</w:t>
      </w:r>
    </w:p>
    <w:p w14:paraId="4A233A5D" w14:textId="77777777" w:rsidR="006148EE" w:rsidRDefault="006148EE">
      <w:pPr>
        <w:jc w:val="both"/>
      </w:pPr>
    </w:p>
    <w:p w14:paraId="4482CE5D" w14:textId="77777777" w:rsidR="006148EE" w:rsidRDefault="00720711">
      <w:pPr>
        <w:jc w:val="both"/>
      </w:pPr>
      <w:r>
        <w:lastRenderedPageBreak/>
        <w:t>Pedroni, P. (2013). “Structural Panel VARs”, Econometrics 1, pp. 180:206. doi: 10.3390/</w:t>
      </w:r>
    </w:p>
    <w:p w14:paraId="693391AF" w14:textId="77777777" w:rsidR="006148EE" w:rsidRDefault="00720711">
      <w:pPr>
        <w:jc w:val="both"/>
      </w:pPr>
      <w:r>
        <w:t>econometrics1020180</w:t>
      </w:r>
    </w:p>
    <w:p w14:paraId="7A68E6D9" w14:textId="77777777" w:rsidR="006148EE" w:rsidRDefault="006148EE">
      <w:pPr>
        <w:jc w:val="both"/>
      </w:pPr>
    </w:p>
    <w:p w14:paraId="256D11D6" w14:textId="77777777" w:rsidR="006148EE" w:rsidRDefault="00720711">
      <w:pPr>
        <w:jc w:val="both"/>
      </w:pPr>
      <w:r>
        <w:t xml:space="preserve">Perotti, R. (1996), "Growth, income distribution, and democracy: What the data say", </w:t>
      </w:r>
      <w:r>
        <w:rPr>
          <w:i/>
        </w:rPr>
        <w:t>Journal of Economic Growth</w:t>
      </w:r>
      <w:r>
        <w:t>, 1(2), pp. 149-187.</w:t>
      </w:r>
    </w:p>
    <w:p w14:paraId="64521415" w14:textId="77777777" w:rsidR="006148EE" w:rsidRDefault="006148EE">
      <w:pPr>
        <w:jc w:val="both"/>
      </w:pPr>
    </w:p>
    <w:p w14:paraId="3BD96590" w14:textId="77777777" w:rsidR="006148EE" w:rsidRDefault="00720711">
      <w:pPr>
        <w:jc w:val="both"/>
      </w:pPr>
      <w:r>
        <w:t xml:space="preserve">Piketty, T. and G. Zucman (2014), “Capital is Back: Wealth-Income Ratios in Rich Countries 1700–2010”, </w:t>
      </w:r>
      <w:r>
        <w:rPr>
          <w:i/>
        </w:rPr>
        <w:t>The Quarterly Journal of Economics</w:t>
      </w:r>
      <w:r>
        <w:t xml:space="preserve">, 129(3), pp. 1255-1310. </w:t>
      </w:r>
    </w:p>
    <w:p w14:paraId="1E1A096D" w14:textId="77777777" w:rsidR="006148EE" w:rsidRDefault="006148EE">
      <w:pPr>
        <w:jc w:val="both"/>
      </w:pPr>
    </w:p>
    <w:p w14:paraId="67E85258" w14:textId="77777777" w:rsidR="006148EE" w:rsidRDefault="00720711">
      <w:pPr>
        <w:jc w:val="both"/>
      </w:pPr>
      <w:r>
        <w:t>Rajan R. (2010), "Fault Lines: How Hidden Fractures Still Threaten the World Economy".</w:t>
      </w:r>
    </w:p>
    <w:p w14:paraId="56ABD934" w14:textId="77777777" w:rsidR="006148EE" w:rsidRDefault="006148EE">
      <w:pPr>
        <w:jc w:val="both"/>
      </w:pPr>
    </w:p>
    <w:p w14:paraId="19B87490" w14:textId="77777777" w:rsidR="006148EE" w:rsidRDefault="00720711">
      <w:pPr>
        <w:jc w:val="both"/>
      </w:pPr>
      <w:r>
        <w:t xml:space="preserve">Raitano, M. (2016), “Income inequality in Europe since the crisis”, </w:t>
      </w:r>
      <w:r>
        <w:rPr>
          <w:i/>
        </w:rPr>
        <w:t>Intereconomics Review of European Economic Policy</w:t>
      </w:r>
      <w:r>
        <w:t xml:space="preserve">, 51(2), pp.67-72. </w:t>
      </w:r>
    </w:p>
    <w:p w14:paraId="545C7587" w14:textId="77777777" w:rsidR="006148EE" w:rsidRDefault="006148EE">
      <w:pPr>
        <w:jc w:val="both"/>
      </w:pPr>
    </w:p>
    <w:p w14:paraId="7A15A53D" w14:textId="77777777" w:rsidR="006148EE" w:rsidRDefault="00720711">
      <w:pPr>
        <w:jc w:val="both"/>
      </w:pPr>
      <w:r>
        <w:t>Ravallion, M. (2003), “The Debate on Globalization, Poverty and Inequality: Why Measurement Matters”, International Affairs 79(4), pp. 739–753. doi.org/10.1111/1468-2346.00334</w:t>
      </w:r>
    </w:p>
    <w:p w14:paraId="2B711643" w14:textId="77777777" w:rsidR="006148EE" w:rsidRDefault="006148EE">
      <w:pPr>
        <w:jc w:val="both"/>
      </w:pPr>
    </w:p>
    <w:p w14:paraId="2C6FE0FB" w14:textId="77777777" w:rsidR="006148EE" w:rsidRDefault="00720711">
      <w:pPr>
        <w:jc w:val="both"/>
      </w:pPr>
      <w:r>
        <w:t xml:space="preserve">Rawdanowicz, L., Wurzel, E. and A. K. Christensen (2013), "The Equity Implications of Fiscal Consolidation", </w:t>
      </w:r>
      <w:r>
        <w:rPr>
          <w:i/>
        </w:rPr>
        <w:t>OECD Economics Department Working Papers</w:t>
      </w:r>
      <w:r>
        <w:t>, 1013.</w:t>
      </w:r>
    </w:p>
    <w:p w14:paraId="5B16D273" w14:textId="77777777" w:rsidR="006148EE" w:rsidRDefault="006148EE">
      <w:pPr>
        <w:jc w:val="both"/>
      </w:pPr>
    </w:p>
    <w:p w14:paraId="15947ABE" w14:textId="77777777" w:rsidR="006148EE" w:rsidRDefault="00720711">
      <w:pPr>
        <w:jc w:val="both"/>
      </w:pPr>
      <w:r>
        <w:t xml:space="preserve">Rodrik, D. (2000), "Institutions for High-Quality Growth: What they are and how to acquire them", </w:t>
      </w:r>
      <w:r>
        <w:rPr>
          <w:i/>
        </w:rPr>
        <w:t>NBER Working Papers</w:t>
      </w:r>
      <w:r>
        <w:t>, 7540.</w:t>
      </w:r>
    </w:p>
    <w:p w14:paraId="7C359340" w14:textId="77777777" w:rsidR="006148EE" w:rsidRDefault="006148EE">
      <w:pPr>
        <w:jc w:val="both"/>
      </w:pPr>
    </w:p>
    <w:p w14:paraId="2E5F025A" w14:textId="77777777" w:rsidR="006148EE" w:rsidRDefault="00720711">
      <w:pPr>
        <w:jc w:val="both"/>
      </w:pPr>
      <w:r>
        <w:t xml:space="preserve">Roine, J., Vlachos, J. and D. Waldenström (2009), "The long-run determinants of inequality: What can we learn from top income data?", </w:t>
      </w:r>
      <w:r>
        <w:rPr>
          <w:i/>
        </w:rPr>
        <w:t>Journal of Public Economics</w:t>
      </w:r>
      <w:r>
        <w:t>, 93, pp. 974–988.</w:t>
      </w:r>
    </w:p>
    <w:p w14:paraId="0DE9F32A" w14:textId="77777777" w:rsidR="006148EE" w:rsidRDefault="006148EE">
      <w:pPr>
        <w:jc w:val="both"/>
      </w:pPr>
    </w:p>
    <w:p w14:paraId="63225C23" w14:textId="77777777" w:rsidR="006148EE" w:rsidRDefault="00720711">
      <w:pPr>
        <w:jc w:val="both"/>
      </w:pPr>
      <w:r>
        <w:t xml:space="preserve">Sabirianova-Peter, K., Buttrick, P. and D. Duncan (2010), "Global reform of personal income taxation, 1981–2005: Evidence from 189 countries", </w:t>
      </w:r>
      <w:r>
        <w:rPr>
          <w:i/>
        </w:rPr>
        <w:t>National Tax Journal</w:t>
      </w:r>
      <w:r>
        <w:t>, 63, pp. 447–478.</w:t>
      </w:r>
    </w:p>
    <w:p w14:paraId="3835884D" w14:textId="77777777" w:rsidR="006148EE" w:rsidRDefault="006148EE">
      <w:pPr>
        <w:jc w:val="both"/>
      </w:pPr>
    </w:p>
    <w:p w14:paraId="78BAC6CA" w14:textId="77777777" w:rsidR="006148EE" w:rsidRDefault="00720711">
      <w:pPr>
        <w:jc w:val="both"/>
      </w:pPr>
      <w:r>
        <w:t xml:space="preserve">Schwabish, J., T. M. Smeeding and L. Osberg (2006), "Income Distribution and Social Expenditures", in: D.B Papadimitriou (ed.), </w:t>
      </w:r>
      <w:r>
        <w:rPr>
          <w:i/>
        </w:rPr>
        <w:t xml:space="preserve">The Distributional Effects of Government Spending and Taxation, </w:t>
      </w:r>
      <w:r>
        <w:t>Palgrave Macmillan.</w:t>
      </w:r>
    </w:p>
    <w:p w14:paraId="306924E7" w14:textId="77777777" w:rsidR="006148EE" w:rsidRDefault="006148EE">
      <w:pPr>
        <w:jc w:val="both"/>
      </w:pPr>
    </w:p>
    <w:p w14:paraId="4CB96C96" w14:textId="77777777" w:rsidR="006148EE" w:rsidRDefault="00720711">
      <w:pPr>
        <w:jc w:val="both"/>
      </w:pPr>
      <w:r>
        <w:t xml:space="preserve">Solt, F. (2016), "The Standardized World Income Inequality Database", </w:t>
      </w:r>
      <w:r>
        <w:rPr>
          <w:i/>
        </w:rPr>
        <w:t>Social Science Quarterly</w:t>
      </w:r>
      <w:r>
        <w:t>, 97, pp. 1267–1281.</w:t>
      </w:r>
    </w:p>
    <w:p w14:paraId="008798F4" w14:textId="77777777" w:rsidR="006148EE" w:rsidRDefault="006148EE">
      <w:pPr>
        <w:jc w:val="both"/>
      </w:pPr>
    </w:p>
    <w:p w14:paraId="6D036FAD" w14:textId="77777777" w:rsidR="006148EE" w:rsidRDefault="00720711">
      <w:pPr>
        <w:jc w:val="both"/>
      </w:pPr>
      <w:r>
        <w:t xml:space="preserve">Stiglitz, J. E. (1969), "Distribution of Income and Wealth among Individuals", </w:t>
      </w:r>
      <w:r>
        <w:rPr>
          <w:i/>
        </w:rPr>
        <w:t>Econometrica</w:t>
      </w:r>
      <w:r>
        <w:t>, 37(3), pp. 382–397</w:t>
      </w:r>
    </w:p>
    <w:p w14:paraId="37E0320A" w14:textId="77777777" w:rsidR="006148EE" w:rsidRDefault="00720711">
      <w:pPr>
        <w:jc w:val="both"/>
      </w:pPr>
      <w:r>
        <w:t xml:space="preserve"> </w:t>
      </w:r>
    </w:p>
    <w:p w14:paraId="2EEC881E" w14:textId="77777777" w:rsidR="006148EE" w:rsidRDefault="00720711">
      <w:pPr>
        <w:jc w:val="both"/>
      </w:pPr>
      <w:r>
        <w:t xml:space="preserve">Zweimüller, J. and J. K. Brunner (2005), "Innovation and Growth with Rich and Poor consumers", </w:t>
      </w:r>
      <w:r>
        <w:rPr>
          <w:i/>
        </w:rPr>
        <w:t>Metroeconomica</w:t>
      </w:r>
      <w:r>
        <w:t>, 56, pp. 233–262.</w:t>
      </w:r>
    </w:p>
    <w:p w14:paraId="432EC29C" w14:textId="77777777" w:rsidR="006148EE" w:rsidRDefault="006148EE">
      <w:pPr>
        <w:jc w:val="both"/>
      </w:pPr>
    </w:p>
    <w:p w14:paraId="73ECC119" w14:textId="77777777" w:rsidR="006148EE" w:rsidRDefault="006148EE">
      <w:pPr>
        <w:jc w:val="both"/>
      </w:pPr>
    </w:p>
    <w:p w14:paraId="221CB8D7" w14:textId="77777777" w:rsidR="00DA537B" w:rsidRDefault="00DA537B" w:rsidP="00407662"/>
    <w:p w14:paraId="6DABEF68" w14:textId="77777777" w:rsidR="00DA537B" w:rsidRDefault="00DA537B" w:rsidP="00407662"/>
    <w:p w14:paraId="0B056CAF" w14:textId="77777777" w:rsidR="00DA537B" w:rsidRDefault="00DA537B" w:rsidP="00407662"/>
    <w:p w14:paraId="7DC00DF9" w14:textId="4906E933" w:rsidR="00DA537B" w:rsidRDefault="00DA537B" w:rsidP="00407662"/>
    <w:p w14:paraId="292D1E20" w14:textId="42E967E0" w:rsidR="00407662" w:rsidRDefault="00407662" w:rsidP="00407662"/>
    <w:p w14:paraId="0F42C356" w14:textId="0F4C6E3F" w:rsidR="00407662" w:rsidRDefault="00407662" w:rsidP="00407662"/>
    <w:p w14:paraId="022E1C9D" w14:textId="3E0C6F94" w:rsidR="00407662" w:rsidRDefault="00407662" w:rsidP="00407662"/>
    <w:p w14:paraId="7E21519D" w14:textId="5F44E480" w:rsidR="00407662" w:rsidRDefault="00407662" w:rsidP="00407662"/>
    <w:p w14:paraId="70FEF510" w14:textId="000C5C9B" w:rsidR="00407662" w:rsidRDefault="00407662" w:rsidP="00407662"/>
    <w:p w14:paraId="75494819" w14:textId="175FE437" w:rsidR="00407662" w:rsidRDefault="00407662" w:rsidP="00407662"/>
    <w:p w14:paraId="54C2E048" w14:textId="5322FCE0" w:rsidR="00407662" w:rsidRDefault="00407662" w:rsidP="00407662"/>
    <w:p w14:paraId="004C0B99" w14:textId="0065A77B" w:rsidR="00407662" w:rsidRDefault="00407662" w:rsidP="00407662"/>
    <w:p w14:paraId="56D6C451" w14:textId="08364D34" w:rsidR="00407662" w:rsidRDefault="00407662" w:rsidP="00407662"/>
    <w:p w14:paraId="263C866E" w14:textId="7AFDE8D3" w:rsidR="00407662" w:rsidRDefault="00407662" w:rsidP="00407662"/>
    <w:p w14:paraId="79D9CFB3" w14:textId="77777777" w:rsidR="00407662" w:rsidRDefault="00407662" w:rsidP="00407662"/>
    <w:p w14:paraId="2DEC9BEB" w14:textId="77777777" w:rsidR="00DA537B" w:rsidRDefault="00DA537B" w:rsidP="00407662"/>
    <w:p w14:paraId="7C8E5418" w14:textId="77777777" w:rsidR="00DA537B" w:rsidRDefault="00DA537B" w:rsidP="00407662"/>
    <w:p w14:paraId="6FED99B0" w14:textId="77777777" w:rsidR="00DA537B" w:rsidRDefault="00DA537B" w:rsidP="00407662"/>
    <w:p w14:paraId="3F95E0B1" w14:textId="3D23C2FD" w:rsidR="00DA537B" w:rsidRDefault="00DA537B" w:rsidP="00DE1767"/>
    <w:p w14:paraId="1FFC42C6" w14:textId="77777777" w:rsidR="00DE1767" w:rsidRDefault="00DE1767" w:rsidP="00DE1767"/>
    <w:p w14:paraId="326FC8D4" w14:textId="092DDD77" w:rsidR="006148EE" w:rsidRDefault="00720711">
      <w:pPr>
        <w:pStyle w:val="Heading1"/>
        <w:jc w:val="center"/>
        <w:rPr>
          <w:rFonts w:ascii="Times New Roman" w:hAnsi="Times New Roman" w:cs="Times New Roman"/>
        </w:rPr>
      </w:pPr>
      <w:r>
        <w:rPr>
          <w:rFonts w:ascii="Times New Roman" w:hAnsi="Times New Roman" w:cs="Times New Roman"/>
        </w:rPr>
        <w:t xml:space="preserve">Appendix </w:t>
      </w:r>
    </w:p>
    <w:p w14:paraId="057848A8" w14:textId="77777777" w:rsidR="006148EE" w:rsidRDefault="006148EE"/>
    <w:p w14:paraId="72880E20" w14:textId="77777777" w:rsidR="006148EE" w:rsidRDefault="00720711">
      <w:pPr>
        <w:pStyle w:val="BodyText"/>
        <w:pBdr>
          <w:top w:val="nil"/>
          <w:left w:val="nil"/>
          <w:bottom w:val="nil"/>
          <w:right w:val="nil"/>
          <w:between w:val="nil"/>
        </w:pBdr>
        <w:shd w:val="solid" w:color="FFFFFF" w:fill="auto"/>
        <w:spacing w:before="83"/>
        <w:jc w:val="center"/>
        <w:rPr>
          <w:b/>
        </w:rPr>
      </w:pPr>
      <w:r>
        <w:rPr>
          <w:b/>
        </w:rPr>
        <w:t>Tab</w:t>
      </w:r>
      <w:r>
        <w:rPr>
          <w:b/>
          <w:spacing w:val="1"/>
        </w:rPr>
        <w:t>l</w:t>
      </w:r>
      <w:r>
        <w:rPr>
          <w:b/>
        </w:rPr>
        <w:t>e</w:t>
      </w:r>
      <w:r>
        <w:rPr>
          <w:b/>
          <w:spacing w:val="-6"/>
        </w:rPr>
        <w:t xml:space="preserve"> </w:t>
      </w:r>
      <w:r>
        <w:rPr>
          <w:b/>
        </w:rPr>
        <w:t>1. Variab</w:t>
      </w:r>
      <w:r>
        <w:rPr>
          <w:b/>
          <w:spacing w:val="1"/>
        </w:rPr>
        <w:t>l</w:t>
      </w:r>
      <w:r>
        <w:rPr>
          <w:b/>
        </w:rPr>
        <w:t>es</w:t>
      </w:r>
      <w:r>
        <w:rPr>
          <w:b/>
          <w:spacing w:val="-4"/>
        </w:rPr>
        <w:t xml:space="preserve"> </w:t>
      </w:r>
      <w:r>
        <w:rPr>
          <w:b/>
        </w:rPr>
        <w:t>in</w:t>
      </w:r>
      <w:r>
        <w:rPr>
          <w:b/>
          <w:spacing w:val="-5"/>
        </w:rPr>
        <w:t xml:space="preserve"> </w:t>
      </w:r>
      <w:r>
        <w:rPr>
          <w:b/>
        </w:rPr>
        <w:t>the</w:t>
      </w:r>
      <w:r>
        <w:rPr>
          <w:b/>
          <w:spacing w:val="-4"/>
        </w:rPr>
        <w:t xml:space="preserve"> </w:t>
      </w:r>
      <w:r>
        <w:rPr>
          <w:b/>
          <w:spacing w:val="-2"/>
        </w:rPr>
        <w:t>m</w:t>
      </w:r>
      <w:r>
        <w:rPr>
          <w:b/>
        </w:rPr>
        <w:t>odel</w:t>
      </w:r>
    </w:p>
    <w:tbl>
      <w:tblPr>
        <w:tblW w:w="9216" w:type="dxa"/>
        <w:tblInd w:w="100" w:type="dxa"/>
        <w:tblLook w:val="01E0" w:firstRow="1" w:lastRow="1" w:firstColumn="1" w:lastColumn="1" w:noHBand="0" w:noVBand="0"/>
      </w:tblPr>
      <w:tblGrid>
        <w:gridCol w:w="3029"/>
        <w:gridCol w:w="1817"/>
        <w:gridCol w:w="1818"/>
        <w:gridCol w:w="2552"/>
      </w:tblGrid>
      <w:tr w:rsidR="006148EE" w14:paraId="4F29379E" w14:textId="77777777">
        <w:trPr>
          <w:trHeight w:hRule="exact" w:val="271"/>
        </w:trPr>
        <w:tc>
          <w:tcPr>
            <w:tcW w:w="3029"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6892CB32" w14:textId="77777777" w:rsidR="006148EE" w:rsidRDefault="00720711">
            <w:pPr>
              <w:pStyle w:val="TableParagraph"/>
              <w:spacing w:line="158" w:lineRule="exact"/>
              <w:ind w:right="2"/>
              <w:jc w:val="center"/>
              <w:rPr>
                <w:rFonts w:ascii="Times New Roman" w:eastAsia="Arial" w:hAnsi="Times New Roman"/>
                <w:sz w:val="16"/>
                <w:szCs w:val="16"/>
                <w:lang w:val="en-GB"/>
              </w:rPr>
            </w:pPr>
            <w:r>
              <w:rPr>
                <w:rFonts w:ascii="Times New Roman" w:eastAsia="Arial" w:hAnsi="Times New Roman"/>
                <w:b/>
                <w:bCs/>
                <w:sz w:val="16"/>
                <w:szCs w:val="16"/>
                <w:lang w:val="en-GB"/>
              </w:rPr>
              <w:t>V</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ri</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b</w:t>
            </w:r>
            <w:r>
              <w:rPr>
                <w:rFonts w:ascii="Times New Roman" w:eastAsia="Arial" w:hAnsi="Times New Roman"/>
                <w:b/>
                <w:bCs/>
                <w:sz w:val="16"/>
                <w:szCs w:val="16"/>
                <w:lang w:val="en-GB"/>
              </w:rPr>
              <w:t>le</w:t>
            </w:r>
          </w:p>
        </w:tc>
        <w:tc>
          <w:tcPr>
            <w:tcW w:w="1817" w:type="dxa"/>
            <w:tcBorders>
              <w:top w:val="single" w:sz="8" w:space="0" w:color="003893"/>
              <w:left w:val="single" w:sz="8" w:space="0" w:color="003893"/>
              <w:bottom w:val="single" w:sz="19" w:space="0" w:color="003893"/>
              <w:right w:val="nil"/>
            </w:tcBorders>
            <w:shd w:val="clear" w:color="auto" w:fill="auto"/>
            <w:tcMar>
              <w:left w:w="0" w:type="dxa"/>
              <w:right w:w="0" w:type="dxa"/>
            </w:tcMar>
          </w:tcPr>
          <w:p w14:paraId="628A3AD1" w14:textId="77777777" w:rsidR="006148EE" w:rsidRDefault="006148EE">
            <w:pPr>
              <w:widowControl w:val="0"/>
              <w:rPr>
                <w:sz w:val="16"/>
                <w:szCs w:val="16"/>
                <w:lang w:eastAsia="en-US"/>
              </w:rPr>
            </w:pPr>
          </w:p>
        </w:tc>
        <w:tc>
          <w:tcPr>
            <w:tcW w:w="1818" w:type="dxa"/>
            <w:tcBorders>
              <w:top w:val="single" w:sz="8" w:space="0" w:color="003893"/>
              <w:left w:val="nil"/>
              <w:bottom w:val="single" w:sz="19" w:space="0" w:color="003893"/>
              <w:right w:val="single" w:sz="8" w:space="0" w:color="003893"/>
            </w:tcBorders>
            <w:shd w:val="clear" w:color="auto" w:fill="auto"/>
            <w:tcMar>
              <w:left w:w="0" w:type="dxa"/>
              <w:right w:w="0" w:type="dxa"/>
            </w:tcMar>
          </w:tcPr>
          <w:p w14:paraId="6BFF5537" w14:textId="77777777" w:rsidR="006148EE" w:rsidRDefault="00720711">
            <w:pPr>
              <w:pStyle w:val="TableParagraph"/>
              <w:spacing w:line="158" w:lineRule="exact"/>
              <w:ind w:left="36"/>
              <w:rPr>
                <w:rFonts w:ascii="Times New Roman" w:eastAsia="Arial" w:hAnsi="Times New Roman"/>
                <w:sz w:val="16"/>
                <w:szCs w:val="16"/>
                <w:lang w:val="en-GB"/>
              </w:rPr>
            </w:pPr>
            <w:r>
              <w:rPr>
                <w:rFonts w:ascii="Times New Roman" w:eastAsia="Arial" w:hAnsi="Times New Roman"/>
                <w:b/>
                <w:bCs/>
                <w:sz w:val="16"/>
                <w:szCs w:val="16"/>
                <w:lang w:val="en-GB"/>
              </w:rPr>
              <w:t>C</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mm</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s</w:t>
            </w:r>
          </w:p>
        </w:tc>
        <w:tc>
          <w:tcPr>
            <w:tcW w:w="2552" w:type="dxa"/>
            <w:tcBorders>
              <w:top w:val="single" w:sz="8" w:space="0" w:color="003893"/>
              <w:left w:val="single" w:sz="8" w:space="0" w:color="003893"/>
              <w:bottom w:val="single" w:sz="19" w:space="0" w:color="003893"/>
              <w:right w:val="single" w:sz="8" w:space="0" w:color="003893"/>
            </w:tcBorders>
            <w:shd w:val="clear" w:color="auto" w:fill="auto"/>
            <w:tcMar>
              <w:left w:w="0" w:type="dxa"/>
              <w:right w:w="0" w:type="dxa"/>
            </w:tcMar>
          </w:tcPr>
          <w:p w14:paraId="3D751165" w14:textId="77777777" w:rsidR="006148EE" w:rsidRDefault="00720711">
            <w:pPr>
              <w:pStyle w:val="TableParagraph"/>
              <w:spacing w:line="158" w:lineRule="exact"/>
              <w:ind w:right="5"/>
              <w:jc w:val="center"/>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ou</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c</w:t>
            </w:r>
            <w:r>
              <w:rPr>
                <w:rFonts w:ascii="Times New Roman" w:eastAsia="Arial" w:hAnsi="Times New Roman"/>
                <w:b/>
                <w:bCs/>
                <w:sz w:val="16"/>
                <w:szCs w:val="16"/>
                <w:lang w:val="en-GB"/>
              </w:rPr>
              <w:t>e</w:t>
            </w:r>
          </w:p>
        </w:tc>
      </w:tr>
      <w:tr w:rsidR="006148EE" w14:paraId="3CC6DFB7" w14:textId="77777777">
        <w:trPr>
          <w:trHeight w:hRule="exact" w:val="341"/>
        </w:trPr>
        <w:tc>
          <w:tcPr>
            <w:tcW w:w="3029"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7B477FC3" w14:textId="77777777" w:rsidR="006148EE" w:rsidRDefault="00720711">
            <w:pPr>
              <w:pStyle w:val="TableParagraph"/>
              <w:spacing w:before="74"/>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10"/>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u</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io</w:t>
            </w:r>
            <w:r>
              <w:rPr>
                <w:rFonts w:ascii="Times New Roman" w:eastAsia="Arial" w:hAnsi="Times New Roman"/>
                <w:b/>
                <w:bCs/>
                <w:sz w:val="16"/>
                <w:szCs w:val="16"/>
                <w:lang w:val="en-GB"/>
              </w:rPr>
              <w:t>n</w:t>
            </w:r>
          </w:p>
        </w:tc>
        <w:tc>
          <w:tcPr>
            <w:tcW w:w="1817" w:type="dxa"/>
            <w:tcBorders>
              <w:top w:val="single" w:sz="19" w:space="0" w:color="003893"/>
              <w:left w:val="single" w:sz="8" w:space="0" w:color="003893"/>
              <w:bottom w:val="single" w:sz="8" w:space="0" w:color="003893"/>
              <w:right w:val="nil"/>
            </w:tcBorders>
            <w:shd w:val="clear" w:color="auto" w:fill="auto"/>
            <w:tcMar>
              <w:left w:w="0" w:type="dxa"/>
              <w:right w:w="0" w:type="dxa"/>
            </w:tcMar>
          </w:tcPr>
          <w:p w14:paraId="00FD541B" w14:textId="77777777" w:rsidR="006148EE" w:rsidRDefault="00720711">
            <w:pPr>
              <w:pStyle w:val="TableParagraph"/>
              <w:spacing w:before="76"/>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19" w:space="0" w:color="003893"/>
              <w:left w:val="nil"/>
              <w:bottom w:val="single" w:sz="8" w:space="0" w:color="003893"/>
              <w:right w:val="single" w:sz="8" w:space="0" w:color="003893"/>
            </w:tcBorders>
            <w:shd w:val="clear" w:color="auto" w:fill="auto"/>
            <w:tcMar>
              <w:left w:w="0" w:type="dxa"/>
              <w:right w:w="0" w:type="dxa"/>
            </w:tcMar>
          </w:tcPr>
          <w:p w14:paraId="11903174" w14:textId="77777777" w:rsidR="006148EE" w:rsidRDefault="006148EE">
            <w:pPr>
              <w:widowControl w:val="0"/>
              <w:rPr>
                <w:sz w:val="16"/>
                <w:szCs w:val="16"/>
                <w:lang w:eastAsia="en-US"/>
              </w:rPr>
            </w:pPr>
          </w:p>
        </w:tc>
        <w:tc>
          <w:tcPr>
            <w:tcW w:w="2552" w:type="dxa"/>
            <w:tcBorders>
              <w:top w:val="single" w:sz="19" w:space="0" w:color="003893"/>
              <w:left w:val="single" w:sz="8" w:space="0" w:color="003893"/>
              <w:bottom w:val="single" w:sz="8" w:space="0" w:color="003893"/>
              <w:right w:val="single" w:sz="8" w:space="0" w:color="003893"/>
            </w:tcBorders>
            <w:shd w:val="clear" w:color="auto" w:fill="auto"/>
            <w:tcMar>
              <w:left w:w="0" w:type="dxa"/>
              <w:right w:w="0" w:type="dxa"/>
            </w:tcMar>
          </w:tcPr>
          <w:p w14:paraId="63C5F7F8"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9</w:t>
            </w:r>
            <w:r>
              <w:rPr>
                <w:rFonts w:ascii="Times New Roman" w:eastAsia="Arial" w:hAnsi="Times New Roman"/>
                <w:sz w:val="16"/>
                <w:szCs w:val="16"/>
                <w:lang w:val="en-GB"/>
              </w:rPr>
              <w:t>)</w:t>
            </w:r>
          </w:p>
        </w:tc>
      </w:tr>
      <w:tr w:rsidR="006148EE" w14:paraId="4917FF98"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4813FF4" w14:textId="77777777" w:rsidR="006148EE" w:rsidRDefault="00720711">
            <w:pPr>
              <w:pStyle w:val="TableParagraph"/>
              <w:spacing w:before="76"/>
              <w:ind w:left="97"/>
              <w:rPr>
                <w:rFonts w:ascii="Times New Roman" w:eastAsia="Arial" w:hAnsi="Times New Roman"/>
                <w:sz w:val="16"/>
                <w:szCs w:val="16"/>
                <w:lang w:val="en-GB"/>
              </w:rPr>
            </w:pPr>
            <w:r>
              <w:rPr>
                <w:rFonts w:ascii="Times New Roman" w:eastAsia="Arial" w:hAnsi="Times New Roman"/>
                <w:b/>
                <w:bCs/>
                <w:sz w:val="16"/>
                <w:szCs w:val="16"/>
                <w:lang w:val="en-GB"/>
              </w:rPr>
              <w:t>Go</w:t>
            </w:r>
            <w:r>
              <w:rPr>
                <w:rFonts w:ascii="Times New Roman" w:eastAsia="Arial" w:hAnsi="Times New Roman"/>
                <w:b/>
                <w:bCs/>
                <w:spacing w:val="-1"/>
                <w:sz w:val="16"/>
                <w:szCs w:val="16"/>
                <w:lang w:val="en-GB"/>
              </w:rPr>
              <w:t>ve</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n</w:t>
            </w:r>
            <w:r>
              <w:rPr>
                <w:rFonts w:ascii="Times New Roman" w:eastAsia="Arial" w:hAnsi="Times New Roman"/>
                <w:b/>
                <w:bCs/>
                <w:spacing w:val="3"/>
                <w:sz w:val="16"/>
                <w:szCs w:val="16"/>
                <w:lang w:val="en-GB"/>
              </w:rPr>
              <w:t>m</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t</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x</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n</w:t>
            </w:r>
            <w:r>
              <w:rPr>
                <w:rFonts w:ascii="Times New Roman" w:eastAsia="Arial" w:hAnsi="Times New Roman"/>
                <w:b/>
                <w:bCs/>
                <w:spacing w:val="-2"/>
                <w:sz w:val="16"/>
                <w:szCs w:val="16"/>
                <w:lang w:val="en-GB"/>
              </w:rPr>
              <w:t>d</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z w:val="16"/>
                <w:szCs w:val="16"/>
                <w:lang w:val="en-GB"/>
              </w:rPr>
              <w:t>re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9"/>
                <w:sz w:val="16"/>
                <w:szCs w:val="16"/>
                <w:lang w:val="en-GB"/>
              </w:rPr>
              <w:t xml:space="preserve"> </w:t>
            </w:r>
            <w:r>
              <w:rPr>
                <w:rFonts w:ascii="Times New Roman" w:eastAsia="Arial" w:hAnsi="Times New Roman"/>
                <w:b/>
                <w:bCs/>
                <w:sz w:val="16"/>
                <w:szCs w:val="16"/>
                <w:lang w:val="en-GB"/>
              </w:rPr>
              <w:t>h</w:t>
            </w:r>
            <w:r>
              <w:rPr>
                <w:rFonts w:ascii="Times New Roman" w:eastAsia="Arial" w:hAnsi="Times New Roman"/>
                <w:b/>
                <w:bCs/>
                <w:spacing w:val="-1"/>
                <w:sz w:val="16"/>
                <w:szCs w:val="16"/>
                <w:lang w:val="en-GB"/>
              </w:rPr>
              <w:t>ea</w:t>
            </w:r>
            <w:r>
              <w:rPr>
                <w:rFonts w:ascii="Times New Roman" w:eastAsia="Arial" w:hAnsi="Times New Roman"/>
                <w:b/>
                <w:bCs/>
                <w:spacing w:val="1"/>
                <w:sz w:val="16"/>
                <w:szCs w:val="16"/>
                <w:lang w:val="en-GB"/>
              </w:rPr>
              <w:t>lt</w:t>
            </w:r>
            <w:r>
              <w:rPr>
                <w:rFonts w:ascii="Times New Roman" w:eastAsia="Arial" w:hAnsi="Times New Roman"/>
                <w:b/>
                <w:bCs/>
                <w:sz w:val="16"/>
                <w:szCs w:val="16"/>
                <w:lang w:val="en-GB"/>
              </w:rPr>
              <w:t>h</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5D7F50A0" w14:textId="77777777" w:rsidR="006148EE" w:rsidRDefault="00720711">
            <w:pPr>
              <w:pStyle w:val="TableParagraph"/>
              <w:spacing w:before="79"/>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7844F3EC"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84E90DC" w14:textId="77777777" w:rsidR="006148EE" w:rsidRDefault="00720711">
            <w:pPr>
              <w:pStyle w:val="TableParagraph"/>
              <w:spacing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0"/>
                <w:sz w:val="16"/>
                <w:szCs w:val="16"/>
                <w:lang w:val="en-GB"/>
              </w:rPr>
              <w:t xml:space="preserve"> </w:t>
            </w:r>
            <w:r>
              <w:rPr>
                <w:rFonts w:ascii="Times New Roman" w:eastAsia="Arial" w:hAnsi="Times New Roman"/>
                <w:spacing w:val="1"/>
                <w:sz w:val="16"/>
                <w:szCs w:val="16"/>
                <w:lang w:val="en-GB"/>
              </w:rPr>
              <w:t>7</w:t>
            </w:r>
            <w:r>
              <w:rPr>
                <w:rFonts w:ascii="Times New Roman" w:eastAsia="Arial" w:hAnsi="Times New Roman"/>
                <w:sz w:val="16"/>
                <w:szCs w:val="16"/>
                <w:lang w:val="en-GB"/>
              </w:rPr>
              <w:t>)</w:t>
            </w:r>
          </w:p>
        </w:tc>
      </w:tr>
      <w:tr w:rsidR="006148EE" w14:paraId="40E13D32" w14:textId="77777777">
        <w:trPr>
          <w:trHeight w:hRule="exact" w:val="41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8B5427C" w14:textId="77777777" w:rsidR="006148EE" w:rsidRDefault="00720711">
            <w:pPr>
              <w:pStyle w:val="TableParagraph"/>
              <w:spacing w:before="31"/>
              <w:ind w:left="97" w:right="454"/>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z w:val="16"/>
                <w:szCs w:val="16"/>
                <w:lang w:val="en-GB"/>
              </w:rPr>
              <w:t>r</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n</w:t>
            </w:r>
            <w:r>
              <w:rPr>
                <w:rFonts w:ascii="Times New Roman" w:eastAsia="Arial" w:hAnsi="Times New Roman"/>
                <w:b/>
                <w:bCs/>
                <w:spacing w:val="-5"/>
                <w:sz w:val="16"/>
                <w:szCs w:val="16"/>
                <w:lang w:val="en-GB"/>
              </w:rPr>
              <w:t xml:space="preserve"> </w:t>
            </w:r>
            <w:r>
              <w:rPr>
                <w:rFonts w:ascii="Times New Roman" w:eastAsia="Arial" w:hAnsi="Times New Roman"/>
                <w:b/>
                <w:bCs/>
                <w:spacing w:val="-1"/>
                <w:sz w:val="16"/>
                <w:szCs w:val="16"/>
                <w:lang w:val="en-GB"/>
              </w:rPr>
              <w:t>(</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lu</w:t>
            </w:r>
            <w:r>
              <w:rPr>
                <w:rFonts w:ascii="Times New Roman" w:eastAsia="Arial" w:hAnsi="Times New Roman"/>
                <w:b/>
                <w:bCs/>
                <w:spacing w:val="-2"/>
                <w:sz w:val="16"/>
                <w:szCs w:val="16"/>
                <w:lang w:val="en-GB"/>
              </w:rPr>
              <w:t>d</w:t>
            </w:r>
            <w:r>
              <w:rPr>
                <w:rFonts w:ascii="Times New Roman" w:eastAsia="Arial" w:hAnsi="Times New Roman"/>
                <w:b/>
                <w:bCs/>
                <w:sz w:val="16"/>
                <w:szCs w:val="16"/>
                <w:lang w:val="en-GB"/>
              </w:rPr>
              <w:t>ing</w:t>
            </w:r>
            <w:r>
              <w:rPr>
                <w:rFonts w:ascii="Times New Roman" w:eastAsia="Arial" w:hAnsi="Times New Roman"/>
                <w:b/>
                <w:bCs/>
                <w:spacing w:val="-6"/>
                <w:sz w:val="16"/>
                <w:szCs w:val="16"/>
                <w:lang w:val="en-GB"/>
              </w:rPr>
              <w:t xml:space="preserve"> </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ld-</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g</w:t>
            </w:r>
            <w:r>
              <w:rPr>
                <w:rFonts w:ascii="Times New Roman" w:eastAsia="Arial" w:hAnsi="Times New Roman"/>
                <w:b/>
                <w:bCs/>
                <w:sz w:val="16"/>
                <w:szCs w:val="16"/>
                <w:lang w:val="en-GB"/>
              </w:rPr>
              <w:t>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z w:val="16"/>
                <w:szCs w:val="16"/>
                <w:lang w:val="en-GB"/>
              </w:rPr>
              <w:t>d</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u</w:t>
            </w:r>
            <w:r>
              <w:rPr>
                <w:rFonts w:ascii="Times New Roman" w:eastAsia="Arial" w:hAnsi="Times New Roman"/>
                <w:b/>
                <w:bCs/>
                <w:spacing w:val="3"/>
                <w:sz w:val="16"/>
                <w:szCs w:val="16"/>
                <w:lang w:val="en-GB"/>
              </w:rPr>
              <w:t>r</w:t>
            </w:r>
            <w:r>
              <w:rPr>
                <w:rFonts w:ascii="Times New Roman" w:eastAsia="Arial" w:hAnsi="Times New Roman"/>
                <w:b/>
                <w:bCs/>
                <w:spacing w:val="-5"/>
                <w:sz w:val="16"/>
                <w:szCs w:val="16"/>
                <w:lang w:val="en-GB"/>
              </w:rPr>
              <w:t>v</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r</w:t>
            </w:r>
            <w:r>
              <w:rPr>
                <w:rFonts w:ascii="Times New Roman" w:eastAsia="Arial" w:hAnsi="Times New Roman"/>
                <w:b/>
                <w:bCs/>
                <w:w w:val="99"/>
                <w:sz w:val="16"/>
                <w:szCs w:val="16"/>
                <w:lang w:val="en-GB"/>
              </w:rPr>
              <w:t xml:space="preserve"> </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CC467D7" w14:textId="77777777" w:rsidR="006148EE" w:rsidRDefault="006148EE">
            <w:pPr>
              <w:pStyle w:val="TableParagraph"/>
              <w:spacing w:before="5" w:line="110" w:lineRule="exact"/>
              <w:rPr>
                <w:rFonts w:ascii="Times New Roman" w:hAnsi="Times New Roman"/>
                <w:sz w:val="16"/>
                <w:szCs w:val="16"/>
                <w:lang w:val="en-GB"/>
              </w:rPr>
            </w:pPr>
          </w:p>
          <w:p w14:paraId="35D05FF3" w14:textId="77777777" w:rsidR="006148EE" w:rsidRDefault="00720711">
            <w:pPr>
              <w:pStyle w:val="TableParagraph"/>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FDB3A3" w14:textId="77777777" w:rsidR="006148EE" w:rsidRDefault="00720711">
            <w:pPr>
              <w:pStyle w:val="TableParagraph"/>
              <w:spacing w:before="3" w:line="160" w:lineRule="exact"/>
              <w:ind w:left="97" w:right="162"/>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C</w:t>
            </w:r>
            <w:r>
              <w:rPr>
                <w:rFonts w:ascii="Times New Roman" w:eastAsia="Arial" w:hAnsi="Times New Roman"/>
                <w:spacing w:val="2"/>
                <w:sz w:val="16"/>
                <w:szCs w:val="16"/>
                <w:lang w:val="en-GB"/>
              </w:rPr>
              <w:t>O</w:t>
            </w:r>
            <w:r>
              <w:rPr>
                <w:rFonts w:ascii="Times New Roman" w:eastAsia="Arial" w:hAnsi="Times New Roman"/>
                <w:spacing w:val="-2"/>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9"/>
                <w:sz w:val="16"/>
                <w:szCs w:val="16"/>
                <w:lang w:val="en-GB"/>
              </w:rPr>
              <w:t xml:space="preserve"> </w:t>
            </w:r>
            <w:r>
              <w:rPr>
                <w:rFonts w:ascii="Times New Roman" w:eastAsia="Arial" w:hAnsi="Times New Roman"/>
                <w:spacing w:val="1"/>
                <w:sz w:val="16"/>
                <w:szCs w:val="16"/>
                <w:lang w:val="en-GB"/>
              </w:rPr>
              <w:t>d</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ab</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or</w:t>
            </w:r>
            <w:r>
              <w:rPr>
                <w:rFonts w:ascii="Times New Roman" w:eastAsia="Arial" w:hAnsi="Times New Roman"/>
                <w:sz w:val="16"/>
                <w:szCs w:val="16"/>
                <w:lang w:val="en-GB"/>
              </w:rPr>
              <w:t>y</w:t>
            </w:r>
            <w:r>
              <w:rPr>
                <w:rFonts w:ascii="Times New Roman" w:eastAsia="Arial" w:hAnsi="Times New Roman"/>
                <w:spacing w:val="-11"/>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p>
        </w:tc>
      </w:tr>
      <w:tr w:rsidR="006148EE" w14:paraId="040F601C"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BF57DDC" w14:textId="77777777" w:rsidR="006148EE" w:rsidRDefault="00720711">
            <w:pPr>
              <w:pStyle w:val="TableParagraph"/>
              <w:spacing w:before="28"/>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h</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3EA1A78" w14:textId="77777777" w:rsidR="006148EE" w:rsidRDefault="00720711">
            <w:pPr>
              <w:pStyle w:val="TableParagraph"/>
              <w:spacing w:before="31"/>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063441"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40D0B2B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CE6B204" w14:textId="77777777" w:rsidR="006148EE" w:rsidRDefault="00720711">
            <w:pPr>
              <w:pStyle w:val="TableParagraph"/>
              <w:spacing w:before="26"/>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3"/>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f</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rs</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z w:val="16"/>
                <w:szCs w:val="16"/>
                <w:lang w:val="en-GB"/>
              </w:rPr>
              <w:t>n</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k</w:t>
            </w:r>
            <w:r>
              <w:rPr>
                <w:rFonts w:ascii="Times New Roman" w:eastAsia="Arial" w:hAnsi="Times New Roman"/>
                <w:b/>
                <w:bCs/>
                <w:sz w:val="16"/>
                <w:szCs w:val="16"/>
                <w:lang w:val="en-GB"/>
              </w:rPr>
              <w:t>ind</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94824DD" w14:textId="77777777" w:rsidR="006148EE" w:rsidRDefault="00720711">
            <w:pPr>
              <w:pStyle w:val="TableParagraph"/>
              <w:spacing w:before="28"/>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BAEADA"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p>
        </w:tc>
      </w:tr>
      <w:tr w:rsidR="006148EE" w14:paraId="00D5A189" w14:textId="77777777">
        <w:trPr>
          <w:trHeight w:hRule="exact" w:val="245"/>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1650AB2"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o</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7"/>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3C581DF0"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1B8160C6"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D6A4493"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B8E9258" w14:textId="77777777">
        <w:trPr>
          <w:trHeight w:hRule="exact" w:val="242"/>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EA2A7FD"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S</w:t>
            </w:r>
            <w:r>
              <w:rPr>
                <w:rFonts w:ascii="Times New Roman" w:eastAsia="Arial" w:hAnsi="Times New Roman"/>
                <w:b/>
                <w:bCs/>
                <w:spacing w:val="-1"/>
                <w:sz w:val="16"/>
                <w:szCs w:val="16"/>
                <w:lang w:val="en-GB"/>
              </w:rPr>
              <w:t>ta</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u</w:t>
            </w:r>
            <w:r>
              <w:rPr>
                <w:rFonts w:ascii="Times New Roman" w:eastAsia="Arial" w:hAnsi="Times New Roman"/>
                <w:b/>
                <w:bCs/>
                <w:spacing w:val="1"/>
                <w:sz w:val="16"/>
                <w:szCs w:val="16"/>
                <w:lang w:val="en-GB"/>
              </w:rPr>
              <w:t>t</w:t>
            </w:r>
            <w:r>
              <w:rPr>
                <w:rFonts w:ascii="Times New Roman" w:eastAsia="Arial" w:hAnsi="Times New Roman"/>
                <w:b/>
                <w:bCs/>
                <w:spacing w:val="-2"/>
                <w:sz w:val="16"/>
                <w:szCs w:val="16"/>
                <w:lang w:val="en-GB"/>
              </w:rPr>
              <w:t>o</w:t>
            </w:r>
            <w:r>
              <w:rPr>
                <w:rFonts w:ascii="Times New Roman" w:eastAsia="Arial" w:hAnsi="Times New Roman"/>
                <w:b/>
                <w:bCs/>
                <w:spacing w:val="3"/>
                <w:sz w:val="16"/>
                <w:szCs w:val="16"/>
                <w:lang w:val="en-GB"/>
              </w:rPr>
              <w:t>r</w:t>
            </w:r>
            <w:r>
              <w:rPr>
                <w:rFonts w:ascii="Times New Roman" w:eastAsia="Arial" w:hAnsi="Times New Roman"/>
                <w:b/>
                <w:bCs/>
                <w:sz w:val="16"/>
                <w:szCs w:val="16"/>
                <w:lang w:val="en-GB"/>
              </w:rPr>
              <w:t>y</w:t>
            </w:r>
            <w:r>
              <w:rPr>
                <w:rFonts w:ascii="Times New Roman" w:eastAsia="Arial" w:hAnsi="Times New Roman"/>
                <w:b/>
                <w:bCs/>
                <w:spacing w:val="-9"/>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c</w:t>
            </w:r>
            <w:r>
              <w:rPr>
                <w:rFonts w:ascii="Times New Roman" w:eastAsia="Arial" w:hAnsi="Times New Roman"/>
                <w:b/>
                <w:bCs/>
                <w:spacing w:val="-2"/>
                <w:sz w:val="16"/>
                <w:szCs w:val="16"/>
                <w:lang w:val="en-GB"/>
              </w:rPr>
              <w:t>o</w:t>
            </w:r>
            <w:r>
              <w:rPr>
                <w:rFonts w:ascii="Times New Roman" w:eastAsia="Arial" w:hAnsi="Times New Roman"/>
                <w:b/>
                <w:bCs/>
                <w:sz w:val="16"/>
                <w:szCs w:val="16"/>
                <w:lang w:val="en-GB"/>
              </w:rPr>
              <w:t>me</w:t>
            </w:r>
          </w:p>
        </w:tc>
        <w:tc>
          <w:tcPr>
            <w:tcW w:w="1817" w:type="dxa"/>
            <w:tcBorders>
              <w:top w:val="single" w:sz="8" w:space="0" w:color="003893"/>
              <w:left w:val="single" w:sz="8" w:space="0" w:color="003893"/>
              <w:bottom w:val="single" w:sz="8" w:space="0" w:color="003893"/>
              <w:right w:val="nil"/>
            </w:tcBorders>
            <w:shd w:val="clear" w:color="auto" w:fill="auto"/>
            <w:tcMar>
              <w:left w:w="0" w:type="dxa"/>
              <w:right w:w="0" w:type="dxa"/>
            </w:tcMar>
          </w:tcPr>
          <w:p w14:paraId="6113569F"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z w:val="16"/>
                <w:szCs w:val="16"/>
                <w:lang w:val="en-GB"/>
              </w:rPr>
              <w:t>DP market prices</w:t>
            </w:r>
          </w:p>
        </w:tc>
        <w:tc>
          <w:tcPr>
            <w:tcW w:w="1818" w:type="dxa"/>
            <w:tcBorders>
              <w:top w:val="single" w:sz="8" w:space="0" w:color="003893"/>
              <w:left w:val="nil"/>
              <w:bottom w:val="single" w:sz="8" w:space="0" w:color="003893"/>
              <w:right w:val="single" w:sz="8" w:space="0" w:color="003893"/>
            </w:tcBorders>
            <w:shd w:val="clear" w:color="auto" w:fill="auto"/>
            <w:tcMar>
              <w:left w:w="0" w:type="dxa"/>
              <w:right w:w="0" w:type="dxa"/>
            </w:tcMar>
          </w:tcPr>
          <w:p w14:paraId="3DEF0291" w14:textId="77777777" w:rsidR="006148EE" w:rsidRDefault="006148EE">
            <w:pPr>
              <w:widowControl w:val="0"/>
              <w:rPr>
                <w:sz w:val="16"/>
                <w:szCs w:val="16"/>
                <w:lang w:eastAsia="en-US"/>
              </w:rPr>
            </w:pP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5424CF2"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z w:val="16"/>
                <w:szCs w:val="16"/>
                <w:lang w:val="en-GB"/>
              </w:rPr>
              <w:t>OECD</w:t>
            </w:r>
          </w:p>
        </w:tc>
      </w:tr>
      <w:tr w:rsidR="006148EE" w14:paraId="2EBC182D" w14:textId="77777777">
        <w:trPr>
          <w:trHeight w:hRule="exact" w:val="132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790F6D0"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b/>
                <w:bCs/>
                <w:sz w:val="16"/>
                <w:szCs w:val="16"/>
                <w:lang w:val="en-GB"/>
              </w:rPr>
              <w:t>Pr</w:t>
            </w:r>
            <w:r>
              <w:rPr>
                <w:rFonts w:ascii="Times New Roman" w:eastAsia="Arial" w:hAnsi="Times New Roman"/>
                <w:b/>
                <w:bCs/>
                <w:spacing w:val="-2"/>
                <w:sz w:val="16"/>
                <w:szCs w:val="16"/>
                <w:lang w:val="en-GB"/>
              </w:rPr>
              <w:t>og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s</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v</w:t>
            </w:r>
            <w:r>
              <w:rPr>
                <w:rFonts w:ascii="Times New Roman" w:eastAsia="Arial" w:hAnsi="Times New Roman"/>
                <w:b/>
                <w:bCs/>
                <w:sz w:val="16"/>
                <w:szCs w:val="16"/>
                <w:lang w:val="en-GB"/>
              </w:rPr>
              <w:t>i</w:t>
            </w:r>
            <w:r>
              <w:rPr>
                <w:rFonts w:ascii="Times New Roman" w:eastAsia="Arial" w:hAnsi="Times New Roman"/>
                <w:b/>
                <w:bCs/>
                <w:spacing w:val="3"/>
                <w:sz w:val="16"/>
                <w:szCs w:val="16"/>
                <w:lang w:val="en-GB"/>
              </w:rPr>
              <w:t>t</w:t>
            </w:r>
            <w:r>
              <w:rPr>
                <w:rFonts w:ascii="Times New Roman" w:eastAsia="Arial" w:hAnsi="Times New Roman"/>
                <w:b/>
                <w:bCs/>
                <w:sz w:val="16"/>
                <w:szCs w:val="16"/>
                <w:lang w:val="en-GB"/>
              </w:rPr>
              <w:t>y</w:t>
            </w:r>
            <w:r>
              <w:rPr>
                <w:rFonts w:ascii="Times New Roman" w:eastAsia="Arial" w:hAnsi="Times New Roman"/>
                <w:b/>
                <w:bCs/>
                <w:spacing w:val="-11"/>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s</w:t>
            </w:r>
            <w:r>
              <w:rPr>
                <w:rFonts w:ascii="Times New Roman" w:eastAsia="Arial" w:hAnsi="Times New Roman"/>
                <w:b/>
                <w:bCs/>
                <w:spacing w:val="-2"/>
                <w:sz w:val="16"/>
                <w:szCs w:val="16"/>
                <w:lang w:val="en-GB"/>
              </w:rPr>
              <w:t>o</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l</w:t>
            </w:r>
            <w:r>
              <w:rPr>
                <w:rFonts w:ascii="Times New Roman" w:eastAsia="Arial" w:hAnsi="Times New Roman"/>
                <w:b/>
                <w:bCs/>
                <w:spacing w:val="-6"/>
                <w:sz w:val="16"/>
                <w:szCs w:val="16"/>
                <w:lang w:val="en-GB"/>
              </w:rPr>
              <w:t xml:space="preserve"> </w:t>
            </w:r>
            <w:r>
              <w:rPr>
                <w:rFonts w:ascii="Times New Roman" w:eastAsia="Arial" w:hAnsi="Times New Roman"/>
                <w:b/>
                <w:bCs/>
                <w:spacing w:val="-1"/>
                <w:sz w:val="16"/>
                <w:szCs w:val="16"/>
                <w:lang w:val="en-GB"/>
              </w:rPr>
              <w:t>t</w:t>
            </w:r>
            <w:r>
              <w:rPr>
                <w:rFonts w:ascii="Times New Roman" w:eastAsia="Arial" w:hAnsi="Times New Roman"/>
                <w:b/>
                <w:bCs/>
                <w:spacing w:val="1"/>
                <w:sz w:val="16"/>
                <w:szCs w:val="16"/>
                <w:lang w:val="en-GB"/>
              </w:rPr>
              <w:t>a</w:t>
            </w:r>
            <w:r>
              <w:rPr>
                <w:rFonts w:ascii="Times New Roman" w:eastAsia="Arial" w:hAnsi="Times New Roman"/>
                <w:b/>
                <w:bCs/>
                <w:sz w:val="16"/>
                <w:szCs w:val="16"/>
                <w:lang w:val="en-GB"/>
              </w:rPr>
              <w:t>x</w:t>
            </w:r>
            <w:r>
              <w:rPr>
                <w:rFonts w:ascii="Times New Roman" w:eastAsia="Arial" w:hAnsi="Times New Roman"/>
                <w:b/>
                <w:bCs/>
                <w:spacing w:val="-8"/>
                <w:sz w:val="16"/>
                <w:szCs w:val="16"/>
                <w:lang w:val="en-GB"/>
              </w:rPr>
              <w:t xml:space="preserve"> </w:t>
            </w:r>
            <w:r>
              <w:rPr>
                <w:rFonts w:ascii="Times New Roman" w:eastAsia="Arial" w:hAnsi="Times New Roman"/>
                <w:b/>
                <w:bCs/>
                <w:spacing w:val="1"/>
                <w:sz w:val="16"/>
                <w:szCs w:val="16"/>
                <w:lang w:val="en-GB"/>
              </w:rPr>
              <w:t>i</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d</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x</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F594FEC" w14:textId="77777777" w:rsidR="006148EE" w:rsidRDefault="00720711">
            <w:pPr>
              <w:pStyle w:val="TableParagraph"/>
              <w:spacing w:before="1" w:line="162" w:lineRule="exact"/>
              <w:ind w:left="95" w:right="214"/>
              <w:rPr>
                <w:rFonts w:ascii="Times New Roman" w:eastAsia="Arial" w:hAnsi="Times New Roman"/>
                <w:sz w:val="16"/>
                <w:szCs w:val="16"/>
                <w:lang w:val="en-GB"/>
              </w:rPr>
            </w:pP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ea</w:t>
            </w:r>
            <w:r>
              <w:rPr>
                <w:rFonts w:ascii="Times New Roman" w:eastAsia="Arial" w:hAnsi="Times New Roman"/>
                <w:spacing w:val="2"/>
                <w:sz w:val="16"/>
                <w:szCs w:val="16"/>
                <w:lang w:val="en-GB"/>
              </w:rPr>
              <w:t>s</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ssivi</w:t>
            </w:r>
            <w:r>
              <w:rPr>
                <w:rFonts w:ascii="Times New Roman" w:eastAsia="Arial" w:hAnsi="Times New Roman"/>
                <w:spacing w:val="1"/>
                <w:sz w:val="16"/>
                <w:szCs w:val="16"/>
                <w:lang w:val="en-GB"/>
              </w:rPr>
              <w:t>t</w:t>
            </w:r>
            <w:r>
              <w:rPr>
                <w:rFonts w:ascii="Times New Roman" w:eastAsia="Arial" w:hAnsi="Times New Roman"/>
                <w:sz w:val="16"/>
                <w:szCs w:val="16"/>
                <w:lang w:val="en-GB"/>
              </w:rPr>
              <w:t>y</w:t>
            </w:r>
            <w:r>
              <w:rPr>
                <w:rFonts w:ascii="Times New Roman" w:eastAsia="Arial" w:hAnsi="Times New Roman"/>
                <w:spacing w:val="-6"/>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g</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t</w:t>
            </w:r>
            <w:r>
              <w:rPr>
                <w:rFonts w:ascii="Times New Roman" w:eastAsia="Arial" w:hAnsi="Times New Roman"/>
                <w:sz w:val="16"/>
                <w:szCs w:val="16"/>
                <w:lang w:val="en-GB"/>
              </w:rPr>
              <w:t>e</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gr</w:t>
            </w:r>
            <w:r>
              <w:rPr>
                <w:rFonts w:ascii="Times New Roman" w:eastAsia="Arial" w:hAnsi="Times New Roman"/>
                <w:spacing w:val="1"/>
                <w:sz w:val="16"/>
                <w:szCs w:val="16"/>
                <w:lang w:val="en-GB"/>
              </w:rPr>
              <w:t>e</w:t>
            </w:r>
            <w:r>
              <w:rPr>
                <w:rFonts w:ascii="Times New Roman" w:eastAsia="Arial" w:hAnsi="Times New Roman"/>
                <w:sz w:val="16"/>
                <w:szCs w:val="16"/>
                <w:lang w:val="en-GB"/>
              </w:rPr>
              <w:t>ssi</w:t>
            </w:r>
            <w:r>
              <w:rPr>
                <w:rFonts w:ascii="Times New Roman" w:eastAsia="Arial" w:hAnsi="Times New Roman"/>
                <w:spacing w:val="1"/>
                <w:sz w:val="16"/>
                <w:szCs w:val="16"/>
                <w:lang w:val="en-GB"/>
              </w:rPr>
              <w:t>o</w:t>
            </w:r>
            <w:r>
              <w:rPr>
                <w:rFonts w:ascii="Times New Roman" w:eastAsia="Arial" w:hAnsi="Times New Roman"/>
                <w:sz w:val="16"/>
                <w:szCs w:val="16"/>
                <w:lang w:val="en-GB"/>
              </w:rPr>
              <w:t>n</w:t>
            </w:r>
            <w:r>
              <w:rPr>
                <w:rFonts w:ascii="Times New Roman" w:eastAsia="Arial" w:hAnsi="Times New Roman"/>
                <w:spacing w:val="-7"/>
                <w:sz w:val="16"/>
                <w:szCs w:val="16"/>
                <w:lang w:val="en-GB"/>
              </w:rPr>
              <w:t xml:space="preserve"> </w:t>
            </w:r>
            <w:r>
              <w:rPr>
                <w:rFonts w:ascii="Times New Roman" w:eastAsia="Arial" w:hAnsi="Times New Roman"/>
                <w:spacing w:val="-2"/>
                <w:sz w:val="16"/>
                <w:szCs w:val="16"/>
                <w:lang w:val="en-GB"/>
              </w:rPr>
              <w:t>(</w:t>
            </w:r>
            <w:r>
              <w:rPr>
                <w:rFonts w:ascii="Times New Roman" w:eastAsia="Arial" w:hAnsi="Times New Roman"/>
                <w:sz w:val="16"/>
                <w:szCs w:val="16"/>
                <w:lang w:val="en-GB"/>
              </w:rPr>
              <w:t>AR</w:t>
            </w:r>
            <w:r>
              <w:rPr>
                <w:rFonts w:ascii="Times New Roman" w:eastAsia="Arial" w:hAnsi="Times New Roman"/>
                <w:spacing w:val="3"/>
                <w:sz w:val="16"/>
                <w:szCs w:val="16"/>
                <w:lang w:val="en-GB"/>
              </w:rPr>
              <w:t>P</w:t>
            </w:r>
            <w:r>
              <w:rPr>
                <w:rFonts w:ascii="Times New Roman" w:eastAsia="Arial" w:hAnsi="Times New Roman"/>
                <w:sz w:val="16"/>
                <w:szCs w:val="16"/>
                <w:lang w:val="en-GB"/>
              </w:rPr>
              <w:t>)</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v</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pacing w:val="2"/>
                <w:sz w:val="16"/>
                <w:szCs w:val="16"/>
                <w:lang w:val="en-GB"/>
              </w:rPr>
              <w:t>l</w:t>
            </w:r>
            <w:r>
              <w:rPr>
                <w:rFonts w:ascii="Times New Roman" w:eastAsia="Arial" w:hAnsi="Times New Roman"/>
                <w:sz w:val="16"/>
                <w:szCs w:val="16"/>
                <w:lang w:val="en-GB"/>
              </w:rPr>
              <w:t>e which</w:t>
            </w:r>
            <w:r>
              <w:rPr>
                <w:rFonts w:ascii="Times New Roman" w:eastAsia="Arial" w:hAnsi="Times New Roman"/>
                <w:spacing w:val="-7"/>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u</w:t>
            </w:r>
            <w:r>
              <w:rPr>
                <w:rFonts w:ascii="Times New Roman" w:eastAsia="Arial" w:hAnsi="Times New Roman"/>
                <w:sz w:val="16"/>
                <w:szCs w:val="16"/>
                <w:lang w:val="en-GB"/>
              </w:rPr>
              <w:t>la</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 xml:space="preserve">d </w:t>
            </w:r>
            <w:r>
              <w:rPr>
                <w:rFonts w:ascii="Times New Roman" w:eastAsia="Arial" w:hAnsi="Times New Roman"/>
                <w:spacing w:val="-1"/>
                <w:sz w:val="16"/>
                <w:szCs w:val="16"/>
                <w:lang w:val="en-GB"/>
              </w:rPr>
              <w:t>a</w:t>
            </w:r>
            <w:r>
              <w:rPr>
                <w:rFonts w:ascii="Times New Roman" w:eastAsia="Arial" w:hAnsi="Times New Roman"/>
                <w:sz w:val="16"/>
                <w:szCs w:val="16"/>
                <w:lang w:val="en-GB"/>
              </w:rPr>
              <w:t>s</w:t>
            </w:r>
            <w:r>
              <w:rPr>
                <w:rFonts w:ascii="Times New Roman" w:eastAsia="Arial" w:hAnsi="Times New Roman"/>
                <w:spacing w:val="-7"/>
                <w:sz w:val="16"/>
                <w:szCs w:val="16"/>
                <w:lang w:val="en-GB"/>
              </w:rPr>
              <w:t xml:space="preserve"> </w:t>
            </w:r>
            <w:r>
              <w:rPr>
                <w:rFonts w:ascii="Times New Roman" w:eastAsia="Arial" w:hAnsi="Times New Roman"/>
                <w:spacing w:val="-1"/>
                <w:sz w:val="16"/>
                <w:szCs w:val="16"/>
                <w:lang w:val="en-GB"/>
              </w:rPr>
              <w:t>fo</w:t>
            </w:r>
            <w:r>
              <w:rPr>
                <w:rFonts w:ascii="Times New Roman" w:eastAsia="Arial" w:hAnsi="Times New Roman"/>
                <w:sz w:val="16"/>
                <w:szCs w:val="16"/>
                <w:lang w:val="en-GB"/>
              </w:rPr>
              <w:t>l</w:t>
            </w:r>
            <w:r>
              <w:rPr>
                <w:rFonts w:ascii="Times New Roman" w:eastAsia="Arial" w:hAnsi="Times New Roman"/>
                <w:spacing w:val="2"/>
                <w:sz w:val="16"/>
                <w:szCs w:val="16"/>
                <w:lang w:val="en-GB"/>
              </w:rPr>
              <w:t>l</w:t>
            </w:r>
            <w:r>
              <w:rPr>
                <w:rFonts w:ascii="Times New Roman" w:eastAsia="Arial" w:hAnsi="Times New Roman"/>
                <w:spacing w:val="1"/>
                <w:sz w:val="16"/>
                <w:szCs w:val="16"/>
                <w:lang w:val="en-GB"/>
              </w:rPr>
              <w:t>o</w:t>
            </w:r>
            <w:r>
              <w:rPr>
                <w:rFonts w:ascii="Times New Roman" w:eastAsia="Arial" w:hAnsi="Times New Roman"/>
                <w:spacing w:val="-3"/>
                <w:sz w:val="16"/>
                <w:szCs w:val="16"/>
                <w:lang w:val="en-GB"/>
              </w:rPr>
              <w:t>w</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z w:val="16"/>
                <w:szCs w:val="16"/>
                <w:lang w:val="en-GB"/>
              </w:rPr>
              <w:t>S</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b</w:t>
            </w:r>
            <w:r>
              <w:rPr>
                <w:rFonts w:ascii="Times New Roman" w:eastAsia="Arial" w:hAnsi="Times New Roman"/>
                <w:sz w:val="16"/>
                <w:szCs w:val="16"/>
                <w:lang w:val="en-GB"/>
              </w:rPr>
              <w:t>i</w:t>
            </w:r>
            <w:r>
              <w:rPr>
                <w:rFonts w:ascii="Times New Roman" w:eastAsia="Arial" w:hAnsi="Times New Roman"/>
                <w:spacing w:val="-1"/>
                <w:sz w:val="16"/>
                <w:szCs w:val="16"/>
                <w:lang w:val="en-GB"/>
              </w:rPr>
              <w:t>r</w:t>
            </w:r>
            <w:r>
              <w:rPr>
                <w:rFonts w:ascii="Times New Roman" w:eastAsia="Arial" w:hAnsi="Times New Roman"/>
                <w:sz w:val="16"/>
                <w:szCs w:val="16"/>
                <w:lang w:val="en-GB"/>
              </w:rPr>
              <w:t>i</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no</w:t>
            </w:r>
            <w:r>
              <w:rPr>
                <w:rFonts w:ascii="Times New Roman" w:eastAsia="Arial" w:hAnsi="Times New Roman"/>
                <w:spacing w:val="2"/>
                <w:sz w:val="16"/>
                <w:szCs w:val="16"/>
                <w:lang w:val="en-GB"/>
              </w:rPr>
              <w:t>v</w:t>
            </w:r>
            <w:r>
              <w:rPr>
                <w:rFonts w:ascii="Times New Roman" w:eastAsia="Arial" w:hAnsi="Times New Roman"/>
                <w:sz w:val="16"/>
                <w:szCs w:val="16"/>
                <w:lang w:val="en-GB"/>
              </w:rPr>
              <w:t>a</w:t>
            </w: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l</w:t>
            </w:r>
            <w:r>
              <w:rPr>
                <w:rFonts w:ascii="Times New Roman" w:eastAsia="Arial" w:hAnsi="Times New Roman"/>
                <w:spacing w:val="2"/>
                <w:sz w:val="16"/>
                <w:szCs w:val="16"/>
                <w:lang w:val="en-GB"/>
              </w:rPr>
              <w:t>.</w:t>
            </w:r>
            <w:r>
              <w:rPr>
                <w:rFonts w:ascii="Times New Roman" w:eastAsia="Arial" w:hAnsi="Times New Roman"/>
                <w:sz w:val="16"/>
                <w:szCs w:val="16"/>
                <w:lang w:val="en-GB"/>
              </w:rPr>
              <w:t>,</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20</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2"/>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ag</w:t>
            </w:r>
            <w:r>
              <w:rPr>
                <w:rFonts w:ascii="Times New Roman" w:eastAsia="Arial" w:hAnsi="Times New Roman"/>
                <w:sz w:val="16"/>
                <w:szCs w:val="16"/>
                <w:lang w:val="en-GB"/>
              </w:rPr>
              <w:t>e</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ch</w:t>
            </w:r>
            <w:r>
              <w:rPr>
                <w:rFonts w:ascii="Times New Roman" w:eastAsia="Arial" w:hAnsi="Times New Roman"/>
                <w:spacing w:val="-3"/>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un</w:t>
            </w:r>
            <w:r>
              <w:rPr>
                <w:rFonts w:ascii="Times New Roman" w:eastAsia="Arial" w:hAnsi="Times New Roman"/>
                <w:spacing w:val="1"/>
                <w:sz w:val="16"/>
                <w:szCs w:val="16"/>
                <w:lang w:val="en-GB"/>
              </w:rPr>
              <w:t>tr</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an</w:t>
            </w:r>
            <w:r>
              <w:rPr>
                <w:rFonts w:ascii="Times New Roman" w:eastAsia="Arial" w:hAnsi="Times New Roman"/>
                <w:sz w:val="16"/>
                <w:szCs w:val="16"/>
                <w:lang w:val="en-GB"/>
              </w:rPr>
              <w:t xml:space="preserve">d </w:t>
            </w:r>
            <w:r>
              <w:rPr>
                <w:rFonts w:ascii="Times New Roman" w:eastAsia="Arial" w:hAnsi="Times New Roman"/>
                <w:spacing w:val="-3"/>
                <w:sz w:val="16"/>
                <w:szCs w:val="16"/>
                <w:lang w:val="en-GB"/>
              </w:rPr>
              <w:t>y</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a</w:t>
            </w:r>
            <w:r>
              <w:rPr>
                <w:rFonts w:ascii="Times New Roman" w:eastAsia="Arial" w:hAnsi="Times New Roman"/>
                <w:sz w:val="16"/>
                <w:szCs w:val="16"/>
                <w:lang w:val="en-GB"/>
              </w:rPr>
              <w:t>r</w:t>
            </w:r>
            <w:r>
              <w:rPr>
                <w:rFonts w:ascii="Times New Roman" w:eastAsia="Arial" w:hAnsi="Times New Roman"/>
                <w:spacing w:val="-3"/>
                <w:sz w:val="16"/>
                <w:szCs w:val="16"/>
                <w:lang w:val="en-GB"/>
              </w:rPr>
              <w:t xml:space="preserve"> </w:t>
            </w:r>
            <w:r>
              <w:rPr>
                <w:rFonts w:ascii="Times New Roman" w:eastAsia="Arial" w:hAnsi="Times New Roman"/>
                <w:spacing w:val="2"/>
                <w:sz w:val="16"/>
                <w:szCs w:val="16"/>
                <w:lang w:val="en-GB"/>
              </w:rPr>
              <w:t>i</w:t>
            </w:r>
            <w:r>
              <w:rPr>
                <w:rFonts w:ascii="Times New Roman" w:eastAsia="Arial" w:hAnsi="Times New Roman"/>
                <w:sz w:val="16"/>
                <w:szCs w:val="16"/>
                <w:lang w:val="en-GB"/>
              </w:rPr>
              <w:t>n</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da</w:t>
            </w:r>
            <w:r>
              <w:rPr>
                <w:rFonts w:ascii="Times New Roman" w:eastAsia="Arial" w:hAnsi="Times New Roman"/>
                <w:spacing w:val="1"/>
                <w:sz w:val="16"/>
                <w:szCs w:val="16"/>
                <w:lang w:val="en-GB"/>
              </w:rPr>
              <w:t>t</w:t>
            </w:r>
            <w:r>
              <w:rPr>
                <w:rFonts w:ascii="Times New Roman" w:eastAsia="Arial" w:hAnsi="Times New Roman"/>
                <w:sz w:val="16"/>
                <w:szCs w:val="16"/>
                <w:lang w:val="en-GB"/>
              </w:rPr>
              <w:t>a</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e</w:t>
            </w:r>
            <w:r>
              <w:rPr>
                <w:rFonts w:ascii="Times New Roman" w:eastAsia="Arial" w:hAnsi="Times New Roman"/>
                <w:sz w:val="16"/>
                <w:szCs w:val="16"/>
                <w:lang w:val="en-GB"/>
              </w:rPr>
              <w:t>t</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 xml:space="preserve"> </w:t>
            </w:r>
            <w:r>
              <w:rPr>
                <w:rFonts w:ascii="Times New Roman" w:eastAsia="Arial" w:hAnsi="Times New Roman"/>
                <w:sz w:val="16"/>
                <w:szCs w:val="16"/>
                <w:lang w:val="en-GB"/>
              </w:rPr>
              <w:t>fi</w:t>
            </w:r>
            <w:r>
              <w:rPr>
                <w:rFonts w:ascii="Times New Roman" w:eastAsia="Arial" w:hAnsi="Times New Roman"/>
                <w:spacing w:val="-1"/>
                <w:sz w:val="16"/>
                <w:szCs w:val="16"/>
                <w:lang w:val="en-GB"/>
              </w:rPr>
              <w:t>r</w:t>
            </w:r>
            <w:r>
              <w:rPr>
                <w:rFonts w:ascii="Times New Roman" w:eastAsia="Arial" w:hAnsi="Times New Roman"/>
                <w:sz w:val="16"/>
                <w:szCs w:val="16"/>
                <w:lang w:val="en-GB"/>
              </w:rPr>
              <w:t>st</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pu</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f</w:t>
            </w:r>
            <w:r>
              <w:rPr>
                <w:rFonts w:ascii="Times New Roman" w:eastAsia="Arial" w:hAnsi="Times New Roman"/>
                <w:spacing w:val="-1"/>
                <w:sz w:val="16"/>
                <w:szCs w:val="16"/>
                <w:lang w:val="en-GB"/>
              </w:rPr>
              <w:t>o</w:t>
            </w:r>
            <w:r>
              <w:rPr>
                <w:rFonts w:ascii="Times New Roman" w:eastAsia="Arial" w:hAnsi="Times New Roman"/>
                <w:sz w:val="16"/>
                <w:szCs w:val="16"/>
                <w:lang w:val="en-GB"/>
              </w:rPr>
              <w:t>r</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1</w:t>
            </w:r>
            <w:r>
              <w:rPr>
                <w:rFonts w:ascii="Times New Roman" w:eastAsia="Arial" w:hAnsi="Times New Roman"/>
                <w:spacing w:val="-1"/>
                <w:sz w:val="16"/>
                <w:szCs w:val="16"/>
                <w:lang w:val="en-GB"/>
              </w:rPr>
              <w:t>0</w:t>
            </w:r>
            <w:r>
              <w:rPr>
                <w:rFonts w:ascii="Times New Roman" w:eastAsia="Arial" w:hAnsi="Times New Roman"/>
                <w:sz w:val="16"/>
                <w:szCs w:val="16"/>
                <w:lang w:val="en-GB"/>
              </w:rPr>
              <w:t>0</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e</w:t>
            </w:r>
            <w:r>
              <w:rPr>
                <w:rFonts w:ascii="Times New Roman" w:eastAsia="Arial" w:hAnsi="Times New Roman"/>
                <w:sz w:val="16"/>
                <w:szCs w:val="16"/>
                <w:lang w:val="en-GB"/>
              </w:rPr>
              <w:t>v</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n</w:t>
            </w:r>
            <w:r>
              <w:rPr>
                <w:rFonts w:ascii="Times New Roman" w:eastAsia="Arial" w:hAnsi="Times New Roman"/>
                <w:spacing w:val="2"/>
                <w:sz w:val="16"/>
                <w:szCs w:val="16"/>
                <w:lang w:val="en-GB"/>
              </w:rPr>
              <w:t>l</w:t>
            </w:r>
            <w:r>
              <w:rPr>
                <w:rFonts w:ascii="Times New Roman" w:eastAsia="Arial" w:hAnsi="Times New Roman"/>
                <w:sz w:val="16"/>
                <w:szCs w:val="16"/>
                <w:lang w:val="en-GB"/>
              </w:rPr>
              <w:t>y</w:t>
            </w:r>
            <w:r>
              <w:rPr>
                <w:rFonts w:ascii="Times New Roman" w:eastAsia="Arial" w:hAnsi="Times New Roman"/>
                <w:spacing w:val="-8"/>
                <w:sz w:val="16"/>
                <w:szCs w:val="16"/>
                <w:lang w:val="en-GB"/>
              </w:rPr>
              <w:t xml:space="preserve"> </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pacing w:val="-1"/>
                <w:sz w:val="16"/>
                <w:szCs w:val="16"/>
                <w:lang w:val="en-GB"/>
              </w:rPr>
              <w:t>ea</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r</w:t>
            </w:r>
            <w:r>
              <w:rPr>
                <w:rFonts w:ascii="Times New Roman" w:eastAsia="Arial" w:hAnsi="Times New Roman"/>
                <w:sz w:val="16"/>
                <w:szCs w:val="16"/>
                <w:lang w:val="en-GB"/>
              </w:rPr>
              <w:t>e</w:t>
            </w:r>
            <w:r>
              <w:rPr>
                <w:rFonts w:ascii="Times New Roman" w:eastAsia="Arial" w:hAnsi="Times New Roman"/>
                <w:spacing w:val="1"/>
                <w:sz w:val="16"/>
                <w:szCs w:val="16"/>
                <w:lang w:val="en-GB"/>
              </w:rPr>
              <w:t>-</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ARP</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is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pacing w:val="1"/>
                <w:sz w:val="16"/>
                <w:szCs w:val="16"/>
                <w:lang w:val="en-GB"/>
              </w:rPr>
              <w:t>e</w:t>
            </w:r>
            <w:r>
              <w:rPr>
                <w:rFonts w:ascii="Times New Roman" w:eastAsia="Arial" w:hAnsi="Times New Roman"/>
                <w:sz w:val="16"/>
                <w:szCs w:val="16"/>
                <w:lang w:val="en-GB"/>
              </w:rPr>
              <w:t>n</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on</w:t>
            </w:r>
            <w:r>
              <w:rPr>
                <w:rFonts w:ascii="Times New Roman" w:eastAsia="Arial" w:hAnsi="Times New Roman"/>
                <w:sz w:val="16"/>
                <w:szCs w:val="16"/>
                <w:lang w:val="en-GB"/>
              </w:rPr>
              <w:t>s</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ru</w:t>
            </w:r>
            <w:r>
              <w:rPr>
                <w:rFonts w:ascii="Times New Roman" w:eastAsia="Arial" w:hAnsi="Times New Roman"/>
                <w:spacing w:val="2"/>
                <w:sz w:val="16"/>
                <w:szCs w:val="16"/>
                <w:lang w:val="en-GB"/>
              </w:rPr>
              <w:t>c</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d</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b</w:t>
            </w:r>
            <w:r>
              <w:rPr>
                <w:rFonts w:ascii="Times New Roman" w:eastAsia="Arial" w:hAnsi="Times New Roman"/>
                <w:sz w:val="16"/>
                <w:szCs w:val="16"/>
                <w:lang w:val="en-GB"/>
              </w:rPr>
              <w:t>y</w:t>
            </w:r>
            <w:r>
              <w:rPr>
                <w:rFonts w:ascii="Times New Roman" w:eastAsia="Arial" w:hAnsi="Times New Roman"/>
                <w:w w:val="99"/>
                <w:sz w:val="16"/>
                <w:szCs w:val="16"/>
                <w:lang w:val="en-GB"/>
              </w:rPr>
              <w:t xml:space="preserve"> </w:t>
            </w:r>
            <w:r>
              <w:rPr>
                <w:rFonts w:ascii="Times New Roman" w:eastAsia="Arial" w:hAnsi="Times New Roman"/>
                <w:spacing w:val="-1"/>
                <w:sz w:val="16"/>
                <w:szCs w:val="16"/>
                <w:lang w:val="en-GB"/>
              </w:rPr>
              <w:t>re</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re</w:t>
            </w:r>
            <w:r>
              <w:rPr>
                <w:rFonts w:ascii="Times New Roman" w:eastAsia="Arial" w:hAnsi="Times New Roman"/>
                <w:spacing w:val="2"/>
                <w:sz w:val="16"/>
                <w:szCs w:val="16"/>
                <w:lang w:val="en-GB"/>
              </w:rPr>
              <w:t>s</w:t>
            </w:r>
            <w:r>
              <w:rPr>
                <w:rFonts w:ascii="Times New Roman" w:eastAsia="Arial" w:hAnsi="Times New Roman"/>
                <w:sz w:val="16"/>
                <w:szCs w:val="16"/>
                <w:lang w:val="en-GB"/>
              </w:rPr>
              <w:t>sing</w:t>
            </w:r>
            <w:r>
              <w:rPr>
                <w:rFonts w:ascii="Times New Roman" w:eastAsia="Arial" w:hAnsi="Times New Roman"/>
                <w:spacing w:val="-3"/>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x</w:t>
            </w:r>
            <w:r>
              <w:rPr>
                <w:rFonts w:ascii="Times New Roman" w:eastAsia="Arial" w:hAnsi="Times New Roman"/>
                <w:spacing w:val="-4"/>
                <w:sz w:val="16"/>
                <w:szCs w:val="16"/>
                <w:lang w:val="en-GB"/>
              </w:rPr>
              <w:t xml:space="preserve"> </w:t>
            </w:r>
            <w:r>
              <w:rPr>
                <w:rFonts w:ascii="Times New Roman" w:eastAsia="Arial" w:hAnsi="Times New Roman"/>
                <w:spacing w:val="-2"/>
                <w:sz w:val="16"/>
                <w:szCs w:val="16"/>
                <w:lang w:val="en-GB"/>
              </w:rPr>
              <w:t>r</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s</w:t>
            </w:r>
            <w:r>
              <w:rPr>
                <w:rFonts w:ascii="Times New Roman" w:eastAsia="Arial" w:hAnsi="Times New Roman"/>
                <w:spacing w:val="-1"/>
                <w:sz w:val="16"/>
                <w:szCs w:val="16"/>
                <w:lang w:val="en-GB"/>
              </w:rPr>
              <w:t xml:space="preserve"> o</w:t>
            </w:r>
            <w:r>
              <w:rPr>
                <w:rFonts w:ascii="Times New Roman" w:eastAsia="Arial" w:hAnsi="Times New Roman"/>
                <w:sz w:val="16"/>
                <w:szCs w:val="16"/>
                <w:lang w:val="en-GB"/>
              </w:rPr>
              <w:t>n</w:t>
            </w:r>
            <w:r>
              <w:rPr>
                <w:rFonts w:ascii="Times New Roman" w:eastAsia="Arial" w:hAnsi="Times New Roman"/>
                <w:spacing w:val="-2"/>
                <w:sz w:val="16"/>
                <w:szCs w:val="16"/>
                <w:lang w:val="en-GB"/>
              </w:rPr>
              <w:t xml:space="preserve"> </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h</w:t>
            </w:r>
            <w:r>
              <w:rPr>
                <w:rFonts w:ascii="Times New Roman" w:eastAsia="Arial" w:hAnsi="Times New Roman"/>
                <w:sz w:val="16"/>
                <w:szCs w:val="16"/>
                <w:lang w:val="en-GB"/>
              </w:rPr>
              <w:t>e</w:t>
            </w:r>
            <w:r>
              <w:rPr>
                <w:rFonts w:ascii="Times New Roman" w:eastAsia="Arial" w:hAnsi="Times New Roman"/>
                <w:spacing w:val="-4"/>
                <w:sz w:val="16"/>
                <w:szCs w:val="16"/>
                <w:lang w:val="en-GB"/>
              </w:rPr>
              <w:t xml:space="preserve"> </w:t>
            </w:r>
            <w:r>
              <w:rPr>
                <w:rFonts w:ascii="Times New Roman" w:eastAsia="Arial" w:hAnsi="Times New Roman"/>
                <w:sz w:val="16"/>
                <w:szCs w:val="16"/>
                <w:lang w:val="en-GB"/>
              </w:rPr>
              <w:t>l</w:t>
            </w:r>
            <w:r>
              <w:rPr>
                <w:rFonts w:ascii="Times New Roman" w:eastAsia="Arial" w:hAnsi="Times New Roman"/>
                <w:spacing w:val="1"/>
                <w:sz w:val="16"/>
                <w:szCs w:val="16"/>
                <w:lang w:val="en-GB"/>
              </w:rPr>
              <w:t>o</w:t>
            </w:r>
            <w:r>
              <w:rPr>
                <w:rFonts w:ascii="Times New Roman" w:eastAsia="Arial" w:hAnsi="Times New Roman"/>
                <w:sz w:val="16"/>
                <w:szCs w:val="16"/>
                <w:lang w:val="en-GB"/>
              </w:rPr>
              <w:t>g</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o</w:t>
            </w:r>
            <w:r>
              <w:rPr>
                <w:rFonts w:ascii="Times New Roman" w:eastAsia="Arial" w:hAnsi="Times New Roman"/>
                <w:sz w:val="16"/>
                <w:szCs w:val="16"/>
                <w:lang w:val="en-GB"/>
              </w:rPr>
              <w:t>f</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g</w:t>
            </w:r>
            <w:r>
              <w:rPr>
                <w:rFonts w:ascii="Times New Roman" w:eastAsia="Arial" w:hAnsi="Times New Roman"/>
                <w:spacing w:val="-1"/>
                <w:sz w:val="16"/>
                <w:szCs w:val="16"/>
                <w:lang w:val="en-GB"/>
              </w:rPr>
              <w:t>ro</w:t>
            </w:r>
            <w:r>
              <w:rPr>
                <w:rFonts w:ascii="Times New Roman" w:eastAsia="Arial" w:hAnsi="Times New Roman"/>
                <w:sz w:val="16"/>
                <w:szCs w:val="16"/>
                <w:lang w:val="en-GB"/>
              </w:rPr>
              <w:t>ss</w:t>
            </w:r>
            <w:r>
              <w:rPr>
                <w:rFonts w:ascii="Times New Roman" w:eastAsia="Arial" w:hAnsi="Times New Roman"/>
                <w:w w:val="99"/>
                <w:sz w:val="16"/>
                <w:szCs w:val="16"/>
                <w:lang w:val="en-GB"/>
              </w:rPr>
              <w:t xml:space="preserve"> </w:t>
            </w:r>
            <w:r>
              <w:rPr>
                <w:rFonts w:ascii="Times New Roman" w:eastAsia="Arial" w:hAnsi="Times New Roman"/>
                <w:sz w:val="16"/>
                <w:szCs w:val="16"/>
                <w:lang w:val="en-GB"/>
              </w:rPr>
              <w:t>inc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e</w:t>
            </w:r>
            <w:r>
              <w:rPr>
                <w:rFonts w:ascii="Times New Roman" w:eastAsia="Arial" w:hAnsi="Times New Roman"/>
                <w:sz w:val="16"/>
                <w:szCs w:val="16"/>
                <w:lang w:val="en-GB"/>
              </w:rPr>
              <w:t>.</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105BD9B8" w14:textId="77777777" w:rsidR="006148EE" w:rsidRDefault="00720711">
            <w:pPr>
              <w:pStyle w:val="TableParagraph"/>
              <w:spacing w:line="161" w:lineRule="exact"/>
              <w:ind w:left="97"/>
              <w:rPr>
                <w:rFonts w:ascii="Times New Roman" w:eastAsia="Arial" w:hAnsi="Times New Roman"/>
                <w:sz w:val="16"/>
                <w:szCs w:val="16"/>
                <w:lang w:val="en-GB"/>
              </w:rPr>
            </w:pPr>
            <w:r>
              <w:rPr>
                <w:rFonts w:ascii="Times New Roman" w:eastAsia="Arial" w:hAnsi="Times New Roman"/>
                <w:sz w:val="16"/>
                <w:szCs w:val="16"/>
                <w:lang w:val="en-GB"/>
              </w:rPr>
              <w:t>S</w:t>
            </w:r>
            <w:r>
              <w:rPr>
                <w:rFonts w:ascii="Times New Roman" w:eastAsia="Arial" w:hAnsi="Times New Roman"/>
                <w:spacing w:val="-1"/>
                <w:sz w:val="16"/>
                <w:szCs w:val="16"/>
                <w:lang w:val="en-GB"/>
              </w:rPr>
              <w:t>ara</w:t>
            </w:r>
            <w:r>
              <w:rPr>
                <w:rFonts w:ascii="Times New Roman" w:eastAsia="Arial" w:hAnsi="Times New Roman"/>
                <w:sz w:val="16"/>
                <w:szCs w:val="16"/>
                <w:lang w:val="en-GB"/>
              </w:rPr>
              <w:t>v</w:t>
            </w:r>
            <w:r>
              <w:rPr>
                <w:rFonts w:ascii="Times New Roman" w:eastAsia="Arial" w:hAnsi="Times New Roman"/>
                <w:spacing w:val="2"/>
                <w:sz w:val="16"/>
                <w:szCs w:val="16"/>
                <w:lang w:val="en-GB"/>
              </w:rPr>
              <w:t>i</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p</w:t>
            </w:r>
            <w:r>
              <w:rPr>
                <w:rFonts w:ascii="Times New Roman" w:eastAsia="Arial" w:hAnsi="Times New Roman"/>
                <w:spacing w:val="2"/>
                <w:sz w:val="16"/>
                <w:szCs w:val="16"/>
                <w:lang w:val="en-GB"/>
              </w:rPr>
              <w:t>a</w:t>
            </w:r>
            <w:r>
              <w:rPr>
                <w:rFonts w:ascii="Times New Roman" w:eastAsia="Arial" w:hAnsi="Times New Roman"/>
                <w:spacing w:val="-1"/>
                <w:sz w:val="16"/>
                <w:szCs w:val="16"/>
                <w:lang w:val="en-GB"/>
              </w:rPr>
              <w:t>-</w:t>
            </w:r>
            <w:r>
              <w:rPr>
                <w:rFonts w:ascii="Times New Roman" w:eastAsia="Arial" w:hAnsi="Times New Roman"/>
                <w:sz w:val="16"/>
                <w:szCs w:val="16"/>
                <w:lang w:val="en-GB"/>
              </w:rPr>
              <w:t>P</w:t>
            </w:r>
            <w:r>
              <w:rPr>
                <w:rFonts w:ascii="Times New Roman" w:eastAsia="Arial" w:hAnsi="Times New Roman"/>
                <w:spacing w:val="-1"/>
                <w:sz w:val="16"/>
                <w:szCs w:val="16"/>
                <w:lang w:val="en-GB"/>
              </w:rPr>
              <w:t>e</w:t>
            </w:r>
            <w:r>
              <w:rPr>
                <w:rFonts w:ascii="Times New Roman" w:eastAsia="Arial" w:hAnsi="Times New Roman"/>
                <w:spacing w:val="1"/>
                <w:sz w:val="16"/>
                <w:szCs w:val="16"/>
                <w:lang w:val="en-GB"/>
              </w:rPr>
              <w:t>t</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14"/>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2</w:t>
            </w:r>
            <w:r>
              <w:rPr>
                <w:rFonts w:ascii="Times New Roman" w:eastAsia="Arial" w:hAnsi="Times New Roman"/>
                <w:spacing w:val="-1"/>
                <w:sz w:val="16"/>
                <w:szCs w:val="16"/>
                <w:lang w:val="en-GB"/>
              </w:rPr>
              <w:t>01</w:t>
            </w:r>
            <w:r>
              <w:rPr>
                <w:rFonts w:ascii="Times New Roman" w:eastAsia="Arial" w:hAnsi="Times New Roman"/>
                <w:spacing w:val="1"/>
                <w:sz w:val="16"/>
                <w:szCs w:val="16"/>
                <w:lang w:val="en-GB"/>
              </w:rPr>
              <w:t>6</w:t>
            </w:r>
            <w:r>
              <w:rPr>
                <w:rFonts w:ascii="Times New Roman" w:eastAsia="Arial" w:hAnsi="Times New Roman"/>
                <w:sz w:val="16"/>
                <w:szCs w:val="16"/>
                <w:lang w:val="en-GB"/>
              </w:rPr>
              <w:t>)</w:t>
            </w:r>
          </w:p>
        </w:tc>
      </w:tr>
      <w:tr w:rsidR="006148EE" w14:paraId="23C1509D" w14:textId="77777777">
        <w:trPr>
          <w:trHeight w:hRule="exact" w:val="34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0F82FE6"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Trade o</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pacing w:val="-2"/>
                <w:sz w:val="16"/>
                <w:szCs w:val="16"/>
                <w:lang w:val="en-GB"/>
              </w:rPr>
              <w:t>n</w:t>
            </w:r>
            <w:r>
              <w:rPr>
                <w:rFonts w:ascii="Times New Roman" w:eastAsia="Arial" w:hAnsi="Times New Roman"/>
                <w:b/>
                <w:bCs/>
                <w:spacing w:val="1"/>
                <w:sz w:val="16"/>
                <w:szCs w:val="16"/>
                <w:lang w:val="en-GB"/>
              </w:rPr>
              <w:t>n</w:t>
            </w:r>
            <w:r>
              <w:rPr>
                <w:rFonts w:ascii="Times New Roman" w:eastAsia="Arial" w:hAnsi="Times New Roman"/>
                <w:b/>
                <w:bCs/>
                <w:spacing w:val="-1"/>
                <w:sz w:val="16"/>
                <w:szCs w:val="16"/>
                <w:lang w:val="en-GB"/>
              </w:rPr>
              <w:t>e</w:t>
            </w:r>
            <w:r>
              <w:rPr>
                <w:rFonts w:ascii="Times New Roman" w:eastAsia="Arial" w:hAnsi="Times New Roman"/>
                <w:b/>
                <w:bCs/>
                <w:spacing w:val="1"/>
                <w:sz w:val="16"/>
                <w:szCs w:val="16"/>
                <w:lang w:val="en-GB"/>
              </w:rPr>
              <w:t>s</w:t>
            </w:r>
            <w:r>
              <w:rPr>
                <w:rFonts w:ascii="Times New Roman" w:eastAsia="Arial" w:hAnsi="Times New Roman"/>
                <w:b/>
                <w:bCs/>
                <w:sz w:val="16"/>
                <w:szCs w:val="16"/>
                <w:lang w:val="en-GB"/>
              </w:rPr>
              <w:t>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C522AD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pacing w:val="-1"/>
                <w:sz w:val="16"/>
                <w:szCs w:val="16"/>
                <w:lang w:val="en-GB"/>
              </w:rPr>
              <w:t>(</w:t>
            </w:r>
            <w:r>
              <w:rPr>
                <w:rFonts w:ascii="Times New Roman" w:eastAsia="Arial" w:hAnsi="Times New Roman"/>
                <w:spacing w:val="3"/>
                <w:sz w:val="16"/>
                <w:szCs w:val="16"/>
                <w:lang w:val="en-GB"/>
              </w:rPr>
              <w:t>E</w:t>
            </w:r>
            <w:r>
              <w:rPr>
                <w:rFonts w:ascii="Times New Roman" w:eastAsia="Arial" w:hAnsi="Times New Roman"/>
                <w:spacing w:val="-3"/>
                <w:sz w:val="16"/>
                <w:szCs w:val="16"/>
                <w:lang w:val="en-GB"/>
              </w:rPr>
              <w:t>x</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ts</w:t>
            </w:r>
            <w:r>
              <w:rPr>
                <w:rFonts w:ascii="Times New Roman" w:eastAsia="Arial" w:hAnsi="Times New Roman"/>
                <w:spacing w:val="-8"/>
                <w:sz w:val="16"/>
                <w:szCs w:val="16"/>
                <w:lang w:val="en-GB"/>
              </w:rPr>
              <w:t xml:space="preserve"> </w:t>
            </w:r>
            <w:r>
              <w:rPr>
                <w:rFonts w:ascii="Times New Roman" w:eastAsia="Arial" w:hAnsi="Times New Roman"/>
                <w:sz w:val="16"/>
                <w:szCs w:val="16"/>
                <w:lang w:val="en-GB"/>
              </w:rPr>
              <w:t>+</w:t>
            </w:r>
            <w:r>
              <w:rPr>
                <w:rFonts w:ascii="Times New Roman" w:eastAsia="Arial" w:hAnsi="Times New Roman"/>
                <w:spacing w:val="-4"/>
                <w:sz w:val="16"/>
                <w:szCs w:val="16"/>
                <w:lang w:val="en-GB"/>
              </w:rPr>
              <w:t xml:space="preserve"> </w:t>
            </w:r>
            <w:r>
              <w:rPr>
                <w:rFonts w:ascii="Times New Roman" w:eastAsia="Arial" w:hAnsi="Times New Roman"/>
                <w:spacing w:val="-3"/>
                <w:sz w:val="16"/>
                <w:szCs w:val="16"/>
                <w:lang w:val="en-GB"/>
              </w:rPr>
              <w:t>I</w:t>
            </w:r>
            <w:r>
              <w:rPr>
                <w:rFonts w:ascii="Times New Roman" w:eastAsia="Arial" w:hAnsi="Times New Roman"/>
                <w:spacing w:val="1"/>
                <w:sz w:val="16"/>
                <w:szCs w:val="16"/>
                <w:lang w:val="en-GB"/>
              </w:rPr>
              <w:t>m</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r</w:t>
            </w:r>
            <w:r>
              <w:rPr>
                <w:rFonts w:ascii="Times New Roman" w:eastAsia="Arial" w:hAnsi="Times New Roman"/>
                <w:sz w:val="16"/>
                <w:szCs w:val="16"/>
                <w:lang w:val="en-GB"/>
              </w:rPr>
              <w:t>t</w:t>
            </w:r>
            <w:r>
              <w:rPr>
                <w:rFonts w:ascii="Times New Roman" w:eastAsia="Arial" w:hAnsi="Times New Roman"/>
                <w:spacing w:val="1"/>
                <w:sz w:val="16"/>
                <w:szCs w:val="16"/>
                <w:lang w:val="en-GB"/>
              </w:rPr>
              <w:t>s</w:t>
            </w:r>
            <w:r>
              <w:rPr>
                <w:rFonts w:ascii="Times New Roman" w:eastAsia="Arial" w:hAnsi="Times New Roman"/>
                <w:spacing w:val="-1"/>
                <w:sz w:val="16"/>
                <w:szCs w:val="16"/>
                <w:lang w:val="en-GB"/>
              </w:rPr>
              <w:t>)</w:t>
            </w:r>
            <w:r>
              <w:rPr>
                <w:rFonts w:ascii="Times New Roman" w:eastAsia="Arial" w:hAnsi="Times New Roman"/>
                <w:sz w:val="16"/>
                <w:szCs w:val="16"/>
                <w:lang w:val="en-GB"/>
              </w:rPr>
              <w:t>/</w:t>
            </w:r>
            <w:r>
              <w:rPr>
                <w:rFonts w:ascii="Times New Roman" w:eastAsia="Arial" w:hAnsi="Times New Roman"/>
                <w:spacing w:val="-1"/>
                <w:sz w:val="16"/>
                <w:szCs w:val="16"/>
                <w:lang w:val="en-GB"/>
              </w:rPr>
              <w:t>G</w:t>
            </w:r>
            <w:r>
              <w:rPr>
                <w:rFonts w:ascii="Times New Roman" w:eastAsia="Arial" w:hAnsi="Times New Roman"/>
                <w:sz w:val="16"/>
                <w:szCs w:val="16"/>
                <w:lang w:val="en-GB"/>
              </w:rPr>
              <w:t>DP</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742ABB1"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6DCA26F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A3E4A10" w14:textId="77777777" w:rsidR="006148EE" w:rsidRDefault="00720711">
            <w:pPr>
              <w:pStyle w:val="TableParagraph"/>
              <w:spacing w:line="156" w:lineRule="exact"/>
              <w:rPr>
                <w:rFonts w:ascii="Times New Roman" w:eastAsia="Arial" w:hAnsi="Times New Roman"/>
                <w:sz w:val="16"/>
                <w:szCs w:val="16"/>
                <w:lang w:val="en-GB"/>
              </w:rPr>
            </w:pPr>
            <w:r>
              <w:rPr>
                <w:rFonts w:ascii="Times New Roman" w:eastAsia="Arial" w:hAnsi="Times New Roman"/>
                <w:b/>
                <w:bCs/>
                <w:sz w:val="16"/>
                <w:szCs w:val="16"/>
                <w:lang w:val="en-GB"/>
              </w:rPr>
              <w:t xml:space="preserve">   GDP</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p</w:t>
            </w:r>
            <w:r>
              <w:rPr>
                <w:rFonts w:ascii="Times New Roman" w:eastAsia="Arial" w:hAnsi="Times New Roman"/>
                <w:b/>
                <w:bCs/>
                <w:spacing w:val="-1"/>
                <w:sz w:val="16"/>
                <w:szCs w:val="16"/>
                <w:lang w:val="en-GB"/>
              </w:rPr>
              <w:t>e</w:t>
            </w:r>
            <w:r>
              <w:rPr>
                <w:rFonts w:ascii="Times New Roman" w:eastAsia="Arial" w:hAnsi="Times New Roman"/>
                <w:b/>
                <w:bCs/>
                <w:sz w:val="16"/>
                <w:szCs w:val="16"/>
                <w:lang w:val="en-GB"/>
              </w:rPr>
              <w:t>r</w:t>
            </w:r>
            <w:r>
              <w:rPr>
                <w:rFonts w:ascii="Times New Roman" w:eastAsia="Arial" w:hAnsi="Times New Roman"/>
                <w:b/>
                <w:bCs/>
                <w:spacing w:val="-4"/>
                <w:sz w:val="16"/>
                <w:szCs w:val="16"/>
                <w:lang w:val="en-GB"/>
              </w:rPr>
              <w:t xml:space="preserve"> </w:t>
            </w:r>
            <w:r>
              <w:rPr>
                <w:rFonts w:ascii="Times New Roman" w:eastAsia="Arial" w:hAnsi="Times New Roman"/>
                <w:b/>
                <w:bCs/>
                <w:spacing w:val="1"/>
                <w:sz w:val="16"/>
                <w:szCs w:val="16"/>
                <w:lang w:val="en-GB"/>
              </w:rPr>
              <w:t>c</w:t>
            </w:r>
            <w:r>
              <w:rPr>
                <w:rFonts w:ascii="Times New Roman" w:eastAsia="Arial" w:hAnsi="Times New Roman"/>
                <w:b/>
                <w:bCs/>
                <w:spacing w:val="-1"/>
                <w:sz w:val="16"/>
                <w:szCs w:val="16"/>
                <w:lang w:val="en-GB"/>
              </w:rPr>
              <w:t>a</w:t>
            </w:r>
            <w:r>
              <w:rPr>
                <w:rFonts w:ascii="Times New Roman" w:eastAsia="Arial" w:hAnsi="Times New Roman"/>
                <w:b/>
                <w:bCs/>
                <w:spacing w:val="-2"/>
                <w:sz w:val="16"/>
                <w:szCs w:val="16"/>
                <w:lang w:val="en-GB"/>
              </w:rPr>
              <w:t>p</w:t>
            </w:r>
            <w:r>
              <w:rPr>
                <w:rFonts w:ascii="Times New Roman" w:eastAsia="Arial" w:hAnsi="Times New Roman"/>
                <w:b/>
                <w:bCs/>
                <w:spacing w:val="1"/>
                <w:sz w:val="16"/>
                <w:szCs w:val="16"/>
                <w:lang w:val="en-GB"/>
              </w:rPr>
              <w:t>i</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a</w:t>
            </w:r>
            <w:r>
              <w:rPr>
                <w:rFonts w:ascii="Times New Roman" w:eastAsia="Arial" w:hAnsi="Times New Roman"/>
                <w:b/>
                <w:bCs/>
                <w:spacing w:val="-3"/>
                <w:sz w:val="16"/>
                <w:szCs w:val="16"/>
                <w:lang w:val="en-GB"/>
              </w:rPr>
              <w:t xml:space="preserve"> </w:t>
            </w:r>
            <w:r>
              <w:rPr>
                <w:rFonts w:ascii="Times New Roman" w:eastAsia="Arial" w:hAnsi="Times New Roman"/>
                <w:b/>
                <w:bCs/>
                <w:spacing w:val="-2"/>
                <w:sz w:val="16"/>
                <w:szCs w:val="16"/>
                <w:lang w:val="en-GB"/>
              </w:rPr>
              <w:t>g</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o</w:t>
            </w:r>
            <w:r>
              <w:rPr>
                <w:rFonts w:ascii="Times New Roman" w:eastAsia="Arial" w:hAnsi="Times New Roman"/>
                <w:b/>
                <w:bCs/>
                <w:sz w:val="16"/>
                <w:szCs w:val="16"/>
                <w:lang w:val="en-GB"/>
              </w:rPr>
              <w:t>wth</w:t>
            </w:r>
            <w:r>
              <w:rPr>
                <w:rFonts w:ascii="Times New Roman" w:eastAsia="Arial" w:hAnsi="Times New Roman"/>
                <w:b/>
                <w:bCs/>
                <w:spacing w:val="-5"/>
                <w:sz w:val="16"/>
                <w:szCs w:val="16"/>
                <w:lang w:val="en-GB"/>
              </w:rPr>
              <w:t xml:space="preserve"> </w:t>
            </w:r>
            <w:r>
              <w:rPr>
                <w:rFonts w:ascii="Times New Roman" w:eastAsia="Arial" w:hAnsi="Times New Roman"/>
                <w:b/>
                <w:bCs/>
                <w:sz w:val="16"/>
                <w:szCs w:val="16"/>
                <w:lang w:val="en-GB"/>
              </w:rPr>
              <w:t>r</w:t>
            </w:r>
            <w:r>
              <w:rPr>
                <w:rFonts w:ascii="Times New Roman" w:eastAsia="Arial" w:hAnsi="Times New Roman"/>
                <w:b/>
                <w:bCs/>
                <w:spacing w:val="1"/>
                <w:sz w:val="16"/>
                <w:szCs w:val="16"/>
                <w:lang w:val="en-GB"/>
              </w:rPr>
              <w:t>a</w:t>
            </w:r>
            <w:r>
              <w:rPr>
                <w:rFonts w:ascii="Times New Roman" w:eastAsia="Arial" w:hAnsi="Times New Roman"/>
                <w:b/>
                <w:bCs/>
                <w:spacing w:val="-1"/>
                <w:sz w:val="16"/>
                <w:szCs w:val="16"/>
                <w:lang w:val="en-GB"/>
              </w:rPr>
              <w:t>t</w:t>
            </w:r>
            <w:r>
              <w:rPr>
                <w:rFonts w:ascii="Times New Roman" w:eastAsia="Arial" w:hAnsi="Times New Roman"/>
                <w:b/>
                <w:bCs/>
                <w:sz w:val="16"/>
                <w:szCs w:val="16"/>
                <w:lang w:val="en-GB"/>
              </w:rPr>
              <w:t>e</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AC1609"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GDP</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p</w:t>
            </w:r>
            <w:r>
              <w:rPr>
                <w:rFonts w:ascii="Times New Roman" w:eastAsia="Arial" w:hAnsi="Times New Roman"/>
                <w:spacing w:val="-1"/>
                <w:sz w:val="16"/>
                <w:szCs w:val="16"/>
                <w:lang w:val="en-GB"/>
              </w:rPr>
              <w:t>e</w:t>
            </w:r>
            <w:r>
              <w:rPr>
                <w:rFonts w:ascii="Times New Roman" w:eastAsia="Arial" w:hAnsi="Times New Roman"/>
                <w:sz w:val="16"/>
                <w:szCs w:val="16"/>
                <w:lang w:val="en-GB"/>
              </w:rPr>
              <w:t>r</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c</w:t>
            </w:r>
            <w:r>
              <w:rPr>
                <w:rFonts w:ascii="Times New Roman" w:eastAsia="Arial" w:hAnsi="Times New Roman"/>
                <w:spacing w:val="-1"/>
                <w:sz w:val="16"/>
                <w:szCs w:val="16"/>
                <w:lang w:val="en-GB"/>
              </w:rPr>
              <w:t>ap</w:t>
            </w:r>
            <w:r>
              <w:rPr>
                <w:rFonts w:ascii="Times New Roman" w:eastAsia="Arial" w:hAnsi="Times New Roman"/>
                <w:sz w:val="16"/>
                <w:szCs w:val="16"/>
                <w:lang w:val="en-GB"/>
              </w:rPr>
              <w:t>i</w:t>
            </w:r>
            <w:r>
              <w:rPr>
                <w:rFonts w:ascii="Times New Roman" w:eastAsia="Arial" w:hAnsi="Times New Roman"/>
                <w:spacing w:val="2"/>
                <w:sz w:val="16"/>
                <w:szCs w:val="16"/>
                <w:lang w:val="en-GB"/>
              </w:rPr>
              <w:t>t</w:t>
            </w:r>
            <w:r>
              <w:rPr>
                <w:rFonts w:ascii="Times New Roman" w:eastAsia="Arial" w:hAnsi="Times New Roman"/>
                <w:sz w:val="16"/>
                <w:szCs w:val="16"/>
                <w:lang w:val="en-GB"/>
              </w:rPr>
              <w:t xml:space="preserve">a constant prices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2ED64963"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w:t>
            </w:r>
            <w:r>
              <w:rPr>
                <w:rFonts w:ascii="Times New Roman" w:eastAsia="Arial" w:hAnsi="Times New Roman"/>
                <w:spacing w:val="-6"/>
                <w:sz w:val="16"/>
                <w:szCs w:val="16"/>
                <w:lang w:val="en-GB"/>
              </w:rPr>
              <w:t xml:space="preserve"> </w:t>
            </w:r>
            <w:r>
              <w:rPr>
                <w:rFonts w:ascii="Times New Roman" w:eastAsia="Arial" w:hAnsi="Times New Roman"/>
                <w:spacing w:val="-1"/>
                <w:sz w:val="16"/>
                <w:szCs w:val="16"/>
                <w:lang w:val="en-GB"/>
              </w:rPr>
              <w:t>(</w:t>
            </w:r>
            <w:r>
              <w:rPr>
                <w:rFonts w:ascii="Times New Roman" w:eastAsia="Arial" w:hAnsi="Times New Roman"/>
                <w:spacing w:val="1"/>
                <w:sz w:val="16"/>
                <w:szCs w:val="16"/>
                <w:lang w:val="en-GB"/>
              </w:rPr>
              <w:t>n</w:t>
            </w:r>
            <w:r>
              <w:rPr>
                <w:rFonts w:ascii="Times New Roman" w:eastAsia="Arial" w:hAnsi="Times New Roman"/>
                <w:spacing w:val="-1"/>
                <w:sz w:val="16"/>
                <w:szCs w:val="16"/>
                <w:lang w:val="en-GB"/>
              </w:rPr>
              <w:t>a</w:t>
            </w:r>
            <w:r>
              <w:rPr>
                <w:rFonts w:ascii="Times New Roman" w:eastAsia="Arial" w:hAnsi="Times New Roman"/>
                <w:sz w:val="16"/>
                <w:szCs w:val="16"/>
                <w:lang w:val="en-GB"/>
              </w:rPr>
              <w:t>ti</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na</w:t>
            </w:r>
            <w:r>
              <w:rPr>
                <w:rFonts w:ascii="Times New Roman" w:eastAsia="Arial" w:hAnsi="Times New Roman"/>
                <w:sz w:val="16"/>
                <w:szCs w:val="16"/>
                <w:lang w:val="en-GB"/>
              </w:rPr>
              <w:t>l</w:t>
            </w:r>
            <w:r>
              <w:rPr>
                <w:rFonts w:ascii="Times New Roman" w:eastAsia="Arial" w:hAnsi="Times New Roman"/>
                <w:spacing w:val="-4"/>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z w:val="16"/>
                <w:szCs w:val="16"/>
                <w:lang w:val="en-GB"/>
              </w:rPr>
              <w:t>c</w:t>
            </w:r>
            <w:r>
              <w:rPr>
                <w:rFonts w:ascii="Times New Roman" w:eastAsia="Arial" w:hAnsi="Times New Roman"/>
                <w:spacing w:val="2"/>
                <w:sz w:val="16"/>
                <w:szCs w:val="16"/>
                <w:lang w:val="en-GB"/>
              </w:rPr>
              <w:t>c</w:t>
            </w:r>
            <w:r>
              <w:rPr>
                <w:rFonts w:ascii="Times New Roman" w:eastAsia="Arial" w:hAnsi="Times New Roman"/>
                <w:spacing w:val="-1"/>
                <w:sz w:val="16"/>
                <w:szCs w:val="16"/>
                <w:lang w:val="en-GB"/>
              </w:rPr>
              <w:t>o</w:t>
            </w:r>
            <w:r>
              <w:rPr>
                <w:rFonts w:ascii="Times New Roman" w:eastAsia="Arial" w:hAnsi="Times New Roman"/>
                <w:spacing w:val="1"/>
                <w:sz w:val="16"/>
                <w:szCs w:val="16"/>
                <w:lang w:val="en-GB"/>
              </w:rPr>
              <w:t>u</w:t>
            </w:r>
            <w:r>
              <w:rPr>
                <w:rFonts w:ascii="Times New Roman" w:eastAsia="Arial" w:hAnsi="Times New Roman"/>
                <w:spacing w:val="-1"/>
                <w:sz w:val="16"/>
                <w:szCs w:val="16"/>
                <w:lang w:val="en-GB"/>
              </w:rPr>
              <w:t>n</w:t>
            </w:r>
            <w:r>
              <w:rPr>
                <w:rFonts w:ascii="Times New Roman" w:eastAsia="Arial" w:hAnsi="Times New Roman"/>
                <w:sz w:val="16"/>
                <w:szCs w:val="16"/>
                <w:lang w:val="en-GB"/>
              </w:rPr>
              <w:t>ts)</w:t>
            </w:r>
            <w:r>
              <w:rPr>
                <w:rFonts w:ascii="Times New Roman" w:eastAsia="Arial" w:hAnsi="Times New Roman"/>
                <w:spacing w:val="-5"/>
                <w:sz w:val="16"/>
                <w:szCs w:val="16"/>
                <w:lang w:val="en-GB"/>
              </w:rPr>
              <w:t xml:space="preserve"> </w:t>
            </w:r>
            <w:r>
              <w:rPr>
                <w:rFonts w:ascii="Times New Roman" w:eastAsia="Arial" w:hAnsi="Times New Roman"/>
                <w:spacing w:val="-1"/>
                <w:sz w:val="16"/>
                <w:szCs w:val="16"/>
                <w:lang w:val="en-GB"/>
              </w:rPr>
              <w:t>a</w:t>
            </w:r>
            <w:r>
              <w:rPr>
                <w:rFonts w:ascii="Times New Roman" w:eastAsia="Arial" w:hAnsi="Times New Roman"/>
                <w:spacing w:val="1"/>
                <w:sz w:val="16"/>
                <w:szCs w:val="16"/>
                <w:lang w:val="en-GB"/>
              </w:rPr>
              <w:t>n</w:t>
            </w:r>
            <w:r>
              <w:rPr>
                <w:rFonts w:ascii="Times New Roman" w:eastAsia="Arial" w:hAnsi="Times New Roman"/>
                <w:sz w:val="16"/>
                <w:szCs w:val="16"/>
                <w:lang w:val="en-GB"/>
              </w:rPr>
              <w:t>d</w:t>
            </w:r>
            <w:r>
              <w:rPr>
                <w:rFonts w:ascii="Times New Roman" w:eastAsia="Arial" w:hAnsi="Times New Roman"/>
                <w:w w:val="99"/>
                <w:sz w:val="16"/>
                <w:szCs w:val="16"/>
                <w:lang w:val="en-GB"/>
              </w:rPr>
              <w:t xml:space="preserve"> </w:t>
            </w:r>
            <w:r>
              <w:rPr>
                <w:rFonts w:ascii="Times New Roman" w:eastAsia="Arial" w:hAnsi="Times New Roman"/>
                <w:spacing w:val="-2"/>
                <w:sz w:val="16"/>
                <w:szCs w:val="16"/>
                <w:lang w:val="en-GB"/>
              </w:rPr>
              <w:t>F</w:t>
            </w:r>
            <w:r>
              <w:rPr>
                <w:rFonts w:ascii="Times New Roman" w:eastAsia="Arial" w:hAnsi="Times New Roman"/>
                <w:sz w:val="16"/>
                <w:szCs w:val="16"/>
                <w:lang w:val="en-GB"/>
              </w:rPr>
              <w:t>RED</w:t>
            </w:r>
          </w:p>
        </w:tc>
      </w:tr>
      <w:tr w:rsidR="006148EE" w14:paraId="1275F361" w14:textId="77777777">
        <w:trPr>
          <w:trHeight w:hRule="exact" w:val="343"/>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7F44CC6E" w14:textId="77777777" w:rsidR="006148EE" w:rsidRDefault="00720711">
            <w:pPr>
              <w:pStyle w:val="TableParagraph"/>
              <w:spacing w:line="156" w:lineRule="exact"/>
              <w:rPr>
                <w:rFonts w:ascii="Times New Roman" w:eastAsia="Arial" w:hAnsi="Times New Roman"/>
                <w:b/>
                <w:bCs/>
                <w:sz w:val="16"/>
                <w:szCs w:val="16"/>
                <w:lang w:val="en-GB"/>
              </w:rPr>
            </w:pPr>
            <w:r>
              <w:rPr>
                <w:rFonts w:ascii="Times New Roman" w:eastAsia="Arial" w:hAnsi="Times New Roman"/>
                <w:b/>
                <w:bCs/>
                <w:sz w:val="16"/>
                <w:szCs w:val="16"/>
                <w:lang w:val="en-GB"/>
              </w:rPr>
              <w:t xml:space="preserve">   Minimum wages</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0D6392EC" w14:textId="77777777" w:rsidR="006148EE" w:rsidRDefault="00720711">
            <w:pPr>
              <w:pStyle w:val="TableParagraph"/>
              <w:spacing w:line="158" w:lineRule="exact"/>
              <w:ind w:left="95"/>
              <w:rPr>
                <w:rFonts w:ascii="Times New Roman" w:eastAsia="Arial" w:hAnsi="Times New Roman"/>
                <w:sz w:val="16"/>
                <w:szCs w:val="16"/>
                <w:lang w:val="en-GB"/>
              </w:rPr>
            </w:pPr>
            <w:r>
              <w:rPr>
                <w:rFonts w:ascii="Times New Roman" w:eastAsia="Arial" w:hAnsi="Times New Roman"/>
                <w:sz w:val="16"/>
                <w:szCs w:val="16"/>
                <w:lang w:val="en-GB"/>
              </w:rPr>
              <w:t xml:space="preserve">In real terms (adjusting for PPP referred to 2017) </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40081E0F" w14:textId="77777777" w:rsidR="006148EE" w:rsidRDefault="00720711">
            <w:pPr>
              <w:pStyle w:val="TableParagraph"/>
              <w:spacing w:line="160" w:lineRule="exact"/>
              <w:ind w:left="97" w:right="79"/>
              <w:rPr>
                <w:rFonts w:ascii="Times New Roman" w:eastAsia="Arial" w:hAnsi="Times New Roman"/>
                <w:sz w:val="16"/>
                <w:szCs w:val="16"/>
                <w:lang w:val="en-GB"/>
              </w:rPr>
            </w:pPr>
            <w:r>
              <w:rPr>
                <w:rFonts w:ascii="Times New Roman" w:eastAsia="Arial" w:hAnsi="Times New Roman"/>
                <w:sz w:val="16"/>
                <w:szCs w:val="16"/>
                <w:lang w:val="en-GB"/>
              </w:rPr>
              <w:t>E</w:t>
            </w:r>
            <w:r>
              <w:rPr>
                <w:rFonts w:ascii="Times New Roman" w:eastAsia="Arial" w:hAnsi="Times New Roman"/>
                <w:spacing w:val="-1"/>
                <w:sz w:val="16"/>
                <w:szCs w:val="16"/>
                <w:lang w:val="en-GB"/>
              </w:rPr>
              <w:t>uro</w:t>
            </w:r>
            <w:r>
              <w:rPr>
                <w:rFonts w:ascii="Times New Roman" w:eastAsia="Arial" w:hAnsi="Times New Roman"/>
                <w:spacing w:val="2"/>
                <w:sz w:val="16"/>
                <w:szCs w:val="16"/>
                <w:lang w:val="en-GB"/>
              </w:rPr>
              <w:t>s</w:t>
            </w:r>
            <w:r>
              <w:rPr>
                <w:rFonts w:ascii="Times New Roman" w:eastAsia="Arial" w:hAnsi="Times New Roman"/>
                <w:sz w:val="16"/>
                <w:szCs w:val="16"/>
                <w:lang w:val="en-GB"/>
              </w:rPr>
              <w:t>t</w:t>
            </w:r>
            <w:r>
              <w:rPr>
                <w:rFonts w:ascii="Times New Roman" w:eastAsia="Arial" w:hAnsi="Times New Roman"/>
                <w:spacing w:val="-1"/>
                <w:sz w:val="16"/>
                <w:szCs w:val="16"/>
                <w:lang w:val="en-GB"/>
              </w:rPr>
              <w:t>a</w:t>
            </w:r>
            <w:r>
              <w:rPr>
                <w:rFonts w:ascii="Times New Roman" w:eastAsia="Arial" w:hAnsi="Times New Roman"/>
                <w:sz w:val="16"/>
                <w:szCs w:val="16"/>
                <w:lang w:val="en-GB"/>
              </w:rPr>
              <w:t>t and OECD.</w:t>
            </w:r>
          </w:p>
        </w:tc>
      </w:tr>
      <w:tr w:rsidR="006148EE" w14:paraId="0CBABC72" w14:textId="77777777">
        <w:trPr>
          <w:trHeight w:hRule="exact" w:val="871"/>
        </w:trPr>
        <w:tc>
          <w:tcPr>
            <w:tcW w:w="3029"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206801E" w14:textId="77777777" w:rsidR="006148EE" w:rsidRDefault="00720711">
            <w:pPr>
              <w:pStyle w:val="TableParagraph"/>
              <w:spacing w:line="156" w:lineRule="exact"/>
              <w:ind w:left="97"/>
              <w:rPr>
                <w:rFonts w:ascii="Times New Roman" w:eastAsia="Arial" w:hAnsi="Times New Roman"/>
                <w:sz w:val="16"/>
                <w:szCs w:val="16"/>
                <w:lang w:val="en-GB"/>
              </w:rPr>
            </w:pPr>
            <w:r>
              <w:rPr>
                <w:rFonts w:ascii="Times New Roman" w:eastAsia="Arial" w:hAnsi="Times New Roman"/>
                <w:b/>
                <w:bCs/>
                <w:sz w:val="16"/>
                <w:szCs w:val="16"/>
                <w:lang w:val="en-GB"/>
              </w:rPr>
              <w:t>Employment protection</w:t>
            </w:r>
          </w:p>
        </w:tc>
        <w:tc>
          <w:tcPr>
            <w:tcW w:w="3635" w:type="dxa"/>
            <w:gridSpan w:val="2"/>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5E6DDB5C" w14:textId="77777777" w:rsidR="006148EE" w:rsidRDefault="00720711">
            <w:pPr>
              <w:pStyle w:val="TableParagraph"/>
              <w:spacing w:line="160" w:lineRule="exact"/>
              <w:ind w:left="95" w:right="120"/>
              <w:rPr>
                <w:rFonts w:ascii="Times New Roman" w:eastAsia="Arial" w:hAnsi="Times New Roman"/>
                <w:sz w:val="16"/>
                <w:szCs w:val="16"/>
                <w:lang w:val="en-GB"/>
              </w:rPr>
            </w:pPr>
            <w:r>
              <w:rPr>
                <w:rFonts w:ascii="Times New Roman" w:eastAsia="Arial" w:hAnsi="Times New Roman"/>
                <w:sz w:val="16"/>
                <w:szCs w:val="16"/>
                <w:lang w:val="en-GB"/>
              </w:rPr>
              <w:t>Measures the procedures and costs involved in dismissing workers and the procedures involved in hiring them on fixed-term or temporary contracts. Higher the index reflects higher protection.</w:t>
            </w:r>
          </w:p>
        </w:tc>
        <w:tc>
          <w:tcPr>
            <w:tcW w:w="2552" w:type="dxa"/>
            <w:tcBorders>
              <w:top w:val="single" w:sz="8" w:space="0" w:color="003893"/>
              <w:left w:val="single" w:sz="8" w:space="0" w:color="003893"/>
              <w:bottom w:val="single" w:sz="8" w:space="0" w:color="003893"/>
              <w:right w:val="single" w:sz="8" w:space="0" w:color="003893"/>
            </w:tcBorders>
            <w:shd w:val="clear" w:color="auto" w:fill="auto"/>
            <w:tcMar>
              <w:left w:w="0" w:type="dxa"/>
              <w:right w:w="0" w:type="dxa"/>
            </w:tcMar>
          </w:tcPr>
          <w:p w14:paraId="378537CE" w14:textId="77777777" w:rsidR="006148EE" w:rsidRDefault="00720711">
            <w:pPr>
              <w:pStyle w:val="TableParagraph"/>
              <w:spacing w:line="158" w:lineRule="exact"/>
              <w:ind w:left="97"/>
              <w:rPr>
                <w:rFonts w:ascii="Times New Roman" w:eastAsia="Arial" w:hAnsi="Times New Roman"/>
                <w:sz w:val="16"/>
                <w:szCs w:val="16"/>
                <w:lang w:val="en-GB"/>
              </w:rPr>
            </w:pPr>
            <w:r>
              <w:rPr>
                <w:rFonts w:ascii="Times New Roman" w:eastAsia="Arial" w:hAnsi="Times New Roman"/>
                <w:spacing w:val="5"/>
                <w:sz w:val="16"/>
                <w:szCs w:val="16"/>
                <w:lang w:val="en-GB"/>
              </w:rPr>
              <w:t>OECD</w:t>
            </w:r>
          </w:p>
        </w:tc>
      </w:tr>
    </w:tbl>
    <w:p w14:paraId="72DC1663" w14:textId="77777777" w:rsidR="006148EE" w:rsidRDefault="006148EE">
      <w:pPr>
        <w:spacing w:before="84" w:line="250" w:lineRule="auto"/>
        <w:ind w:left="118" w:right="100"/>
        <w:rPr>
          <w:rFonts w:eastAsia="Arial"/>
          <w:sz w:val="16"/>
          <w:szCs w:val="16"/>
        </w:rPr>
      </w:pPr>
    </w:p>
    <w:p w14:paraId="0053BDEB" w14:textId="77777777" w:rsidR="006148EE" w:rsidRDefault="00720711">
      <w:pPr>
        <w:pStyle w:val="BodyText"/>
        <w:pBdr>
          <w:top w:val="nil"/>
          <w:left w:val="nil"/>
          <w:bottom w:val="nil"/>
          <w:right w:val="nil"/>
          <w:between w:val="nil"/>
        </w:pBdr>
        <w:shd w:val="solid" w:color="FFFFFF" w:fill="auto"/>
        <w:spacing w:before="75"/>
        <w:jc w:val="center"/>
        <w:rPr>
          <w:b/>
        </w:rPr>
      </w:pPr>
      <w:r>
        <w:rPr>
          <w:b/>
          <w:spacing w:val="-1"/>
        </w:rPr>
        <w:t>T</w:t>
      </w:r>
      <w:r>
        <w:rPr>
          <w:b/>
        </w:rPr>
        <w:t>ab</w:t>
      </w:r>
      <w:r>
        <w:rPr>
          <w:b/>
          <w:spacing w:val="1"/>
        </w:rPr>
        <w:t>l</w:t>
      </w:r>
      <w:r>
        <w:rPr>
          <w:b/>
        </w:rPr>
        <w:t>e</w:t>
      </w:r>
      <w:r>
        <w:rPr>
          <w:b/>
          <w:spacing w:val="-6"/>
        </w:rPr>
        <w:t xml:space="preserve"> </w:t>
      </w:r>
      <w:r>
        <w:rPr>
          <w:b/>
        </w:rPr>
        <w:t>2. L</w:t>
      </w:r>
      <w:r>
        <w:rPr>
          <w:b/>
          <w:spacing w:val="1"/>
        </w:rPr>
        <w:t>i</w:t>
      </w:r>
      <w:r>
        <w:rPr>
          <w:b/>
        </w:rPr>
        <w:t>st</w:t>
      </w:r>
      <w:r>
        <w:rPr>
          <w:b/>
          <w:spacing w:val="-5"/>
        </w:rPr>
        <w:t xml:space="preserve"> </w:t>
      </w:r>
      <w:r>
        <w:rPr>
          <w:b/>
          <w:spacing w:val="-4"/>
        </w:rPr>
        <w:t>o</w:t>
      </w:r>
      <w:r>
        <w:rPr>
          <w:b/>
        </w:rPr>
        <w:t>f</w:t>
      </w:r>
      <w:r>
        <w:rPr>
          <w:b/>
          <w:spacing w:val="-6"/>
        </w:rPr>
        <w:t xml:space="preserve"> </w:t>
      </w:r>
      <w:r>
        <w:rPr>
          <w:b/>
        </w:rPr>
        <w:t>count</w:t>
      </w:r>
      <w:r>
        <w:rPr>
          <w:b/>
          <w:spacing w:val="-1"/>
        </w:rPr>
        <w:t>r</w:t>
      </w:r>
      <w:r>
        <w:rPr>
          <w:b/>
        </w:rPr>
        <w:t>i</w:t>
      </w:r>
      <w:r>
        <w:rPr>
          <w:b/>
          <w:spacing w:val="-4"/>
        </w:rPr>
        <w:t>e</w:t>
      </w:r>
      <w:r>
        <w:rPr>
          <w:b/>
        </w:rPr>
        <w:t>s</w:t>
      </w:r>
      <w:r>
        <w:rPr>
          <w:b/>
          <w:spacing w:val="-4"/>
        </w:rPr>
        <w:t xml:space="preserve"> </w:t>
      </w:r>
      <w:r>
        <w:rPr>
          <w:b/>
        </w:rPr>
        <w:t>in</w:t>
      </w:r>
      <w:r>
        <w:rPr>
          <w:b/>
          <w:spacing w:val="-5"/>
        </w:rPr>
        <w:t xml:space="preserve"> </w:t>
      </w:r>
      <w:r>
        <w:rPr>
          <w:b/>
        </w:rPr>
        <w:t>the</w:t>
      </w:r>
      <w:r>
        <w:rPr>
          <w:b/>
          <w:spacing w:val="-4"/>
        </w:rPr>
        <w:t xml:space="preserve"> </w:t>
      </w:r>
      <w:r>
        <w:rPr>
          <w:b/>
        </w:rPr>
        <w:t>d</w:t>
      </w:r>
      <w:r>
        <w:rPr>
          <w:b/>
          <w:spacing w:val="-1"/>
        </w:rPr>
        <w:t>i</w:t>
      </w:r>
      <w:r>
        <w:rPr>
          <w:b/>
        </w:rPr>
        <w:t>f</w:t>
      </w:r>
      <w:r>
        <w:rPr>
          <w:b/>
          <w:spacing w:val="2"/>
        </w:rPr>
        <w:t>f</w:t>
      </w:r>
      <w:r>
        <w:rPr>
          <w:b/>
        </w:rPr>
        <w:t>erent samples</w:t>
      </w:r>
    </w:p>
    <w:p w14:paraId="27A98DDB" w14:textId="77777777" w:rsidR="006148EE" w:rsidRDefault="00720711">
      <w:pPr>
        <w:pBdr>
          <w:top w:val="nil"/>
          <w:left w:val="nil"/>
          <w:bottom w:val="nil"/>
          <w:right w:val="nil"/>
          <w:between w:val="nil"/>
        </w:pBdr>
        <w:shd w:val="solid" w:color="FFFFFF" w:fill="auto"/>
        <w:tabs>
          <w:tab w:val="left" w:pos="2544"/>
        </w:tabs>
        <w:spacing w:before="4" w:line="130" w:lineRule="exact"/>
        <w:rPr>
          <w:sz w:val="13"/>
          <w:szCs w:val="13"/>
        </w:rPr>
      </w:pPr>
      <w:r>
        <w:rPr>
          <w:sz w:val="13"/>
          <w:szCs w:val="13"/>
        </w:rPr>
        <w:tab/>
      </w:r>
    </w:p>
    <w:tbl>
      <w:tblPr>
        <w:tblW w:w="4364" w:type="dxa"/>
        <w:tblInd w:w="2650" w:type="dxa"/>
        <w:tblLook w:val="01E0" w:firstRow="1" w:lastRow="1" w:firstColumn="1" w:lastColumn="1" w:noHBand="0" w:noVBand="0"/>
      </w:tblPr>
      <w:tblGrid>
        <w:gridCol w:w="2366"/>
        <w:gridCol w:w="1998"/>
      </w:tblGrid>
      <w:tr w:rsidR="006148EE" w14:paraId="1E6E6F59" w14:textId="77777777">
        <w:trPr>
          <w:trHeight w:hRule="exact" w:val="422"/>
        </w:trPr>
        <w:tc>
          <w:tcPr>
            <w:tcW w:w="2366" w:type="dxa"/>
            <w:tcBorders>
              <w:top w:val="single" w:sz="5" w:space="0" w:color="000000"/>
              <w:left w:val="nil"/>
              <w:bottom w:val="single" w:sz="5" w:space="0" w:color="000000"/>
              <w:right w:val="nil"/>
            </w:tcBorders>
            <w:shd w:val="clear" w:color="auto" w:fill="auto"/>
            <w:tcMar>
              <w:left w:w="0" w:type="dxa"/>
              <w:right w:w="0" w:type="dxa"/>
            </w:tcMar>
          </w:tcPr>
          <w:p w14:paraId="2EB3C7DA" w14:textId="77777777" w:rsidR="006148EE" w:rsidRDefault="00720711">
            <w:pPr>
              <w:pStyle w:val="TableParagraph"/>
              <w:pBdr>
                <w:top w:val="nil"/>
                <w:left w:val="nil"/>
                <w:bottom w:val="nil"/>
                <w:right w:val="nil"/>
                <w:between w:val="nil"/>
              </w:pBdr>
              <w:shd w:val="solid" w:color="FFFFFF" w:fill="auto"/>
              <w:spacing w:before="2" w:line="206" w:lineRule="exact"/>
              <w:ind w:left="261" w:right="216"/>
              <w:rPr>
                <w:rFonts w:ascii="Times New Roman" w:eastAsia="Times New Roman" w:hAnsi="Times New Roman"/>
                <w:sz w:val="18"/>
                <w:szCs w:val="18"/>
                <w:lang w:val="en-GB"/>
              </w:rPr>
            </w:pPr>
            <w:r>
              <w:rPr>
                <w:rFonts w:ascii="Times New Roman" w:eastAsia="Times New Roman" w:hAnsi="Times New Roman"/>
                <w:b/>
                <w:bCs/>
                <w:sz w:val="18"/>
                <w:szCs w:val="18"/>
                <w:lang w:val="en-GB"/>
              </w:rPr>
              <w:lastRenderedPageBreak/>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1</w:t>
            </w:r>
            <w:r>
              <w:rPr>
                <w:rFonts w:ascii="Times New Roman" w:eastAsia="Times New Roman" w:hAnsi="Times New Roman"/>
                <w:b/>
                <w:bCs/>
                <w:sz w:val="18"/>
                <w:szCs w:val="18"/>
                <w:lang w:val="en-GB"/>
              </w:rPr>
              <w:t xml:space="preserve">. </w:t>
            </w:r>
            <w:r>
              <w:rPr>
                <w:rFonts w:ascii="Times New Roman" w:eastAsia="Times New Roman" w:hAnsi="Times New Roman"/>
                <w:b/>
                <w:bCs/>
                <w:spacing w:val="-1"/>
                <w:sz w:val="18"/>
                <w:szCs w:val="18"/>
                <w:lang w:val="en-GB"/>
              </w:rPr>
              <w:t>H</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g</w:t>
            </w:r>
            <w:r>
              <w:rPr>
                <w:rFonts w:ascii="Times New Roman" w:eastAsia="Times New Roman" w:hAnsi="Times New Roman"/>
                <w:b/>
                <w:bCs/>
                <w:sz w:val="18"/>
                <w:szCs w:val="18"/>
                <w:lang w:val="en-GB"/>
              </w:rPr>
              <w:t>h</w:t>
            </w:r>
            <w:r>
              <w:rPr>
                <w:rFonts w:ascii="Times New Roman" w:eastAsia="Times New Roman" w:hAnsi="Times New Roman"/>
                <w:b/>
                <w:bCs/>
                <w:spacing w:val="-2"/>
                <w:sz w:val="18"/>
                <w:szCs w:val="18"/>
                <w:lang w:val="en-GB"/>
              </w:rPr>
              <w:t xml:space="preserve"> </w:t>
            </w:r>
            <w:r>
              <w:rPr>
                <w:rFonts w:ascii="Times New Roman" w:eastAsia="Times New Roman" w:hAnsi="Times New Roman"/>
                <w:b/>
                <w:bCs/>
                <w:sz w:val="18"/>
                <w:szCs w:val="18"/>
                <w:lang w:val="en-GB"/>
              </w:rPr>
              <w:t>i</w:t>
            </w:r>
            <w:r>
              <w:rPr>
                <w:rFonts w:ascii="Times New Roman" w:eastAsia="Times New Roman" w:hAnsi="Times New Roman"/>
                <w:b/>
                <w:bCs/>
                <w:spacing w:val="-2"/>
                <w:sz w:val="18"/>
                <w:szCs w:val="18"/>
                <w:lang w:val="en-GB"/>
              </w:rPr>
              <w:t>nd</w:t>
            </w:r>
            <w:r>
              <w:rPr>
                <w:rFonts w:ascii="Times New Roman" w:eastAsia="Times New Roman" w:hAnsi="Times New Roman"/>
                <w:b/>
                <w:bCs/>
                <w:spacing w:val="1"/>
                <w:sz w:val="18"/>
                <w:szCs w:val="18"/>
                <w:lang w:val="en-GB"/>
              </w:rPr>
              <w:t>e</w:t>
            </w:r>
            <w:r>
              <w:rPr>
                <w:rFonts w:ascii="Times New Roman" w:eastAsia="Times New Roman" w:hAnsi="Times New Roman"/>
                <w:b/>
                <w:bCs/>
                <w:spacing w:val="-2"/>
                <w:sz w:val="18"/>
                <w:szCs w:val="18"/>
                <w:lang w:val="en-GB"/>
              </w:rPr>
              <w:t>b</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 xml:space="preserve">d </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o</w:t>
            </w:r>
            <w:r>
              <w:rPr>
                <w:rFonts w:ascii="Times New Roman" w:eastAsia="Times New Roman" w:hAnsi="Times New Roman"/>
                <w:b/>
                <w:bCs/>
                <w:spacing w:val="-2"/>
                <w:sz w:val="18"/>
                <w:szCs w:val="18"/>
                <w:lang w:val="en-GB"/>
              </w:rPr>
              <w:t>un</w:t>
            </w:r>
            <w:r>
              <w:rPr>
                <w:rFonts w:ascii="Times New Roman" w:eastAsia="Times New Roman" w:hAnsi="Times New Roman"/>
                <w:b/>
                <w:bCs/>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pacing w:val="2"/>
                <w:sz w:val="18"/>
                <w:szCs w:val="18"/>
                <w:lang w:val="en-GB"/>
              </w:rPr>
              <w:t>i</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p>
        </w:tc>
        <w:tc>
          <w:tcPr>
            <w:tcW w:w="1998" w:type="dxa"/>
            <w:tcBorders>
              <w:top w:val="single" w:sz="5" w:space="0" w:color="000000"/>
              <w:left w:val="nil"/>
              <w:bottom w:val="single" w:sz="5" w:space="0" w:color="000000"/>
              <w:right w:val="nil"/>
            </w:tcBorders>
            <w:shd w:val="clear" w:color="auto" w:fill="auto"/>
            <w:tcMar>
              <w:left w:w="0" w:type="dxa"/>
              <w:right w:w="0" w:type="dxa"/>
            </w:tcMar>
          </w:tcPr>
          <w:p w14:paraId="4206CE63"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b/>
                <w:bCs/>
                <w:sz w:val="18"/>
                <w:szCs w:val="18"/>
                <w:lang w:val="en-GB"/>
              </w:rPr>
            </w:pP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a</w:t>
            </w:r>
            <w:r>
              <w:rPr>
                <w:rFonts w:ascii="Times New Roman" w:eastAsia="Times New Roman" w:hAnsi="Times New Roman"/>
                <w:b/>
                <w:bCs/>
                <w:spacing w:val="-4"/>
                <w:sz w:val="18"/>
                <w:szCs w:val="18"/>
                <w:lang w:val="en-GB"/>
              </w:rPr>
              <w:t>m</w:t>
            </w:r>
            <w:r>
              <w:rPr>
                <w:rFonts w:ascii="Times New Roman" w:eastAsia="Times New Roman" w:hAnsi="Times New Roman"/>
                <w:b/>
                <w:bCs/>
                <w:spacing w:val="-2"/>
                <w:sz w:val="18"/>
                <w:szCs w:val="18"/>
                <w:lang w:val="en-GB"/>
              </w:rPr>
              <w:t>p</w:t>
            </w:r>
            <w:r>
              <w:rPr>
                <w:rFonts w:ascii="Times New Roman" w:eastAsia="Times New Roman" w:hAnsi="Times New Roman"/>
                <w:b/>
                <w:bCs/>
                <w:spacing w:val="2"/>
                <w:sz w:val="18"/>
                <w:szCs w:val="18"/>
                <w:lang w:val="en-GB"/>
              </w:rPr>
              <w:t>l</w:t>
            </w:r>
            <w:r>
              <w:rPr>
                <w:rFonts w:ascii="Times New Roman" w:eastAsia="Times New Roman" w:hAnsi="Times New Roman"/>
                <w:b/>
                <w:bCs/>
                <w:sz w:val="18"/>
                <w:szCs w:val="18"/>
                <w:lang w:val="en-GB"/>
              </w:rPr>
              <w:t>e</w:t>
            </w:r>
            <w:r>
              <w:rPr>
                <w:rFonts w:ascii="Times New Roman" w:eastAsia="Times New Roman" w:hAnsi="Times New Roman"/>
                <w:b/>
                <w:bCs/>
                <w:spacing w:val="-1"/>
                <w:sz w:val="18"/>
                <w:szCs w:val="18"/>
                <w:lang w:val="en-GB"/>
              </w:rPr>
              <w:t xml:space="preserve"> </w:t>
            </w:r>
            <w:r>
              <w:rPr>
                <w:rFonts w:ascii="Times New Roman" w:eastAsia="Times New Roman" w:hAnsi="Times New Roman"/>
                <w:b/>
                <w:bCs/>
                <w:spacing w:val="1"/>
                <w:sz w:val="18"/>
                <w:szCs w:val="18"/>
                <w:lang w:val="en-GB"/>
              </w:rPr>
              <w:t>2</w:t>
            </w:r>
            <w:r>
              <w:rPr>
                <w:rFonts w:ascii="Times New Roman" w:eastAsia="Times New Roman" w:hAnsi="Times New Roman"/>
                <w:b/>
                <w:bCs/>
                <w:sz w:val="18"/>
                <w:szCs w:val="18"/>
                <w:lang w:val="en-GB"/>
              </w:rPr>
              <w:t>. C</w:t>
            </w:r>
            <w:r>
              <w:rPr>
                <w:rFonts w:ascii="Times New Roman" w:eastAsia="Times New Roman" w:hAnsi="Times New Roman"/>
                <w:b/>
                <w:bCs/>
                <w:spacing w:val="-2"/>
                <w:sz w:val="18"/>
                <w:szCs w:val="18"/>
                <w:lang w:val="en-GB"/>
              </w:rPr>
              <w:t>oun</w:t>
            </w:r>
            <w:r>
              <w:rPr>
                <w:rFonts w:ascii="Times New Roman" w:eastAsia="Times New Roman" w:hAnsi="Times New Roman"/>
                <w:b/>
                <w:bCs/>
                <w:spacing w:val="2"/>
                <w:sz w:val="18"/>
                <w:szCs w:val="18"/>
                <w:lang w:val="en-GB"/>
              </w:rPr>
              <w:t>t</w:t>
            </w:r>
            <w:r>
              <w:rPr>
                <w:rFonts w:ascii="Times New Roman" w:eastAsia="Times New Roman" w:hAnsi="Times New Roman"/>
                <w:b/>
                <w:bCs/>
                <w:spacing w:val="-1"/>
                <w:sz w:val="18"/>
                <w:szCs w:val="18"/>
                <w:lang w:val="en-GB"/>
              </w:rPr>
              <w:t>r</w:t>
            </w:r>
            <w:r>
              <w:rPr>
                <w:rFonts w:ascii="Times New Roman" w:eastAsia="Times New Roman" w:hAnsi="Times New Roman"/>
                <w:b/>
                <w:bCs/>
                <w:sz w:val="18"/>
                <w:szCs w:val="18"/>
                <w:lang w:val="en-GB"/>
              </w:rPr>
              <w:t xml:space="preserve">ies </w:t>
            </w:r>
          </w:p>
          <w:p w14:paraId="1A287DCA" w14:textId="77777777" w:rsidR="006148EE" w:rsidRDefault="00720711">
            <w:pPr>
              <w:pStyle w:val="TableParagraph"/>
              <w:pBdr>
                <w:top w:val="nil"/>
                <w:left w:val="nil"/>
                <w:bottom w:val="nil"/>
                <w:right w:val="nil"/>
                <w:between w:val="nil"/>
              </w:pBdr>
              <w:shd w:val="solid" w:color="FFFFFF" w:fill="auto"/>
              <w:spacing w:before="2" w:line="206" w:lineRule="exact"/>
              <w:ind w:left="216"/>
              <w:rPr>
                <w:rFonts w:ascii="Times New Roman" w:eastAsia="Times New Roman" w:hAnsi="Times New Roman"/>
                <w:sz w:val="18"/>
                <w:szCs w:val="18"/>
                <w:lang w:val="en-GB"/>
              </w:rPr>
            </w:pPr>
            <w:r>
              <w:rPr>
                <w:rFonts w:ascii="Times New Roman" w:eastAsia="Times New Roman" w:hAnsi="Times New Roman"/>
                <w:b/>
                <w:bCs/>
                <w:spacing w:val="-2"/>
                <w:sz w:val="18"/>
                <w:szCs w:val="18"/>
                <w:lang w:val="en-GB"/>
              </w:rPr>
              <w:t>u</w:t>
            </w:r>
            <w:r>
              <w:rPr>
                <w:rFonts w:ascii="Times New Roman" w:eastAsia="Times New Roman" w:hAnsi="Times New Roman"/>
                <w:b/>
                <w:bCs/>
                <w:sz w:val="18"/>
                <w:szCs w:val="18"/>
                <w:lang w:val="en-GB"/>
              </w:rPr>
              <w:t>n</w:t>
            </w:r>
            <w:r>
              <w:rPr>
                <w:rFonts w:ascii="Times New Roman" w:eastAsia="Times New Roman" w:hAnsi="Times New Roman"/>
                <w:b/>
                <w:bCs/>
                <w:spacing w:val="-2"/>
                <w:sz w:val="18"/>
                <w:szCs w:val="18"/>
                <w:lang w:val="en-GB"/>
              </w:rPr>
              <w:t>d</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r</w:t>
            </w:r>
            <w:r>
              <w:rPr>
                <w:rFonts w:ascii="Times New Roman" w:eastAsia="Times New Roman" w:hAnsi="Times New Roman"/>
                <w:b/>
                <w:bCs/>
                <w:spacing w:val="-1"/>
                <w:sz w:val="18"/>
                <w:szCs w:val="18"/>
                <w:lang w:val="en-GB"/>
              </w:rPr>
              <w:t xml:space="preserve"> re</w:t>
            </w:r>
            <w:r>
              <w:rPr>
                <w:rFonts w:ascii="Times New Roman" w:eastAsia="Times New Roman" w:hAnsi="Times New Roman"/>
                <w:b/>
                <w:bCs/>
                <w:spacing w:val="1"/>
                <w:sz w:val="18"/>
                <w:szCs w:val="18"/>
                <w:lang w:val="en-GB"/>
              </w:rPr>
              <w:t>c</w:t>
            </w:r>
            <w:r>
              <w:rPr>
                <w:rFonts w:ascii="Times New Roman" w:eastAsia="Times New Roman" w:hAnsi="Times New Roman"/>
                <w:b/>
                <w:bCs/>
                <w:spacing w:val="-1"/>
                <w:sz w:val="18"/>
                <w:szCs w:val="18"/>
                <w:lang w:val="en-GB"/>
              </w:rPr>
              <w:t>e</w:t>
            </w:r>
            <w:r>
              <w:rPr>
                <w:rFonts w:ascii="Times New Roman" w:eastAsia="Times New Roman" w:hAnsi="Times New Roman"/>
                <w:b/>
                <w:bCs/>
                <w:sz w:val="18"/>
                <w:szCs w:val="18"/>
                <w:lang w:val="en-GB"/>
              </w:rPr>
              <w:t>s</w:t>
            </w:r>
            <w:r>
              <w:rPr>
                <w:rFonts w:ascii="Times New Roman" w:eastAsia="Times New Roman" w:hAnsi="Times New Roman"/>
                <w:b/>
                <w:bCs/>
                <w:spacing w:val="-1"/>
                <w:sz w:val="18"/>
                <w:szCs w:val="18"/>
                <w:lang w:val="en-GB"/>
              </w:rPr>
              <w:t>s</w:t>
            </w:r>
            <w:r>
              <w:rPr>
                <w:rFonts w:ascii="Times New Roman" w:eastAsia="Times New Roman" w:hAnsi="Times New Roman"/>
                <w:b/>
                <w:bCs/>
                <w:sz w:val="18"/>
                <w:szCs w:val="18"/>
                <w:lang w:val="en-GB"/>
              </w:rPr>
              <w:t>i</w:t>
            </w:r>
            <w:r>
              <w:rPr>
                <w:rFonts w:ascii="Times New Roman" w:eastAsia="Times New Roman" w:hAnsi="Times New Roman"/>
                <w:b/>
                <w:bCs/>
                <w:spacing w:val="1"/>
                <w:sz w:val="18"/>
                <w:szCs w:val="18"/>
                <w:lang w:val="en-GB"/>
              </w:rPr>
              <w:t>o</w:t>
            </w:r>
            <w:r>
              <w:rPr>
                <w:rFonts w:ascii="Times New Roman" w:eastAsia="Times New Roman" w:hAnsi="Times New Roman"/>
                <w:b/>
                <w:bCs/>
                <w:sz w:val="18"/>
                <w:szCs w:val="18"/>
                <w:lang w:val="en-GB"/>
              </w:rPr>
              <w:t>n</w:t>
            </w:r>
          </w:p>
        </w:tc>
      </w:tr>
      <w:tr w:rsidR="006148EE" w14:paraId="74C56964" w14:textId="77777777">
        <w:trPr>
          <w:trHeight w:hRule="exact" w:val="266"/>
        </w:trPr>
        <w:tc>
          <w:tcPr>
            <w:tcW w:w="2366" w:type="dxa"/>
            <w:tcBorders>
              <w:top w:val="single" w:sz="5" w:space="0" w:color="000000"/>
              <w:left w:val="nil"/>
              <w:bottom w:val="nil"/>
              <w:right w:val="nil"/>
            </w:tcBorders>
            <w:shd w:val="clear" w:color="auto" w:fill="auto"/>
            <w:tcMar>
              <w:left w:w="0" w:type="dxa"/>
              <w:right w:w="0" w:type="dxa"/>
            </w:tcMar>
          </w:tcPr>
          <w:p w14:paraId="0DB26F52" w14:textId="77777777" w:rsidR="006148EE" w:rsidRDefault="00720711">
            <w:pPr>
              <w:pStyle w:val="TableParagraph"/>
              <w:pBdr>
                <w:top w:val="nil"/>
                <w:left w:val="nil"/>
                <w:bottom w:val="nil"/>
                <w:right w:val="nil"/>
                <w:between w:val="nil"/>
              </w:pBdr>
              <w:shd w:val="solid" w:color="FFFFFF" w:fill="auto"/>
              <w:spacing w:line="201" w:lineRule="exact"/>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A</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stria</w:t>
            </w:r>
          </w:p>
        </w:tc>
        <w:tc>
          <w:tcPr>
            <w:tcW w:w="1998" w:type="dxa"/>
            <w:tcBorders>
              <w:top w:val="single" w:sz="5" w:space="0" w:color="000000"/>
              <w:left w:val="nil"/>
              <w:bottom w:val="nil"/>
              <w:right w:val="nil"/>
            </w:tcBorders>
            <w:shd w:val="clear" w:color="auto" w:fill="auto"/>
            <w:tcMar>
              <w:left w:w="0" w:type="dxa"/>
              <w:right w:w="0" w:type="dxa"/>
            </w:tcMar>
          </w:tcPr>
          <w:p w14:paraId="116542EE" w14:textId="77777777" w:rsidR="006148EE" w:rsidRDefault="00720711">
            <w:pPr>
              <w:pStyle w:val="TableParagraph"/>
              <w:pBdr>
                <w:top w:val="nil"/>
                <w:left w:val="nil"/>
                <w:bottom w:val="nil"/>
                <w:right w:val="nil"/>
                <w:between w:val="nil"/>
              </w:pBdr>
              <w:shd w:val="solid" w:color="FFFFFF" w:fill="auto"/>
              <w:spacing w:line="201" w:lineRule="exact"/>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r>
      <w:tr w:rsidR="006148EE" w14:paraId="06035268"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46925BA"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B</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w:t>
            </w:r>
            <w:r>
              <w:rPr>
                <w:rFonts w:ascii="Times New Roman" w:eastAsia="Times New Roman" w:hAnsi="Times New Roman"/>
                <w:spacing w:val="-1"/>
                <w:sz w:val="18"/>
                <w:szCs w:val="18"/>
                <w:lang w:val="en-GB"/>
              </w:rPr>
              <w:t>g</w:t>
            </w:r>
            <w:r>
              <w:rPr>
                <w:rFonts w:ascii="Times New Roman" w:eastAsia="Times New Roman" w:hAnsi="Times New Roman"/>
                <w:sz w:val="18"/>
                <w:szCs w:val="18"/>
                <w:lang w:val="en-GB"/>
              </w:rPr>
              <w:t>i</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m</w:t>
            </w:r>
          </w:p>
        </w:tc>
        <w:tc>
          <w:tcPr>
            <w:tcW w:w="1998" w:type="dxa"/>
            <w:tcBorders>
              <w:top w:val="nil"/>
              <w:left w:val="nil"/>
              <w:bottom w:val="nil"/>
              <w:right w:val="nil"/>
            </w:tcBorders>
            <w:shd w:val="clear" w:color="auto" w:fill="auto"/>
            <w:tcMar>
              <w:left w:w="0" w:type="dxa"/>
              <w:right w:w="0" w:type="dxa"/>
            </w:tcMar>
          </w:tcPr>
          <w:p w14:paraId="60D928E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D</w:t>
            </w:r>
            <w:r>
              <w:rPr>
                <w:rFonts w:ascii="Times New Roman" w:eastAsia="Times New Roman" w:hAnsi="Times New Roman"/>
                <w:spacing w:val="-2"/>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ma</w:t>
            </w:r>
            <w:r>
              <w:rPr>
                <w:rFonts w:ascii="Times New Roman" w:eastAsia="Times New Roman" w:hAnsi="Times New Roman"/>
                <w:sz w:val="18"/>
                <w:szCs w:val="18"/>
                <w:lang w:val="en-GB"/>
              </w:rPr>
              <w:t>rk</w:t>
            </w:r>
          </w:p>
        </w:tc>
      </w:tr>
      <w:tr w:rsidR="006148EE" w14:paraId="66BF5A0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487D1880"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2"/>
                <w:sz w:val="18"/>
                <w:szCs w:val="18"/>
                <w:lang w:val="en-GB"/>
              </w:rPr>
              <w:t>C</w:t>
            </w:r>
            <w:r>
              <w:rPr>
                <w:rFonts w:ascii="Times New Roman" w:eastAsia="Times New Roman" w:hAnsi="Times New Roman"/>
                <w:spacing w:val="-4"/>
                <w:sz w:val="18"/>
                <w:szCs w:val="18"/>
                <w:lang w:val="en-GB"/>
              </w:rPr>
              <w:t>y</w:t>
            </w:r>
            <w:r>
              <w:rPr>
                <w:rFonts w:ascii="Times New Roman" w:eastAsia="Times New Roman" w:hAnsi="Times New Roman"/>
                <w:spacing w:val="1"/>
                <w:sz w:val="18"/>
                <w:szCs w:val="18"/>
                <w:lang w:val="en-GB"/>
              </w:rPr>
              <w:t>p</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u</w:t>
            </w:r>
            <w:r>
              <w:rPr>
                <w:rFonts w:ascii="Times New Roman" w:eastAsia="Times New Roman" w:hAnsi="Times New Roman"/>
                <w:sz w:val="18"/>
                <w:szCs w:val="18"/>
                <w:lang w:val="en-GB"/>
              </w:rPr>
              <w:t>s</w:t>
            </w:r>
          </w:p>
        </w:tc>
        <w:tc>
          <w:tcPr>
            <w:tcW w:w="1998" w:type="dxa"/>
            <w:tcBorders>
              <w:top w:val="nil"/>
              <w:left w:val="nil"/>
              <w:bottom w:val="nil"/>
              <w:right w:val="nil"/>
            </w:tcBorders>
            <w:shd w:val="clear" w:color="auto" w:fill="auto"/>
            <w:tcMar>
              <w:left w:w="0" w:type="dxa"/>
              <w:right w:w="0" w:type="dxa"/>
            </w:tcMar>
          </w:tcPr>
          <w:p w14:paraId="0221D39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Est</w:t>
            </w:r>
            <w:r>
              <w:rPr>
                <w:rFonts w:ascii="Times New Roman" w:eastAsia="Times New Roman" w:hAnsi="Times New Roman"/>
                <w:spacing w:val="1"/>
                <w:sz w:val="18"/>
                <w:szCs w:val="18"/>
                <w:lang w:val="en-GB"/>
              </w:rPr>
              <w:t>on</w:t>
            </w:r>
            <w:r>
              <w:rPr>
                <w:rFonts w:ascii="Times New Roman" w:eastAsia="Times New Roman" w:hAnsi="Times New Roman"/>
                <w:sz w:val="18"/>
                <w:szCs w:val="18"/>
                <w:lang w:val="en-GB"/>
              </w:rPr>
              <w:t>ia</w:t>
            </w:r>
          </w:p>
        </w:tc>
      </w:tr>
      <w:tr w:rsidR="006148EE" w14:paraId="7B9004DA" w14:textId="77777777">
        <w:trPr>
          <w:trHeight w:hRule="exact" w:val="315"/>
        </w:trPr>
        <w:tc>
          <w:tcPr>
            <w:tcW w:w="2366" w:type="dxa"/>
            <w:tcBorders>
              <w:top w:val="nil"/>
              <w:left w:val="nil"/>
              <w:bottom w:val="nil"/>
              <w:right w:val="nil"/>
            </w:tcBorders>
            <w:shd w:val="clear" w:color="auto" w:fill="auto"/>
            <w:tcMar>
              <w:left w:w="0" w:type="dxa"/>
              <w:right w:w="0" w:type="dxa"/>
            </w:tcMar>
          </w:tcPr>
          <w:p w14:paraId="55EE1A1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c>
          <w:tcPr>
            <w:tcW w:w="1998" w:type="dxa"/>
            <w:tcBorders>
              <w:top w:val="nil"/>
              <w:left w:val="nil"/>
              <w:bottom w:val="nil"/>
              <w:right w:val="nil"/>
            </w:tcBorders>
            <w:shd w:val="clear" w:color="auto" w:fill="auto"/>
            <w:tcMar>
              <w:left w:w="0" w:type="dxa"/>
              <w:right w:w="0" w:type="dxa"/>
            </w:tcMar>
          </w:tcPr>
          <w:p w14:paraId="2A6B906A"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Fi</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la</w:t>
            </w:r>
            <w:r>
              <w:rPr>
                <w:rFonts w:ascii="Times New Roman" w:eastAsia="Times New Roman" w:hAnsi="Times New Roman"/>
                <w:spacing w:val="-2"/>
                <w:sz w:val="18"/>
                <w:szCs w:val="18"/>
                <w:lang w:val="en-GB"/>
              </w:rPr>
              <w:t>n</w:t>
            </w:r>
            <w:r>
              <w:rPr>
                <w:rFonts w:ascii="Times New Roman" w:eastAsia="Times New Roman" w:hAnsi="Times New Roman"/>
                <w:sz w:val="18"/>
                <w:szCs w:val="18"/>
                <w:lang w:val="en-GB"/>
              </w:rPr>
              <w:t>d</w:t>
            </w:r>
          </w:p>
        </w:tc>
      </w:tr>
      <w:tr w:rsidR="006148EE" w14:paraId="59346CCD" w14:textId="77777777">
        <w:trPr>
          <w:trHeight w:hRule="exact" w:val="316"/>
        </w:trPr>
        <w:tc>
          <w:tcPr>
            <w:tcW w:w="2366" w:type="dxa"/>
            <w:tcBorders>
              <w:top w:val="nil"/>
              <w:left w:val="nil"/>
              <w:bottom w:val="nil"/>
              <w:right w:val="nil"/>
            </w:tcBorders>
            <w:shd w:val="clear" w:color="auto" w:fill="auto"/>
            <w:tcMar>
              <w:left w:w="0" w:type="dxa"/>
              <w:right w:w="0" w:type="dxa"/>
            </w:tcMar>
          </w:tcPr>
          <w:p w14:paraId="5F1710EF"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Fr</w:t>
            </w:r>
            <w:r>
              <w:rPr>
                <w:rFonts w:ascii="Times New Roman" w:eastAsia="Times New Roman" w:hAnsi="Times New Roman"/>
                <w:spacing w:val="-1"/>
                <w:sz w:val="18"/>
                <w:szCs w:val="18"/>
                <w:lang w:val="en-GB"/>
              </w:rPr>
              <w:t>a</w:t>
            </w:r>
            <w:r>
              <w:rPr>
                <w:rFonts w:ascii="Times New Roman" w:eastAsia="Times New Roman" w:hAnsi="Times New Roman"/>
                <w:spacing w:val="1"/>
                <w:sz w:val="18"/>
                <w:szCs w:val="18"/>
                <w:lang w:val="en-GB"/>
              </w:rPr>
              <w:t>n</w:t>
            </w:r>
            <w:r>
              <w:rPr>
                <w:rFonts w:ascii="Times New Roman" w:eastAsia="Times New Roman" w:hAnsi="Times New Roman"/>
                <w:spacing w:val="-1"/>
                <w:sz w:val="18"/>
                <w:szCs w:val="18"/>
                <w:lang w:val="en-GB"/>
              </w:rPr>
              <w:t>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12F196D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r>
      <w:tr w:rsidR="006148EE" w14:paraId="16502C3B"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B3EE53D"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pacing w:val="-3"/>
                <w:sz w:val="18"/>
                <w:szCs w:val="18"/>
                <w:lang w:val="en-GB"/>
              </w:rPr>
              <w:t>G</w:t>
            </w:r>
            <w:r>
              <w:rPr>
                <w:rFonts w:ascii="Times New Roman" w:eastAsia="Times New Roman" w:hAnsi="Times New Roman"/>
                <w:sz w:val="18"/>
                <w:szCs w:val="18"/>
                <w:lang w:val="en-GB"/>
              </w:rPr>
              <w:t>r</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ec</w:t>
            </w:r>
            <w:r>
              <w:rPr>
                <w:rFonts w:ascii="Times New Roman" w:eastAsia="Times New Roman" w:hAnsi="Times New Roman"/>
                <w:sz w:val="18"/>
                <w:szCs w:val="18"/>
                <w:lang w:val="en-GB"/>
              </w:rPr>
              <w:t>e</w:t>
            </w:r>
          </w:p>
        </w:tc>
        <w:tc>
          <w:tcPr>
            <w:tcW w:w="1998" w:type="dxa"/>
            <w:tcBorders>
              <w:top w:val="nil"/>
              <w:left w:val="nil"/>
              <w:bottom w:val="nil"/>
              <w:right w:val="nil"/>
            </w:tcBorders>
            <w:shd w:val="clear" w:color="auto" w:fill="auto"/>
            <w:tcMar>
              <w:left w:w="0" w:type="dxa"/>
              <w:right w:w="0" w:type="dxa"/>
            </w:tcMar>
          </w:tcPr>
          <w:p w14:paraId="46ED3D2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Ir</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land</w:t>
            </w:r>
          </w:p>
        </w:tc>
      </w:tr>
      <w:tr w:rsidR="006148EE" w14:paraId="3A9FAE70"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CBDA1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c>
          <w:tcPr>
            <w:tcW w:w="1998" w:type="dxa"/>
            <w:tcBorders>
              <w:top w:val="nil"/>
              <w:left w:val="nil"/>
              <w:bottom w:val="nil"/>
              <w:right w:val="nil"/>
            </w:tcBorders>
            <w:shd w:val="clear" w:color="auto" w:fill="auto"/>
            <w:tcMar>
              <w:left w:w="0" w:type="dxa"/>
              <w:right w:w="0" w:type="dxa"/>
            </w:tcMar>
          </w:tcPr>
          <w:p w14:paraId="31DE5CED"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Italy</w:t>
            </w:r>
          </w:p>
        </w:tc>
      </w:tr>
      <w:tr w:rsidR="006148EE" w14:paraId="4778B2D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1AF3DD53"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c>
          <w:tcPr>
            <w:tcW w:w="1998" w:type="dxa"/>
            <w:tcBorders>
              <w:top w:val="nil"/>
              <w:left w:val="nil"/>
              <w:bottom w:val="nil"/>
              <w:right w:val="nil"/>
            </w:tcBorders>
            <w:shd w:val="clear" w:color="auto" w:fill="auto"/>
            <w:tcMar>
              <w:left w:w="0" w:type="dxa"/>
              <w:right w:w="0" w:type="dxa"/>
            </w:tcMar>
          </w:tcPr>
          <w:p w14:paraId="187E7C71"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pacing w:val="-2"/>
                <w:sz w:val="18"/>
                <w:szCs w:val="18"/>
                <w:lang w:val="en-GB"/>
              </w:rPr>
              <w:t>L</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v</w:t>
            </w:r>
            <w:r>
              <w:rPr>
                <w:rFonts w:ascii="Times New Roman" w:eastAsia="Times New Roman" w:hAnsi="Times New Roman"/>
                <w:spacing w:val="2"/>
                <w:sz w:val="18"/>
                <w:szCs w:val="18"/>
                <w:lang w:val="en-GB"/>
              </w:rPr>
              <w:t>i</w:t>
            </w:r>
            <w:r>
              <w:rPr>
                <w:rFonts w:ascii="Times New Roman" w:eastAsia="Times New Roman" w:hAnsi="Times New Roman"/>
                <w:sz w:val="18"/>
                <w:szCs w:val="18"/>
                <w:lang w:val="en-GB"/>
              </w:rPr>
              <w:t>a</w:t>
            </w:r>
          </w:p>
        </w:tc>
      </w:tr>
      <w:tr w:rsidR="006148EE" w14:paraId="70714812" w14:textId="77777777">
        <w:trPr>
          <w:trHeight w:hRule="exact" w:val="316"/>
        </w:trPr>
        <w:tc>
          <w:tcPr>
            <w:tcW w:w="2366" w:type="dxa"/>
            <w:tcBorders>
              <w:top w:val="nil"/>
              <w:left w:val="nil"/>
              <w:bottom w:val="nil"/>
              <w:right w:val="nil"/>
            </w:tcBorders>
            <w:shd w:val="clear" w:color="auto" w:fill="auto"/>
            <w:tcMar>
              <w:left w:w="0" w:type="dxa"/>
              <w:right w:w="0" w:type="dxa"/>
            </w:tcMar>
          </w:tcPr>
          <w:p w14:paraId="7C72FB36"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c>
          <w:tcPr>
            <w:tcW w:w="1998" w:type="dxa"/>
            <w:tcBorders>
              <w:top w:val="nil"/>
              <w:left w:val="nil"/>
              <w:bottom w:val="nil"/>
              <w:right w:val="nil"/>
            </w:tcBorders>
            <w:shd w:val="clear" w:color="auto" w:fill="auto"/>
            <w:tcMar>
              <w:left w:w="0" w:type="dxa"/>
              <w:right w:w="0" w:type="dxa"/>
            </w:tcMar>
          </w:tcPr>
          <w:p w14:paraId="621C3D87"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N</w:t>
            </w:r>
            <w:r>
              <w:rPr>
                <w:rFonts w:ascii="Times New Roman" w:eastAsia="Times New Roman" w:hAnsi="Times New Roman"/>
                <w:spacing w:val="-2"/>
                <w:sz w:val="18"/>
                <w:szCs w:val="18"/>
                <w:lang w:val="en-GB"/>
              </w:rPr>
              <w:t>e</w:t>
            </w:r>
            <w:r>
              <w:rPr>
                <w:rFonts w:ascii="Times New Roman" w:eastAsia="Times New Roman" w:hAnsi="Times New Roman"/>
                <w:sz w:val="18"/>
                <w:szCs w:val="18"/>
                <w:lang w:val="en-GB"/>
              </w:rPr>
              <w:t>t</w:t>
            </w:r>
            <w:r>
              <w:rPr>
                <w:rFonts w:ascii="Times New Roman" w:eastAsia="Times New Roman" w:hAnsi="Times New Roman"/>
                <w:spacing w:val="1"/>
                <w:sz w:val="18"/>
                <w:szCs w:val="18"/>
                <w:lang w:val="en-GB"/>
              </w:rPr>
              <w:t>h</w:t>
            </w:r>
            <w:r>
              <w:rPr>
                <w:rFonts w:ascii="Times New Roman" w:eastAsia="Times New Roman" w:hAnsi="Times New Roman"/>
                <w:spacing w:val="-1"/>
                <w:sz w:val="18"/>
                <w:szCs w:val="18"/>
                <w:lang w:val="en-GB"/>
              </w:rPr>
              <w:t>e</w:t>
            </w:r>
            <w:r>
              <w:rPr>
                <w:rFonts w:ascii="Times New Roman" w:eastAsia="Times New Roman" w:hAnsi="Times New Roman"/>
                <w:sz w:val="18"/>
                <w:szCs w:val="18"/>
                <w:lang w:val="en-GB"/>
              </w:rPr>
              <w:t>rlan</w:t>
            </w:r>
            <w:r>
              <w:rPr>
                <w:rFonts w:ascii="Times New Roman" w:eastAsia="Times New Roman" w:hAnsi="Times New Roman"/>
                <w:spacing w:val="1"/>
                <w:sz w:val="18"/>
                <w:szCs w:val="18"/>
                <w:lang w:val="en-GB"/>
              </w:rPr>
              <w:t>d</w:t>
            </w:r>
            <w:r>
              <w:rPr>
                <w:rFonts w:ascii="Times New Roman" w:eastAsia="Times New Roman" w:hAnsi="Times New Roman"/>
                <w:sz w:val="18"/>
                <w:szCs w:val="18"/>
                <w:lang w:val="en-GB"/>
              </w:rPr>
              <w:t>s</w:t>
            </w:r>
          </w:p>
        </w:tc>
      </w:tr>
      <w:tr w:rsidR="006148EE" w14:paraId="5A925C55" w14:textId="77777777">
        <w:trPr>
          <w:trHeight w:hRule="exact" w:val="316"/>
        </w:trPr>
        <w:tc>
          <w:tcPr>
            <w:tcW w:w="2366" w:type="dxa"/>
            <w:tcBorders>
              <w:top w:val="nil"/>
              <w:left w:val="nil"/>
              <w:bottom w:val="nil"/>
              <w:right w:val="nil"/>
            </w:tcBorders>
            <w:shd w:val="clear" w:color="auto" w:fill="auto"/>
            <w:tcMar>
              <w:left w:w="0" w:type="dxa"/>
              <w:right w:w="0" w:type="dxa"/>
            </w:tcMar>
          </w:tcPr>
          <w:p w14:paraId="44E6C72F" w14:textId="77777777" w:rsidR="006148EE" w:rsidRDefault="00720711">
            <w:pPr>
              <w:pStyle w:val="TableParagraph"/>
              <w:pBdr>
                <w:top w:val="nil"/>
                <w:left w:val="nil"/>
                <w:bottom w:val="nil"/>
                <w:right w:val="nil"/>
                <w:between w:val="nil"/>
              </w:pBdr>
              <w:shd w:val="solid" w:color="FFFFFF" w:fill="auto"/>
              <w:spacing w:before="45"/>
              <w:ind w:left="261"/>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c>
          <w:tcPr>
            <w:tcW w:w="1998" w:type="dxa"/>
            <w:tcBorders>
              <w:top w:val="nil"/>
              <w:left w:val="nil"/>
              <w:bottom w:val="nil"/>
              <w:right w:val="nil"/>
            </w:tcBorders>
            <w:shd w:val="clear" w:color="auto" w:fill="auto"/>
            <w:tcMar>
              <w:left w:w="0" w:type="dxa"/>
              <w:right w:w="0" w:type="dxa"/>
            </w:tcMar>
          </w:tcPr>
          <w:p w14:paraId="64743E99" w14:textId="77777777" w:rsidR="006148EE" w:rsidRDefault="00720711">
            <w:pPr>
              <w:pStyle w:val="TableParagraph"/>
              <w:pBdr>
                <w:top w:val="nil"/>
                <w:left w:val="nil"/>
                <w:bottom w:val="nil"/>
                <w:right w:val="nil"/>
                <w:between w:val="nil"/>
              </w:pBdr>
              <w:shd w:val="solid" w:color="FFFFFF" w:fill="auto"/>
              <w:spacing w:before="45"/>
              <w:ind w:left="216"/>
              <w:rPr>
                <w:rFonts w:ascii="Times New Roman" w:eastAsia="Times New Roman" w:hAnsi="Times New Roman"/>
                <w:sz w:val="18"/>
                <w:szCs w:val="18"/>
                <w:lang w:val="en-GB"/>
              </w:rPr>
            </w:pPr>
            <w:r>
              <w:rPr>
                <w:rFonts w:ascii="Times New Roman" w:eastAsia="Times New Roman" w:hAnsi="Times New Roman"/>
                <w:sz w:val="18"/>
                <w:szCs w:val="18"/>
                <w:lang w:val="en-GB"/>
              </w:rPr>
              <w:t>P</w:t>
            </w:r>
            <w:r>
              <w:rPr>
                <w:rFonts w:ascii="Times New Roman" w:eastAsia="Times New Roman" w:hAnsi="Times New Roman"/>
                <w:spacing w:val="1"/>
                <w:sz w:val="18"/>
                <w:szCs w:val="18"/>
                <w:lang w:val="en-GB"/>
              </w:rPr>
              <w:t>o</w:t>
            </w:r>
            <w:r>
              <w:rPr>
                <w:rFonts w:ascii="Times New Roman" w:eastAsia="Times New Roman" w:hAnsi="Times New Roman"/>
                <w:sz w:val="18"/>
                <w:szCs w:val="18"/>
                <w:lang w:val="en-GB"/>
              </w:rPr>
              <w:t>rt</w:t>
            </w:r>
            <w:r>
              <w:rPr>
                <w:rFonts w:ascii="Times New Roman" w:eastAsia="Times New Roman" w:hAnsi="Times New Roman"/>
                <w:spacing w:val="1"/>
                <w:sz w:val="18"/>
                <w:szCs w:val="18"/>
                <w:lang w:val="en-GB"/>
              </w:rPr>
              <w:t>u</w:t>
            </w:r>
            <w:r>
              <w:rPr>
                <w:rFonts w:ascii="Times New Roman" w:eastAsia="Times New Roman" w:hAnsi="Times New Roman"/>
                <w:spacing w:val="-2"/>
                <w:sz w:val="18"/>
                <w:szCs w:val="18"/>
                <w:lang w:val="en-GB"/>
              </w:rPr>
              <w:t>g</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l</w:t>
            </w:r>
          </w:p>
        </w:tc>
      </w:tr>
      <w:tr w:rsidR="006148EE" w14:paraId="57DB770F" w14:textId="77777777">
        <w:trPr>
          <w:trHeight w:hRule="exact" w:val="314"/>
        </w:trPr>
        <w:tc>
          <w:tcPr>
            <w:tcW w:w="2366" w:type="dxa"/>
            <w:tcBorders>
              <w:top w:val="nil"/>
              <w:left w:val="nil"/>
              <w:bottom w:val="nil"/>
              <w:right w:val="nil"/>
            </w:tcBorders>
            <w:shd w:val="clear" w:color="auto" w:fill="auto"/>
            <w:tcMar>
              <w:left w:w="0" w:type="dxa"/>
              <w:right w:w="0" w:type="dxa"/>
            </w:tcMar>
          </w:tcPr>
          <w:p w14:paraId="3BED002C"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UK</w:t>
            </w:r>
          </w:p>
        </w:tc>
        <w:tc>
          <w:tcPr>
            <w:tcW w:w="1998" w:type="dxa"/>
            <w:tcBorders>
              <w:top w:val="nil"/>
              <w:left w:val="nil"/>
              <w:bottom w:val="nil"/>
              <w:right w:val="nil"/>
            </w:tcBorders>
            <w:shd w:val="clear" w:color="auto" w:fill="auto"/>
            <w:tcMar>
              <w:left w:w="0" w:type="dxa"/>
              <w:right w:w="0" w:type="dxa"/>
            </w:tcMar>
          </w:tcPr>
          <w:p w14:paraId="0E2C62EB"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Sl</w:t>
            </w:r>
            <w:r>
              <w:rPr>
                <w:rFonts w:ascii="Times New Roman" w:eastAsia="Times New Roman" w:hAnsi="Times New Roman"/>
                <w:spacing w:val="1"/>
                <w:sz w:val="18"/>
                <w:szCs w:val="18"/>
                <w:lang w:val="en-GB"/>
              </w:rPr>
              <w:t>o</w:t>
            </w:r>
            <w:r>
              <w:rPr>
                <w:rFonts w:ascii="Times New Roman" w:eastAsia="Times New Roman" w:hAnsi="Times New Roman"/>
                <w:spacing w:val="-2"/>
                <w:sz w:val="18"/>
                <w:szCs w:val="18"/>
                <w:lang w:val="en-GB"/>
              </w:rPr>
              <w:t>v</w:t>
            </w:r>
            <w:r>
              <w:rPr>
                <w:rFonts w:ascii="Times New Roman" w:eastAsia="Times New Roman" w:hAnsi="Times New Roman"/>
                <w:spacing w:val="-1"/>
                <w:sz w:val="18"/>
                <w:szCs w:val="18"/>
                <w:lang w:val="en-GB"/>
              </w:rPr>
              <w:t>e</w:t>
            </w:r>
            <w:r>
              <w:rPr>
                <w:rFonts w:ascii="Times New Roman" w:eastAsia="Times New Roman" w:hAnsi="Times New Roman"/>
                <w:spacing w:val="1"/>
                <w:sz w:val="18"/>
                <w:szCs w:val="18"/>
                <w:lang w:val="en-GB"/>
              </w:rPr>
              <w:t>n</w:t>
            </w:r>
            <w:r>
              <w:rPr>
                <w:rFonts w:ascii="Times New Roman" w:eastAsia="Times New Roman" w:hAnsi="Times New Roman"/>
                <w:sz w:val="18"/>
                <w:szCs w:val="18"/>
                <w:lang w:val="en-GB"/>
              </w:rPr>
              <w:t>ia</w:t>
            </w:r>
          </w:p>
        </w:tc>
      </w:tr>
      <w:tr w:rsidR="006148EE" w14:paraId="5941B687" w14:textId="77777777">
        <w:trPr>
          <w:trHeight w:hRule="exact" w:val="374"/>
        </w:trPr>
        <w:tc>
          <w:tcPr>
            <w:tcW w:w="2366" w:type="dxa"/>
            <w:tcBorders>
              <w:top w:val="nil"/>
              <w:left w:val="nil"/>
              <w:bottom w:val="single" w:sz="5" w:space="0" w:color="000000"/>
              <w:right w:val="nil"/>
            </w:tcBorders>
            <w:shd w:val="clear" w:color="auto" w:fill="auto"/>
            <w:tcMar>
              <w:left w:w="0" w:type="dxa"/>
              <w:right w:w="0" w:type="dxa"/>
            </w:tcMar>
          </w:tcPr>
          <w:p w14:paraId="1973624D" w14:textId="77777777" w:rsidR="006148EE" w:rsidRDefault="00720711">
            <w:pPr>
              <w:pStyle w:val="TableParagraph"/>
              <w:pBdr>
                <w:top w:val="nil"/>
                <w:left w:val="nil"/>
                <w:bottom w:val="nil"/>
                <w:right w:val="nil"/>
                <w:between w:val="nil"/>
              </w:pBdr>
              <w:shd w:val="solid" w:color="FFFFFF" w:fill="auto"/>
              <w:spacing w:before="44"/>
              <w:ind w:left="261"/>
              <w:rPr>
                <w:rFonts w:ascii="Times New Roman" w:eastAsia="Times New Roman" w:hAnsi="Times New Roman"/>
                <w:sz w:val="18"/>
                <w:szCs w:val="18"/>
                <w:lang w:val="en-GB"/>
              </w:rPr>
            </w:pPr>
            <w:r>
              <w:rPr>
                <w:rFonts w:ascii="Times New Roman" w:eastAsia="Times New Roman" w:hAnsi="Times New Roman"/>
                <w:spacing w:val="-1"/>
                <w:sz w:val="18"/>
                <w:szCs w:val="18"/>
                <w:lang w:val="en-GB"/>
              </w:rPr>
              <w:t>US</w:t>
            </w:r>
          </w:p>
        </w:tc>
        <w:tc>
          <w:tcPr>
            <w:tcW w:w="1998" w:type="dxa"/>
            <w:tcBorders>
              <w:top w:val="nil"/>
              <w:left w:val="nil"/>
              <w:bottom w:val="single" w:sz="5" w:space="0" w:color="000000"/>
              <w:right w:val="nil"/>
            </w:tcBorders>
            <w:shd w:val="clear" w:color="auto" w:fill="auto"/>
            <w:tcMar>
              <w:left w:w="0" w:type="dxa"/>
              <w:right w:w="0" w:type="dxa"/>
            </w:tcMar>
          </w:tcPr>
          <w:p w14:paraId="7A8EF45E" w14:textId="77777777" w:rsidR="006148EE" w:rsidRDefault="00720711">
            <w:pPr>
              <w:pStyle w:val="TableParagraph"/>
              <w:pBdr>
                <w:top w:val="nil"/>
                <w:left w:val="nil"/>
                <w:bottom w:val="nil"/>
                <w:right w:val="nil"/>
                <w:between w:val="nil"/>
              </w:pBdr>
              <w:shd w:val="solid" w:color="FFFFFF" w:fill="auto"/>
              <w:spacing w:before="44"/>
              <w:ind w:left="216"/>
              <w:rPr>
                <w:rFonts w:ascii="Times New Roman" w:eastAsia="Times New Roman" w:hAnsi="Times New Roman"/>
                <w:sz w:val="18"/>
                <w:szCs w:val="18"/>
                <w:lang w:val="en-GB"/>
              </w:rPr>
            </w:pPr>
            <w:r>
              <w:rPr>
                <w:rFonts w:ascii="Times New Roman" w:eastAsia="Times New Roman" w:hAnsi="Times New Roman"/>
                <w:sz w:val="18"/>
                <w:szCs w:val="18"/>
                <w:lang w:val="en-GB"/>
              </w:rPr>
              <w:t>S</w:t>
            </w:r>
            <w:r>
              <w:rPr>
                <w:rFonts w:ascii="Times New Roman" w:eastAsia="Times New Roman" w:hAnsi="Times New Roman"/>
                <w:spacing w:val="1"/>
                <w:sz w:val="18"/>
                <w:szCs w:val="18"/>
                <w:lang w:val="en-GB"/>
              </w:rPr>
              <w:t>p</w:t>
            </w:r>
            <w:r>
              <w:rPr>
                <w:rFonts w:ascii="Times New Roman" w:eastAsia="Times New Roman" w:hAnsi="Times New Roman"/>
                <w:spacing w:val="-1"/>
                <w:sz w:val="18"/>
                <w:szCs w:val="18"/>
                <w:lang w:val="en-GB"/>
              </w:rPr>
              <w:t>a</w:t>
            </w:r>
            <w:r>
              <w:rPr>
                <w:rFonts w:ascii="Times New Roman" w:eastAsia="Times New Roman" w:hAnsi="Times New Roman"/>
                <w:sz w:val="18"/>
                <w:szCs w:val="18"/>
                <w:lang w:val="en-GB"/>
              </w:rPr>
              <w:t>in</w:t>
            </w:r>
          </w:p>
        </w:tc>
      </w:tr>
    </w:tbl>
    <w:p w14:paraId="490446F6" w14:textId="77777777" w:rsidR="006148EE" w:rsidRDefault="006148EE">
      <w:pPr>
        <w:pBdr>
          <w:top w:val="nil"/>
          <w:left w:val="nil"/>
          <w:bottom w:val="nil"/>
          <w:right w:val="nil"/>
          <w:between w:val="nil"/>
        </w:pBdr>
        <w:shd w:val="solid" w:color="FFFFFF" w:fill="auto"/>
        <w:spacing w:line="276" w:lineRule="auto"/>
        <w:ind w:left="938"/>
        <w:rPr>
          <w:sz w:val="16"/>
          <w:szCs w:val="16"/>
        </w:rPr>
      </w:pPr>
    </w:p>
    <w:p w14:paraId="4423371D" w14:textId="68EB47FA" w:rsidR="006148EE" w:rsidRDefault="00720711">
      <w:pPr>
        <w:pBdr>
          <w:top w:val="nil"/>
          <w:left w:val="nil"/>
          <w:bottom w:val="nil"/>
          <w:right w:val="nil"/>
          <w:between w:val="nil"/>
        </w:pBdr>
        <w:shd w:val="solid" w:color="FFFFFF" w:fill="auto"/>
        <w:spacing w:line="276" w:lineRule="auto"/>
        <w:ind w:left="938"/>
        <w:rPr>
          <w:sz w:val="16"/>
          <w:szCs w:val="16"/>
        </w:rPr>
      </w:pPr>
      <w:r>
        <w:rPr>
          <w:noProof/>
        </w:rPr>
        <mc:AlternateContent>
          <mc:Choice Requires="wpg">
            <w:drawing>
              <wp:anchor distT="0" distB="0" distL="114300" distR="114300" simplePos="0" relativeHeight="251658261" behindDoc="1" locked="0" layoutInCell="0" hidden="0" allowOverlap="1" wp14:anchorId="3C9804B3" wp14:editId="2EF918B3">
                <wp:simplePos x="0" y="0"/>
                <wp:positionH relativeFrom="page">
                  <wp:posOffset>2435860</wp:posOffset>
                </wp:positionH>
                <wp:positionV relativeFrom="paragraph">
                  <wp:posOffset>-10795</wp:posOffset>
                </wp:positionV>
                <wp:extent cx="2957195" cy="1270"/>
                <wp:effectExtent l="7620" t="7620" r="7620" b="7620"/>
                <wp:wrapNone/>
                <wp:docPr id="21" name="Group 11"/>
                <wp:cNvGraphicFramePr/>
                <a:graphic xmlns:a="http://schemas.openxmlformats.org/drawingml/2006/main">
                  <a:graphicData uri="http://schemas.microsoft.com/office/word/2010/wordprocessingGroup">
                    <wpg:wgp>
                      <wpg:cNvGrp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5_t1z5YRMAAAAlAAAAAQAAAA0AAAAAkAAAAEgAAACQAAAASAAAAAAAAAAAAAAAAAAAABcAAAAUAAAAAAAAAAAAAAD/fwAA/38AAAAAAAAJAAAABAAAAAAAAAAhAAAAQAAAADwAAAA/AQAAACAAAAAAAAAAAAAAAAAAAAAAAAD8DgAAAAAAAAIAAADv////MRIAAAIAAAAbAAAA/A4AANsbAAAoAAAACAAAAAEAAAABAAAA"/>
                          </a:ext>
                        </a:extLst>
                      </wpg:cNvGrpSpPr>
                      <wpg:grpSpPr>
                        <a:xfrm>
                          <a:off x="0" y="0"/>
                          <a:ext cx="2957195" cy="1270"/>
                          <a:chOff x="0" y="0"/>
                          <a:chExt cx="2957195" cy="1270"/>
                        </a:xfrm>
                      </wpg:grpSpPr>
                      <wps:wsp>
                        <wps:cNvPr id="22" name="Freeform 12"/>
                        <wps:cNvSpPr>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4_t1z5YR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M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AAAAAAggAAAAAAAAAAAAAAAAAAAAAAAAAAAAAAAAAAAAAAAAAAAAAxEgAAAgAAAAAAAAD8DgAA2xsAACgAAAAIAAAAAQAAAAEAAAA="/>
                            </a:ext>
                          </a:extLst>
                        </wps:cNvSpPr>
                        <wps:spPr>
                          <a:xfrm>
                            <a:off x="0" y="0"/>
                            <a:ext cx="2957195" cy="1270"/>
                          </a:xfrm>
                          <a:custGeom>
                            <a:avLst/>
                            <a:gdLst/>
                            <a:ahLst/>
                            <a:cxnLst/>
                            <a:rect l="0" t="0" r="2957195" b="1270"/>
                            <a:pathLst>
                              <a:path w="2957195" h="1270">
                                <a:moveTo>
                                  <a:pt x="0" y="0"/>
                                </a:moveTo>
                                <a:lnTo>
                                  <a:pt x="2957195" y="0"/>
                                </a:lnTo>
                              </a:path>
                            </a:pathLst>
                          </a:custGeom>
                          <a:noFill/>
                          <a:ln w="7620">
                            <a:solidFill>
                              <a:srgbClr val="000000"/>
                            </a:solidFill>
                          </a:ln>
                        </wps:spPr>
                        <wps:bodyPr spcFirstLastPara="1" vertOverflow="clip" horzOverflow="clip" lIns="91440" tIns="45720" rIns="91440" bIns="45720" upright="1">
                          <a:noAutofit/>
                        </wps:bodyPr>
                      </wps:wsp>
                    </wpg:wgp>
                  </a:graphicData>
                </a:graphic>
              </wp:anchor>
            </w:drawing>
          </mc:Choice>
          <mc:Fallback>
            <w:pict>
              <v:group w14:anchorId="7032E3FB" id="Group 11" o:spid="_x0000_s1026" style="position:absolute;margin-left:191.8pt;margin-top:-.85pt;width:232.85pt;height:.1pt;z-index:-251658219;mso-position-horizontal-relative:page" coordsize="2957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" o:allowincell="f">
                <v:shape id="Freeform 12" o:spid="_x0000_s1027" style="position:absolute;width:29571;height:12;visibility:visible;mso-wrap-style:square;v-text-anchor:top" coordsize="29571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" path="m,l2957195,e" filled="f" strokeweight=".6pt">
                  <v:path arrowok="t" textboxrect="0,0,2957195,1270"/>
                </v:shape>
                <w10:wrap anchorx="page"/>
              </v:group>
            </w:pict>
          </mc:Fallback>
        </mc:AlternateContent>
      </w:r>
      <w:r>
        <w:rPr>
          <w:sz w:val="16"/>
          <w:szCs w:val="16"/>
        </w:rPr>
        <w:t>Not</w:t>
      </w:r>
      <w:r>
        <w:rPr>
          <w:spacing w:val="2"/>
          <w:sz w:val="16"/>
          <w:szCs w:val="16"/>
        </w:rPr>
        <w:t>e</w:t>
      </w:r>
      <w:r>
        <w:rPr>
          <w:sz w:val="16"/>
          <w:szCs w:val="16"/>
        </w:rPr>
        <w:t>:</w:t>
      </w:r>
      <w:r>
        <w:rPr>
          <w:spacing w:val="-6"/>
          <w:sz w:val="16"/>
          <w:szCs w:val="16"/>
        </w:rPr>
        <w:t xml:space="preserve"> </w:t>
      </w:r>
      <w:r>
        <w:rPr>
          <w:sz w:val="16"/>
          <w:szCs w:val="16"/>
        </w:rPr>
        <w:t>T</w:t>
      </w:r>
      <w:r>
        <w:rPr>
          <w:spacing w:val="-3"/>
          <w:sz w:val="16"/>
          <w:szCs w:val="16"/>
        </w:rPr>
        <w:t>h</w:t>
      </w:r>
      <w:r>
        <w:rPr>
          <w:sz w:val="16"/>
          <w:szCs w:val="16"/>
        </w:rPr>
        <w:t>e</w:t>
      </w:r>
      <w:r>
        <w:rPr>
          <w:spacing w:val="-3"/>
          <w:sz w:val="16"/>
          <w:szCs w:val="16"/>
        </w:rPr>
        <w:t xml:space="preserve"> </w:t>
      </w:r>
      <w:r>
        <w:rPr>
          <w:sz w:val="16"/>
          <w:szCs w:val="16"/>
        </w:rPr>
        <w:t>c</w:t>
      </w:r>
      <w:r>
        <w:rPr>
          <w:spacing w:val="1"/>
          <w:sz w:val="16"/>
          <w:szCs w:val="16"/>
        </w:rPr>
        <w:t>r</w:t>
      </w:r>
      <w:r>
        <w:rPr>
          <w:sz w:val="16"/>
          <w:szCs w:val="16"/>
        </w:rPr>
        <w:t>i</w:t>
      </w:r>
      <w:r>
        <w:rPr>
          <w:spacing w:val="-1"/>
          <w:sz w:val="16"/>
          <w:szCs w:val="16"/>
        </w:rPr>
        <w:t>t</w:t>
      </w:r>
      <w:r>
        <w:rPr>
          <w:sz w:val="16"/>
          <w:szCs w:val="16"/>
        </w:rPr>
        <w:t>e</w:t>
      </w:r>
      <w:r>
        <w:rPr>
          <w:spacing w:val="1"/>
          <w:sz w:val="16"/>
          <w:szCs w:val="16"/>
        </w:rPr>
        <w:t>r</w:t>
      </w:r>
      <w:r>
        <w:rPr>
          <w:spacing w:val="-3"/>
          <w:sz w:val="16"/>
          <w:szCs w:val="16"/>
        </w:rPr>
        <w:t>i</w:t>
      </w:r>
      <w:r>
        <w:rPr>
          <w:sz w:val="16"/>
          <w:szCs w:val="16"/>
        </w:rPr>
        <w:t xml:space="preserve">a </w:t>
      </w:r>
      <w:r>
        <w:rPr>
          <w:spacing w:val="-1"/>
          <w:sz w:val="16"/>
          <w:szCs w:val="16"/>
        </w:rPr>
        <w:t>f</w:t>
      </w:r>
      <w:r>
        <w:rPr>
          <w:sz w:val="16"/>
          <w:szCs w:val="16"/>
        </w:rPr>
        <w:t>or</w:t>
      </w:r>
      <w:r>
        <w:rPr>
          <w:spacing w:val="-4"/>
          <w:sz w:val="16"/>
          <w:szCs w:val="16"/>
        </w:rPr>
        <w:t xml:space="preserve"> </w:t>
      </w:r>
      <w:r>
        <w:rPr>
          <w:sz w:val="16"/>
          <w:szCs w:val="16"/>
        </w:rPr>
        <w:t>se</w:t>
      </w:r>
      <w:r>
        <w:rPr>
          <w:spacing w:val="-3"/>
          <w:sz w:val="16"/>
          <w:szCs w:val="16"/>
        </w:rPr>
        <w:t>l</w:t>
      </w:r>
      <w:r>
        <w:rPr>
          <w:spacing w:val="3"/>
          <w:sz w:val="16"/>
          <w:szCs w:val="16"/>
        </w:rPr>
        <w:t>e</w:t>
      </w:r>
      <w:r>
        <w:rPr>
          <w:sz w:val="16"/>
          <w:szCs w:val="16"/>
        </w:rPr>
        <w:t>c</w:t>
      </w:r>
      <w:r>
        <w:rPr>
          <w:spacing w:val="1"/>
          <w:sz w:val="16"/>
          <w:szCs w:val="16"/>
        </w:rPr>
        <w:t>t</w:t>
      </w:r>
      <w:r>
        <w:rPr>
          <w:spacing w:val="-3"/>
          <w:sz w:val="16"/>
          <w:szCs w:val="16"/>
        </w:rPr>
        <w:t>i</w:t>
      </w:r>
      <w:r>
        <w:rPr>
          <w:spacing w:val="2"/>
          <w:sz w:val="16"/>
          <w:szCs w:val="16"/>
        </w:rPr>
        <w:t>o</w:t>
      </w:r>
      <w:r>
        <w:rPr>
          <w:sz w:val="16"/>
          <w:szCs w:val="16"/>
        </w:rPr>
        <w:t>n</w:t>
      </w:r>
      <w:r>
        <w:rPr>
          <w:spacing w:val="-3"/>
          <w:sz w:val="16"/>
          <w:szCs w:val="16"/>
        </w:rPr>
        <w:t xml:space="preserve"> of </w:t>
      </w:r>
      <w:r>
        <w:rPr>
          <w:sz w:val="16"/>
          <w:szCs w:val="16"/>
        </w:rPr>
        <w:t>high</w:t>
      </w:r>
      <w:r>
        <w:rPr>
          <w:spacing w:val="-3"/>
          <w:sz w:val="16"/>
          <w:szCs w:val="16"/>
        </w:rPr>
        <w:t xml:space="preserve"> </w:t>
      </w:r>
      <w:r>
        <w:rPr>
          <w:sz w:val="16"/>
          <w:szCs w:val="16"/>
        </w:rPr>
        <w:t>indebted</w:t>
      </w:r>
      <w:r>
        <w:rPr>
          <w:spacing w:val="-3"/>
          <w:sz w:val="16"/>
          <w:szCs w:val="16"/>
        </w:rPr>
        <w:t xml:space="preserve"> </w:t>
      </w:r>
      <w:r>
        <w:rPr>
          <w:sz w:val="16"/>
          <w:szCs w:val="16"/>
        </w:rPr>
        <w:t>c</w:t>
      </w:r>
      <w:r>
        <w:rPr>
          <w:spacing w:val="2"/>
          <w:sz w:val="16"/>
          <w:szCs w:val="16"/>
        </w:rPr>
        <w:t>o</w:t>
      </w:r>
      <w:r>
        <w:rPr>
          <w:sz w:val="16"/>
          <w:szCs w:val="16"/>
        </w:rPr>
        <w:t>unt</w:t>
      </w:r>
      <w:r>
        <w:rPr>
          <w:spacing w:val="1"/>
          <w:sz w:val="16"/>
          <w:szCs w:val="16"/>
        </w:rPr>
        <w:t>r</w:t>
      </w:r>
      <w:r>
        <w:rPr>
          <w:spacing w:val="-3"/>
          <w:sz w:val="16"/>
          <w:szCs w:val="16"/>
        </w:rPr>
        <w:t>i</w:t>
      </w:r>
      <w:r>
        <w:rPr>
          <w:sz w:val="16"/>
          <w:szCs w:val="16"/>
        </w:rPr>
        <w:t>es</w:t>
      </w:r>
      <w:r>
        <w:rPr>
          <w:spacing w:val="-1"/>
          <w:sz w:val="16"/>
          <w:szCs w:val="16"/>
        </w:rPr>
        <w:t xml:space="preserve"> </w:t>
      </w:r>
      <w:del w:id="1368" w:author="dani" w:date="2022-02-02T12:24:00Z">
        <w:r w:rsidDel="00102A23">
          <w:rPr>
            <w:spacing w:val="-3"/>
            <w:sz w:val="16"/>
            <w:szCs w:val="16"/>
          </w:rPr>
          <w:delText>i</w:delText>
        </w:r>
        <w:r w:rsidDel="00102A23">
          <w:rPr>
            <w:sz w:val="16"/>
            <w:szCs w:val="16"/>
          </w:rPr>
          <w:delText>s</w:delText>
        </w:r>
      </w:del>
      <w:ins w:id="1369" w:author="dani" w:date="2022-02-02T12:24:00Z">
        <w:r w:rsidR="00102A23">
          <w:rPr>
            <w:spacing w:val="-3"/>
            <w:sz w:val="16"/>
            <w:szCs w:val="16"/>
          </w:rPr>
          <w:t>are</w:t>
        </w:r>
      </w:ins>
      <w:r>
        <w:rPr>
          <w:spacing w:val="-2"/>
          <w:sz w:val="16"/>
          <w:szCs w:val="16"/>
        </w:rPr>
        <w:t xml:space="preserve"> when the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2"/>
          <w:sz w:val="16"/>
          <w:szCs w:val="16"/>
        </w:rPr>
        <w:t>o</w:t>
      </w:r>
      <w:r>
        <w:rPr>
          <w:sz w:val="16"/>
          <w:szCs w:val="16"/>
        </w:rPr>
        <w:t>f</w:t>
      </w:r>
      <w:r>
        <w:rPr>
          <w:spacing w:val="-5"/>
          <w:sz w:val="16"/>
          <w:szCs w:val="16"/>
        </w:rPr>
        <w:t xml:space="preserve"> </w:t>
      </w:r>
      <w:r>
        <w:rPr>
          <w:sz w:val="16"/>
          <w:szCs w:val="16"/>
        </w:rPr>
        <w:t>stock</w:t>
      </w:r>
      <w:r>
        <w:rPr>
          <w:spacing w:val="-3"/>
          <w:sz w:val="16"/>
          <w:szCs w:val="16"/>
        </w:rPr>
        <w:t xml:space="preserve"> </w:t>
      </w:r>
      <w:r>
        <w:rPr>
          <w:spacing w:val="2"/>
          <w:sz w:val="16"/>
          <w:szCs w:val="16"/>
        </w:rPr>
        <w:t>o</w:t>
      </w:r>
      <w:r>
        <w:rPr>
          <w:sz w:val="16"/>
          <w:szCs w:val="16"/>
        </w:rPr>
        <w:t>f</w:t>
      </w:r>
      <w:r>
        <w:rPr>
          <w:spacing w:val="-6"/>
          <w:sz w:val="16"/>
          <w:szCs w:val="16"/>
        </w:rPr>
        <w:t xml:space="preserve"> </w:t>
      </w:r>
      <w:r>
        <w:rPr>
          <w:sz w:val="16"/>
          <w:szCs w:val="16"/>
        </w:rPr>
        <w:t>deb</w:t>
      </w:r>
      <w:r>
        <w:rPr>
          <w:spacing w:val="2"/>
          <w:sz w:val="16"/>
          <w:szCs w:val="16"/>
        </w:rPr>
        <w:t>t</w:t>
      </w:r>
      <w:r>
        <w:rPr>
          <w:spacing w:val="1"/>
          <w:sz w:val="16"/>
          <w:szCs w:val="16"/>
        </w:rPr>
        <w:t>-</w:t>
      </w:r>
      <w:r>
        <w:rPr>
          <w:spacing w:val="-1"/>
          <w:sz w:val="16"/>
          <w:szCs w:val="16"/>
        </w:rPr>
        <w:t>t</w:t>
      </w:r>
      <w:r>
        <w:rPr>
          <w:sz w:val="16"/>
          <w:szCs w:val="16"/>
        </w:rPr>
        <w:t>o</w:t>
      </w:r>
      <w:r>
        <w:rPr>
          <w:spacing w:val="1"/>
          <w:sz w:val="16"/>
          <w:szCs w:val="16"/>
        </w:rPr>
        <w:t>-</w:t>
      </w:r>
      <w:r>
        <w:rPr>
          <w:sz w:val="16"/>
          <w:szCs w:val="16"/>
        </w:rPr>
        <w:t>GDP</w:t>
      </w:r>
      <w:r>
        <w:rPr>
          <w:spacing w:val="-3"/>
          <w:sz w:val="16"/>
          <w:szCs w:val="16"/>
        </w:rPr>
        <w:t xml:space="preserve"> </w:t>
      </w:r>
      <w:r>
        <w:rPr>
          <w:sz w:val="16"/>
          <w:szCs w:val="16"/>
        </w:rPr>
        <w:t>over 2008-</w:t>
      </w:r>
      <w:r>
        <w:rPr>
          <w:spacing w:val="-5"/>
          <w:sz w:val="16"/>
          <w:szCs w:val="16"/>
        </w:rPr>
        <w:t xml:space="preserve"> </w:t>
      </w:r>
      <w:r>
        <w:rPr>
          <w:spacing w:val="2"/>
          <w:sz w:val="16"/>
          <w:szCs w:val="16"/>
        </w:rPr>
        <w:t>2</w:t>
      </w:r>
      <w:r>
        <w:rPr>
          <w:sz w:val="16"/>
          <w:szCs w:val="16"/>
        </w:rPr>
        <w:t>015</w:t>
      </w:r>
      <w:r>
        <w:rPr>
          <w:spacing w:val="-3"/>
          <w:sz w:val="16"/>
          <w:szCs w:val="16"/>
        </w:rPr>
        <w:t xml:space="preserve"> is </w:t>
      </w:r>
      <w:r>
        <w:rPr>
          <w:sz w:val="16"/>
          <w:szCs w:val="16"/>
        </w:rPr>
        <w:t>supe</w:t>
      </w:r>
      <w:r>
        <w:rPr>
          <w:spacing w:val="1"/>
          <w:sz w:val="16"/>
          <w:szCs w:val="16"/>
        </w:rPr>
        <w:t>r</w:t>
      </w:r>
      <w:r>
        <w:rPr>
          <w:spacing w:val="-3"/>
          <w:sz w:val="16"/>
          <w:szCs w:val="16"/>
        </w:rPr>
        <w:t>i</w:t>
      </w:r>
      <w:r>
        <w:rPr>
          <w:spacing w:val="2"/>
          <w:sz w:val="16"/>
          <w:szCs w:val="16"/>
        </w:rPr>
        <w:t>o</w:t>
      </w:r>
      <w:r>
        <w:rPr>
          <w:sz w:val="16"/>
          <w:szCs w:val="16"/>
        </w:rPr>
        <w:t>r</w:t>
      </w:r>
      <w:r>
        <w:rPr>
          <w:spacing w:val="-4"/>
          <w:sz w:val="16"/>
          <w:szCs w:val="16"/>
        </w:rPr>
        <w:t xml:space="preserve"> </w:t>
      </w:r>
      <w:r>
        <w:rPr>
          <w:sz w:val="16"/>
          <w:szCs w:val="16"/>
        </w:rPr>
        <w:t>to</w:t>
      </w:r>
      <w:r>
        <w:rPr>
          <w:spacing w:val="-3"/>
          <w:sz w:val="16"/>
          <w:szCs w:val="16"/>
        </w:rPr>
        <w:t xml:space="preserve"> </w:t>
      </w:r>
      <w:r>
        <w:rPr>
          <w:sz w:val="16"/>
          <w:szCs w:val="16"/>
        </w:rPr>
        <w:t>60</w:t>
      </w:r>
      <w:r>
        <w:rPr>
          <w:spacing w:val="-1"/>
          <w:sz w:val="16"/>
          <w:szCs w:val="16"/>
        </w:rPr>
        <w:t>%</w:t>
      </w:r>
      <w:r>
        <w:rPr>
          <w:sz w:val="16"/>
          <w:szCs w:val="16"/>
        </w:rPr>
        <w:t>.</w:t>
      </w:r>
      <w:r>
        <w:rPr>
          <w:spacing w:val="-1"/>
          <w:sz w:val="16"/>
          <w:szCs w:val="16"/>
        </w:rPr>
        <w:t xml:space="preserve"> The criteria for the s</w:t>
      </w:r>
      <w:r>
        <w:rPr>
          <w:spacing w:val="2"/>
          <w:sz w:val="16"/>
          <w:szCs w:val="16"/>
        </w:rPr>
        <w:t>a</w:t>
      </w:r>
      <w:r>
        <w:rPr>
          <w:spacing w:val="-3"/>
          <w:sz w:val="16"/>
          <w:szCs w:val="16"/>
        </w:rPr>
        <w:t>m</w:t>
      </w:r>
      <w:r>
        <w:rPr>
          <w:spacing w:val="2"/>
          <w:sz w:val="16"/>
          <w:szCs w:val="16"/>
        </w:rPr>
        <w:t>p</w:t>
      </w:r>
      <w:r>
        <w:rPr>
          <w:spacing w:val="-3"/>
          <w:sz w:val="16"/>
          <w:szCs w:val="16"/>
        </w:rPr>
        <w:t>l</w:t>
      </w:r>
      <w:r>
        <w:rPr>
          <w:sz w:val="16"/>
          <w:szCs w:val="16"/>
        </w:rPr>
        <w:t>e</w:t>
      </w:r>
      <w:r>
        <w:rPr>
          <w:spacing w:val="-3"/>
          <w:sz w:val="16"/>
          <w:szCs w:val="16"/>
        </w:rPr>
        <w:t xml:space="preserve"> </w:t>
      </w:r>
      <w:r>
        <w:rPr>
          <w:sz w:val="16"/>
          <w:szCs w:val="16"/>
        </w:rPr>
        <w:t xml:space="preserve">of </w:t>
      </w:r>
      <w:r>
        <w:rPr>
          <w:spacing w:val="-3"/>
          <w:sz w:val="16"/>
          <w:szCs w:val="16"/>
        </w:rPr>
        <w:t xml:space="preserve">countries </w:t>
      </w:r>
      <w:r>
        <w:rPr>
          <w:sz w:val="16"/>
          <w:szCs w:val="16"/>
        </w:rPr>
        <w:t>w</w:t>
      </w:r>
      <w:r>
        <w:rPr>
          <w:spacing w:val="-3"/>
          <w:sz w:val="16"/>
          <w:szCs w:val="16"/>
        </w:rPr>
        <w:t>h</w:t>
      </w:r>
      <w:r>
        <w:rPr>
          <w:spacing w:val="2"/>
          <w:sz w:val="16"/>
          <w:szCs w:val="16"/>
        </w:rPr>
        <w:t>e</w:t>
      </w:r>
      <w:r>
        <w:rPr>
          <w:spacing w:val="-1"/>
          <w:sz w:val="16"/>
          <w:szCs w:val="16"/>
        </w:rPr>
        <w:t>r</w:t>
      </w:r>
      <w:r>
        <w:rPr>
          <w:sz w:val="16"/>
          <w:szCs w:val="16"/>
        </w:rPr>
        <w:t xml:space="preserve">e </w:t>
      </w:r>
      <w:r>
        <w:rPr>
          <w:spacing w:val="-1"/>
          <w:sz w:val="16"/>
          <w:szCs w:val="16"/>
        </w:rPr>
        <w:t>r</w:t>
      </w:r>
      <w:r>
        <w:rPr>
          <w:sz w:val="16"/>
          <w:szCs w:val="16"/>
        </w:rPr>
        <w:t>ecess</w:t>
      </w:r>
      <w:r>
        <w:rPr>
          <w:spacing w:val="-3"/>
          <w:sz w:val="16"/>
          <w:szCs w:val="16"/>
        </w:rPr>
        <w:t>i</w:t>
      </w:r>
      <w:r>
        <w:rPr>
          <w:spacing w:val="2"/>
          <w:sz w:val="16"/>
          <w:szCs w:val="16"/>
        </w:rPr>
        <w:t>o</w:t>
      </w:r>
      <w:r>
        <w:rPr>
          <w:sz w:val="16"/>
          <w:szCs w:val="16"/>
        </w:rPr>
        <w:t>n</w:t>
      </w:r>
      <w:r>
        <w:rPr>
          <w:spacing w:val="-4"/>
          <w:sz w:val="16"/>
          <w:szCs w:val="16"/>
        </w:rPr>
        <w:t xml:space="preserve"> </w:t>
      </w:r>
      <w:r>
        <w:rPr>
          <w:sz w:val="16"/>
          <w:szCs w:val="16"/>
        </w:rPr>
        <w:t>h</w:t>
      </w:r>
      <w:r>
        <w:rPr>
          <w:spacing w:val="-3"/>
          <w:sz w:val="16"/>
          <w:szCs w:val="16"/>
        </w:rPr>
        <w:t>i</w:t>
      </w:r>
      <w:r>
        <w:rPr>
          <w:sz w:val="16"/>
          <w:szCs w:val="16"/>
        </w:rPr>
        <w:t>t</w:t>
      </w:r>
      <w:r>
        <w:rPr>
          <w:spacing w:val="-1"/>
          <w:sz w:val="16"/>
          <w:szCs w:val="16"/>
        </w:rPr>
        <w:t xml:space="preserve"> </w:t>
      </w:r>
      <w:r>
        <w:rPr>
          <w:spacing w:val="-3"/>
          <w:sz w:val="16"/>
          <w:szCs w:val="16"/>
        </w:rPr>
        <w:t>h</w:t>
      </w:r>
      <w:r>
        <w:rPr>
          <w:sz w:val="16"/>
          <w:szCs w:val="16"/>
        </w:rPr>
        <w:t>a</w:t>
      </w:r>
      <w:r>
        <w:rPr>
          <w:spacing w:val="-1"/>
          <w:sz w:val="16"/>
          <w:szCs w:val="16"/>
        </w:rPr>
        <w:t>r</w:t>
      </w:r>
      <w:r>
        <w:rPr>
          <w:sz w:val="16"/>
          <w:szCs w:val="16"/>
        </w:rPr>
        <w:t xml:space="preserve">dest is </w:t>
      </w:r>
      <w:r>
        <w:rPr>
          <w:spacing w:val="1"/>
          <w:sz w:val="16"/>
          <w:szCs w:val="16"/>
        </w:rPr>
        <w:t>t</w:t>
      </w:r>
      <w:r>
        <w:rPr>
          <w:spacing w:val="-3"/>
          <w:sz w:val="16"/>
          <w:szCs w:val="16"/>
        </w:rPr>
        <w:t>h</w:t>
      </w:r>
      <w:r>
        <w:rPr>
          <w:sz w:val="16"/>
          <w:szCs w:val="16"/>
        </w:rPr>
        <w:t>e</w:t>
      </w:r>
      <w:r>
        <w:rPr>
          <w:spacing w:val="-3"/>
          <w:sz w:val="16"/>
          <w:szCs w:val="16"/>
        </w:rPr>
        <w:t xml:space="preserve"> </w:t>
      </w:r>
      <w:r>
        <w:rPr>
          <w:spacing w:val="2"/>
          <w:sz w:val="16"/>
          <w:szCs w:val="16"/>
        </w:rPr>
        <w:t>a</w:t>
      </w:r>
      <w:r>
        <w:rPr>
          <w:spacing w:val="-3"/>
          <w:sz w:val="16"/>
          <w:szCs w:val="16"/>
        </w:rPr>
        <w:t>v</w:t>
      </w:r>
      <w:r>
        <w:rPr>
          <w:sz w:val="16"/>
          <w:szCs w:val="16"/>
        </w:rPr>
        <w:t>e</w:t>
      </w:r>
      <w:r>
        <w:rPr>
          <w:spacing w:val="-1"/>
          <w:sz w:val="16"/>
          <w:szCs w:val="16"/>
        </w:rPr>
        <w:t>r</w:t>
      </w:r>
      <w:r>
        <w:rPr>
          <w:spacing w:val="2"/>
          <w:sz w:val="16"/>
          <w:szCs w:val="16"/>
        </w:rPr>
        <w:t>a</w:t>
      </w:r>
      <w:r>
        <w:rPr>
          <w:spacing w:val="-3"/>
          <w:sz w:val="16"/>
          <w:szCs w:val="16"/>
        </w:rPr>
        <w:t>g</w:t>
      </w:r>
      <w:r>
        <w:rPr>
          <w:sz w:val="16"/>
          <w:szCs w:val="16"/>
        </w:rPr>
        <w:t>e</w:t>
      </w:r>
      <w:r>
        <w:rPr>
          <w:spacing w:val="-3"/>
          <w:sz w:val="16"/>
          <w:szCs w:val="16"/>
        </w:rPr>
        <w:t xml:space="preserve"> </w:t>
      </w:r>
      <w:r>
        <w:rPr>
          <w:spacing w:val="-1"/>
          <w:sz w:val="16"/>
          <w:szCs w:val="16"/>
        </w:rPr>
        <w:t>r</w:t>
      </w:r>
      <w:r>
        <w:rPr>
          <w:sz w:val="16"/>
          <w:szCs w:val="16"/>
        </w:rPr>
        <w:t>e</w:t>
      </w:r>
      <w:r>
        <w:rPr>
          <w:spacing w:val="2"/>
          <w:sz w:val="16"/>
          <w:szCs w:val="16"/>
        </w:rPr>
        <w:t>a</w:t>
      </w:r>
      <w:r>
        <w:rPr>
          <w:sz w:val="16"/>
          <w:szCs w:val="16"/>
        </w:rPr>
        <w:t>l</w:t>
      </w:r>
      <w:r>
        <w:rPr>
          <w:spacing w:val="-5"/>
          <w:sz w:val="16"/>
          <w:szCs w:val="16"/>
        </w:rPr>
        <w:t xml:space="preserve"> </w:t>
      </w:r>
      <w:r>
        <w:rPr>
          <w:sz w:val="16"/>
          <w:szCs w:val="16"/>
        </w:rPr>
        <w:t>GDP</w:t>
      </w:r>
      <w:r>
        <w:rPr>
          <w:spacing w:val="-2"/>
          <w:sz w:val="16"/>
          <w:szCs w:val="16"/>
        </w:rPr>
        <w:t xml:space="preserve"> </w:t>
      </w:r>
      <w:r>
        <w:rPr>
          <w:sz w:val="16"/>
          <w:szCs w:val="16"/>
        </w:rPr>
        <w:t>g</w:t>
      </w:r>
      <w:r>
        <w:rPr>
          <w:spacing w:val="-1"/>
          <w:sz w:val="16"/>
          <w:szCs w:val="16"/>
        </w:rPr>
        <w:t>r</w:t>
      </w:r>
      <w:r>
        <w:rPr>
          <w:sz w:val="16"/>
          <w:szCs w:val="16"/>
        </w:rPr>
        <w:t>ow</w:t>
      </w:r>
      <w:r>
        <w:rPr>
          <w:spacing w:val="2"/>
          <w:sz w:val="16"/>
          <w:szCs w:val="16"/>
        </w:rPr>
        <w:t>t</w:t>
      </w:r>
      <w:r>
        <w:rPr>
          <w:sz w:val="16"/>
          <w:szCs w:val="16"/>
        </w:rPr>
        <w:t>h</w:t>
      </w:r>
      <w:r>
        <w:rPr>
          <w:spacing w:val="-5"/>
          <w:sz w:val="16"/>
          <w:szCs w:val="16"/>
        </w:rPr>
        <w:t xml:space="preserve"> over </w:t>
      </w:r>
      <w:r>
        <w:rPr>
          <w:sz w:val="16"/>
          <w:szCs w:val="16"/>
          <w:shd w:val="clear" w:color="auto" w:fill="FFFFFF"/>
        </w:rPr>
        <w:t>2</w:t>
      </w:r>
      <w:r>
        <w:rPr>
          <w:spacing w:val="2"/>
          <w:sz w:val="16"/>
          <w:szCs w:val="16"/>
          <w:shd w:val="clear" w:color="auto" w:fill="FFFFFF"/>
        </w:rPr>
        <w:t>0</w:t>
      </w:r>
      <w:r>
        <w:rPr>
          <w:sz w:val="16"/>
          <w:szCs w:val="16"/>
          <w:shd w:val="clear" w:color="auto" w:fill="FFFFFF"/>
        </w:rPr>
        <w:t>0</w:t>
      </w:r>
      <w:r>
        <w:rPr>
          <w:spacing w:val="5"/>
          <w:sz w:val="16"/>
          <w:szCs w:val="16"/>
          <w:shd w:val="clear" w:color="auto" w:fill="FFFFFF"/>
        </w:rPr>
        <w:t>8</w:t>
      </w:r>
      <w:r>
        <w:rPr>
          <w:spacing w:val="-1"/>
          <w:sz w:val="16"/>
          <w:szCs w:val="16"/>
          <w:shd w:val="clear" w:color="auto" w:fill="FFFFFF"/>
        </w:rPr>
        <w:t>-</w:t>
      </w:r>
      <w:r>
        <w:rPr>
          <w:spacing w:val="2"/>
          <w:sz w:val="16"/>
          <w:szCs w:val="16"/>
          <w:shd w:val="clear" w:color="auto" w:fill="FFFFFF"/>
        </w:rPr>
        <w:t>2</w:t>
      </w:r>
      <w:r>
        <w:rPr>
          <w:sz w:val="16"/>
          <w:szCs w:val="16"/>
          <w:shd w:val="clear" w:color="auto" w:fill="FFFFFF"/>
        </w:rPr>
        <w:t>013</w:t>
      </w:r>
      <w:r>
        <w:rPr>
          <w:spacing w:val="-1"/>
          <w:sz w:val="16"/>
          <w:szCs w:val="16"/>
          <w:shd w:val="clear" w:color="auto" w:fill="FFFFFF"/>
        </w:rPr>
        <w:t xml:space="preserve"> </w:t>
      </w:r>
      <w:r>
        <w:rPr>
          <w:spacing w:val="-3"/>
          <w:sz w:val="16"/>
          <w:szCs w:val="16"/>
          <w:shd w:val="clear" w:color="auto" w:fill="FFFFFF"/>
        </w:rPr>
        <w:t>i</w:t>
      </w:r>
      <w:r>
        <w:rPr>
          <w:sz w:val="16"/>
          <w:szCs w:val="16"/>
          <w:shd w:val="clear" w:color="auto" w:fill="FFFFFF"/>
        </w:rPr>
        <w:t>s</w:t>
      </w:r>
      <w:r>
        <w:rPr>
          <w:spacing w:val="-2"/>
          <w:sz w:val="16"/>
          <w:szCs w:val="16"/>
        </w:rPr>
        <w:t xml:space="preserve"> </w:t>
      </w:r>
      <w:r>
        <w:rPr>
          <w:sz w:val="16"/>
          <w:szCs w:val="16"/>
        </w:rPr>
        <w:t>ne</w:t>
      </w:r>
      <w:r>
        <w:rPr>
          <w:spacing w:val="-3"/>
          <w:sz w:val="16"/>
          <w:szCs w:val="16"/>
        </w:rPr>
        <w:t>g</w:t>
      </w:r>
      <w:r>
        <w:rPr>
          <w:sz w:val="16"/>
          <w:szCs w:val="16"/>
        </w:rPr>
        <w:t>a</w:t>
      </w:r>
      <w:r>
        <w:rPr>
          <w:spacing w:val="1"/>
          <w:sz w:val="16"/>
          <w:szCs w:val="16"/>
        </w:rPr>
        <w:t>t</w:t>
      </w:r>
      <w:r>
        <w:rPr>
          <w:sz w:val="16"/>
          <w:szCs w:val="16"/>
        </w:rPr>
        <w:t>i</w:t>
      </w:r>
      <w:r>
        <w:rPr>
          <w:spacing w:val="-3"/>
          <w:sz w:val="16"/>
          <w:szCs w:val="16"/>
        </w:rPr>
        <w:t>v</w:t>
      </w:r>
      <w:r>
        <w:rPr>
          <w:sz w:val="16"/>
          <w:szCs w:val="16"/>
        </w:rPr>
        <w:t>e.</w:t>
      </w:r>
    </w:p>
    <w:p w14:paraId="16063505" w14:textId="77777777" w:rsidR="006148EE" w:rsidRDefault="006148EE">
      <w:pPr>
        <w:pBdr>
          <w:top w:val="nil"/>
          <w:left w:val="nil"/>
          <w:bottom w:val="nil"/>
          <w:right w:val="nil"/>
          <w:between w:val="nil"/>
        </w:pBdr>
        <w:shd w:val="solid" w:color="FFFFFF" w:fill="auto"/>
        <w:rPr>
          <w:sz w:val="14"/>
          <w:szCs w:val="14"/>
        </w:rPr>
      </w:pPr>
    </w:p>
    <w:p w14:paraId="072CC05C" w14:textId="77777777" w:rsidR="006148EE" w:rsidRDefault="006148EE">
      <w:pPr>
        <w:tabs>
          <w:tab w:val="left" w:pos="5364"/>
        </w:tabs>
        <w:jc w:val="center"/>
        <w:rPr>
          <w:b/>
          <w:spacing w:val="-1"/>
        </w:rPr>
      </w:pPr>
    </w:p>
    <w:p w14:paraId="5ADC3E18" w14:textId="77777777" w:rsidR="006148EE" w:rsidRDefault="00720711">
      <w:pPr>
        <w:tabs>
          <w:tab w:val="left" w:pos="5364"/>
        </w:tabs>
        <w:jc w:val="center"/>
        <w:rPr>
          <w:b/>
        </w:rPr>
      </w:pPr>
      <w:r>
        <w:rPr>
          <w:b/>
          <w:spacing w:val="-1"/>
        </w:rPr>
        <w:t>T</w:t>
      </w:r>
      <w:r>
        <w:rPr>
          <w:b/>
        </w:rPr>
        <w:t>ab</w:t>
      </w:r>
      <w:r>
        <w:rPr>
          <w:b/>
          <w:spacing w:val="1"/>
        </w:rPr>
        <w:t>l</w:t>
      </w:r>
      <w:r>
        <w:rPr>
          <w:b/>
        </w:rPr>
        <w:t>e</w:t>
      </w:r>
      <w:r>
        <w:rPr>
          <w:b/>
          <w:spacing w:val="-5"/>
        </w:rPr>
        <w:t xml:space="preserve"> 3</w:t>
      </w:r>
      <w:r>
        <w:rPr>
          <w:b/>
        </w:rPr>
        <w:t>. De</w:t>
      </w:r>
      <w:r>
        <w:rPr>
          <w:b/>
          <w:spacing w:val="-2"/>
        </w:rPr>
        <w:t>s</w:t>
      </w:r>
      <w:r>
        <w:rPr>
          <w:b/>
        </w:rPr>
        <w:t>c</w:t>
      </w:r>
      <w:r>
        <w:rPr>
          <w:b/>
          <w:spacing w:val="-1"/>
        </w:rPr>
        <w:t>r</w:t>
      </w:r>
      <w:r>
        <w:rPr>
          <w:b/>
        </w:rPr>
        <w:t>ipt</w:t>
      </w:r>
      <w:r>
        <w:rPr>
          <w:b/>
          <w:spacing w:val="1"/>
        </w:rPr>
        <w:t>i</w:t>
      </w:r>
      <w:r>
        <w:rPr>
          <w:b/>
          <w:spacing w:val="-2"/>
        </w:rPr>
        <w:t>v</w:t>
      </w:r>
      <w:r>
        <w:rPr>
          <w:b/>
        </w:rPr>
        <w:t>e</w:t>
      </w:r>
      <w:r>
        <w:rPr>
          <w:b/>
          <w:spacing w:val="-6"/>
        </w:rPr>
        <w:t xml:space="preserve"> </w:t>
      </w:r>
      <w:r>
        <w:rPr>
          <w:b/>
          <w:spacing w:val="1"/>
        </w:rPr>
        <w:t>s</w:t>
      </w:r>
      <w:r>
        <w:rPr>
          <w:b/>
          <w:spacing w:val="-4"/>
        </w:rPr>
        <w:t>t</w:t>
      </w:r>
      <w:r>
        <w:rPr>
          <w:b/>
        </w:rPr>
        <w:t>at</w:t>
      </w:r>
      <w:r>
        <w:rPr>
          <w:b/>
          <w:spacing w:val="1"/>
        </w:rPr>
        <w:t>i</w:t>
      </w:r>
      <w:r>
        <w:rPr>
          <w:b/>
        </w:rPr>
        <w:t>st</w:t>
      </w:r>
      <w:r>
        <w:rPr>
          <w:b/>
          <w:spacing w:val="-2"/>
        </w:rPr>
        <w:t>i</w:t>
      </w:r>
      <w:r>
        <w:rPr>
          <w:b/>
        </w:rPr>
        <w:t>c</w:t>
      </w:r>
      <w:r>
        <w:rPr>
          <w:b/>
          <w:spacing w:val="-5"/>
        </w:rPr>
        <w:t xml:space="preserve"> </w:t>
      </w:r>
      <w:r>
        <w:rPr>
          <w:b/>
        </w:rPr>
        <w:t>by</w:t>
      </w:r>
      <w:r>
        <w:rPr>
          <w:b/>
          <w:spacing w:val="-7"/>
        </w:rPr>
        <w:t xml:space="preserve"> </w:t>
      </w:r>
      <w:r>
        <w:rPr>
          <w:b/>
        </w:rPr>
        <w:t>group</w:t>
      </w:r>
      <w:r>
        <w:rPr>
          <w:b/>
          <w:spacing w:val="-6"/>
        </w:rPr>
        <w:t xml:space="preserve"> </w:t>
      </w:r>
      <w:r>
        <w:rPr>
          <w:b/>
        </w:rPr>
        <w:t>of</w:t>
      </w:r>
      <w:r>
        <w:rPr>
          <w:b/>
          <w:spacing w:val="-4"/>
        </w:rPr>
        <w:t xml:space="preserve"> </w:t>
      </w:r>
      <w:r>
        <w:rPr>
          <w:b/>
          <w:spacing w:val="1"/>
        </w:rPr>
        <w:t>c</w:t>
      </w:r>
      <w:r>
        <w:rPr>
          <w:b/>
        </w:rPr>
        <w:t>ount</w:t>
      </w:r>
      <w:r>
        <w:rPr>
          <w:b/>
          <w:spacing w:val="-1"/>
        </w:rPr>
        <w:t>r</w:t>
      </w:r>
      <w:r>
        <w:rPr>
          <w:b/>
        </w:rPr>
        <w:t>ies</w:t>
      </w:r>
    </w:p>
    <w:tbl>
      <w:tblPr>
        <w:tblW w:w="8908" w:type="dxa"/>
        <w:tblInd w:w="450" w:type="dxa"/>
        <w:tblLook w:val="01E0" w:firstRow="1" w:lastRow="1" w:firstColumn="1" w:lastColumn="1" w:noHBand="0" w:noVBand="0"/>
      </w:tblPr>
      <w:tblGrid>
        <w:gridCol w:w="93"/>
        <w:gridCol w:w="106"/>
        <w:gridCol w:w="2045"/>
        <w:gridCol w:w="353"/>
        <w:gridCol w:w="571"/>
        <w:gridCol w:w="9"/>
        <w:gridCol w:w="212"/>
        <w:gridCol w:w="651"/>
        <w:gridCol w:w="7"/>
        <w:gridCol w:w="1097"/>
        <w:gridCol w:w="1073"/>
        <w:gridCol w:w="677"/>
        <w:gridCol w:w="34"/>
        <w:gridCol w:w="875"/>
        <w:gridCol w:w="74"/>
        <w:gridCol w:w="911"/>
        <w:gridCol w:w="74"/>
        <w:gridCol w:w="46"/>
      </w:tblGrid>
      <w:tr w:rsidR="006148EE" w14:paraId="17B6C9B7" w14:textId="77777777">
        <w:trPr>
          <w:trHeight w:hRule="exact" w:val="240"/>
        </w:trPr>
        <w:tc>
          <w:tcPr>
            <w:tcW w:w="8908" w:type="dxa"/>
            <w:gridSpan w:val="18"/>
            <w:tcBorders>
              <w:top w:val="single" w:sz="5" w:space="0" w:color="000000"/>
              <w:left w:val="nil"/>
              <w:bottom w:val="single" w:sz="6" w:space="0" w:color="000000"/>
              <w:right w:val="nil"/>
            </w:tcBorders>
            <w:shd w:val="clear" w:color="auto" w:fill="auto"/>
            <w:tcMar>
              <w:left w:w="0" w:type="dxa"/>
              <w:right w:w="0" w:type="dxa"/>
            </w:tcMar>
          </w:tcPr>
          <w:p w14:paraId="4E471328" w14:textId="77777777" w:rsidR="006148EE" w:rsidRDefault="00720711">
            <w:pPr>
              <w:pStyle w:val="TableParagraph"/>
              <w:spacing w:line="228" w:lineRule="exact"/>
              <w:ind w:left="10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High</w:t>
            </w:r>
            <w:r>
              <w:rPr>
                <w:rFonts w:ascii="Times New Roman" w:eastAsia="Times New Roman" w:hAnsi="Times New Roman"/>
                <w:b/>
                <w:bCs/>
                <w:spacing w:val="-11"/>
                <w:sz w:val="20"/>
                <w:szCs w:val="20"/>
                <w:lang w:val="en-GB"/>
              </w:rPr>
              <w:t xml:space="preserve"> </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d</w:t>
            </w:r>
            <w:r>
              <w:rPr>
                <w:rFonts w:ascii="Times New Roman" w:eastAsia="Times New Roman" w:hAnsi="Times New Roman"/>
                <w:b/>
                <w:bCs/>
                <w:sz w:val="20"/>
                <w:szCs w:val="20"/>
                <w:lang w:val="en-GB"/>
              </w:rPr>
              <w:t>ebted</w:t>
            </w:r>
            <w:r>
              <w:rPr>
                <w:rFonts w:ascii="Times New Roman" w:eastAsia="Times New Roman" w:hAnsi="Times New Roman"/>
                <w:b/>
                <w:bCs/>
                <w:spacing w:val="-10"/>
                <w:sz w:val="20"/>
                <w:szCs w:val="20"/>
                <w:lang w:val="en-GB"/>
              </w:rPr>
              <w:t xml:space="preserve"> </w:t>
            </w: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w:t>
            </w:r>
            <w:r>
              <w:rPr>
                <w:rFonts w:ascii="Times New Roman" w:eastAsia="Times New Roman" w:hAnsi="Times New Roman"/>
                <w:b/>
                <w:bCs/>
                <w:spacing w:val="2"/>
                <w:sz w:val="20"/>
                <w:szCs w:val="20"/>
                <w:lang w:val="en-GB"/>
              </w:rPr>
              <w:t>e</w:t>
            </w:r>
            <w:r>
              <w:rPr>
                <w:rFonts w:ascii="Times New Roman" w:eastAsia="Times New Roman" w:hAnsi="Times New Roman"/>
                <w:b/>
                <w:bCs/>
                <w:sz w:val="20"/>
                <w:szCs w:val="20"/>
                <w:lang w:val="en-GB"/>
              </w:rPr>
              <w:t>s</w:t>
            </w:r>
          </w:p>
        </w:tc>
      </w:tr>
      <w:tr w:rsidR="006148EE" w14:paraId="18EC251D" w14:textId="77777777">
        <w:trPr>
          <w:trHeight w:hRule="exact" w:val="494"/>
        </w:trPr>
        <w:tc>
          <w:tcPr>
            <w:tcW w:w="3168" w:type="dxa"/>
            <w:gridSpan w:val="5"/>
            <w:tcBorders>
              <w:top w:val="single" w:sz="6" w:space="0" w:color="000000"/>
              <w:left w:val="nil"/>
              <w:bottom w:val="single" w:sz="4" w:space="0" w:color="000000"/>
              <w:right w:val="nil"/>
            </w:tcBorders>
            <w:shd w:val="clear" w:color="auto" w:fill="auto"/>
            <w:tcMar>
              <w:left w:w="0" w:type="dxa"/>
              <w:right w:w="0" w:type="dxa"/>
            </w:tcMar>
          </w:tcPr>
          <w:p w14:paraId="5A651F56" w14:textId="77777777" w:rsidR="006148EE" w:rsidRDefault="006148EE">
            <w:pPr>
              <w:pStyle w:val="TableParagraph"/>
              <w:spacing w:before="7" w:line="220" w:lineRule="exact"/>
              <w:rPr>
                <w:lang w:val="en-GB"/>
              </w:rPr>
            </w:pPr>
          </w:p>
          <w:p w14:paraId="7470065F" w14:textId="77777777" w:rsidR="006148EE" w:rsidRDefault="00720711">
            <w:pPr>
              <w:pStyle w:val="TableParagraph"/>
              <w:tabs>
                <w:tab w:val="left" w:pos="1284"/>
                <w:tab w:val="left" w:pos="1987"/>
              </w:tabs>
              <w:ind w:right="-107"/>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 xml:space="preserve">n  </w:t>
            </w:r>
            <w:r>
              <w:rPr>
                <w:rFonts w:ascii="Times New Roman" w:eastAsia="Times New Roman" w:hAnsi="Times New Roman"/>
                <w:b/>
                <w:bCs/>
                <w:w w:val="99"/>
                <w:sz w:val="20"/>
                <w:szCs w:val="20"/>
                <w:lang w:val="en-GB"/>
              </w:rPr>
              <w:t xml:space="preserve"> </w:t>
            </w:r>
          </w:p>
        </w:tc>
        <w:tc>
          <w:tcPr>
            <w:tcW w:w="872" w:type="dxa"/>
            <w:gridSpan w:val="3"/>
            <w:tcBorders>
              <w:top w:val="single" w:sz="6" w:space="0" w:color="000000"/>
              <w:left w:val="nil"/>
              <w:bottom w:val="single" w:sz="4" w:space="0" w:color="000000"/>
              <w:right w:val="nil"/>
            </w:tcBorders>
            <w:shd w:val="clear" w:color="auto" w:fill="auto"/>
            <w:tcMar>
              <w:left w:w="0" w:type="dxa"/>
              <w:right w:w="0" w:type="dxa"/>
            </w:tcMar>
          </w:tcPr>
          <w:p w14:paraId="08B16C71" w14:textId="77777777" w:rsidR="006148EE" w:rsidRDefault="006148EE">
            <w:pPr>
              <w:pStyle w:val="TableParagraph"/>
              <w:spacing w:before="7" w:line="220" w:lineRule="exact"/>
              <w:rPr>
                <w:lang w:val="en-GB"/>
              </w:rPr>
            </w:pPr>
          </w:p>
          <w:p w14:paraId="1999DD55" w14:textId="77777777" w:rsidR="006148EE" w:rsidRDefault="00720711">
            <w:pPr>
              <w:pStyle w:val="TableParagraph"/>
              <w:tabs>
                <w:tab w:val="left" w:pos="980"/>
              </w:tabs>
              <w:ind w:left="106" w:right="-10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104" w:type="dxa"/>
            <w:gridSpan w:val="2"/>
            <w:tcBorders>
              <w:top w:val="single" w:sz="6" w:space="0" w:color="000000"/>
              <w:left w:val="nil"/>
              <w:bottom w:val="single" w:sz="4" w:space="0" w:color="000000"/>
              <w:right w:val="nil"/>
            </w:tcBorders>
            <w:shd w:val="clear" w:color="auto" w:fill="auto"/>
            <w:tcMar>
              <w:left w:w="0" w:type="dxa"/>
              <w:right w:w="0" w:type="dxa"/>
            </w:tcMar>
          </w:tcPr>
          <w:p w14:paraId="3ECCB4C9" w14:textId="77777777" w:rsidR="006148EE" w:rsidRDefault="006148EE">
            <w:pPr>
              <w:pStyle w:val="TableParagraph"/>
              <w:tabs>
                <w:tab w:val="left" w:pos="1212"/>
              </w:tabs>
              <w:ind w:left="108" w:right="-109"/>
              <w:rPr>
                <w:rFonts w:ascii="Times New Roman" w:eastAsia="Times New Roman" w:hAnsi="Times New Roman"/>
                <w:b/>
                <w:bCs/>
                <w:spacing w:val="1"/>
                <w:sz w:val="20"/>
                <w:szCs w:val="20"/>
                <w:lang w:val="en-GB"/>
              </w:rPr>
            </w:pPr>
          </w:p>
          <w:p w14:paraId="4E40519E" w14:textId="77777777" w:rsidR="006148EE" w:rsidRDefault="00720711">
            <w:pPr>
              <w:pStyle w:val="TableParagraph"/>
              <w:tabs>
                <w:tab w:val="left" w:pos="1212"/>
              </w:tabs>
              <w:ind w:left="108" w:right="-109"/>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73" w:type="dxa"/>
            <w:tcBorders>
              <w:top w:val="single" w:sz="6" w:space="0" w:color="000000"/>
              <w:left w:val="nil"/>
              <w:bottom w:val="single" w:sz="4" w:space="0" w:color="000000"/>
              <w:right w:val="nil"/>
            </w:tcBorders>
            <w:shd w:val="clear" w:color="auto" w:fill="auto"/>
            <w:tcMar>
              <w:left w:w="0" w:type="dxa"/>
              <w:right w:w="0" w:type="dxa"/>
            </w:tcMar>
          </w:tcPr>
          <w:p w14:paraId="148808FF" w14:textId="77777777" w:rsidR="006148EE" w:rsidRDefault="006148EE">
            <w:pPr>
              <w:pStyle w:val="TableParagraph"/>
              <w:spacing w:before="7" w:line="220" w:lineRule="exact"/>
              <w:rPr>
                <w:lang w:val="en-GB"/>
              </w:rPr>
            </w:pPr>
          </w:p>
          <w:p w14:paraId="41CDD602" w14:textId="77777777" w:rsidR="006148EE" w:rsidRDefault="00720711">
            <w:pPr>
              <w:pStyle w:val="TableParagraph"/>
              <w:tabs>
                <w:tab w:val="left" w:pos="1236"/>
              </w:tabs>
              <w:ind w:left="108" w:right="-164"/>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711" w:type="dxa"/>
            <w:gridSpan w:val="2"/>
            <w:tcBorders>
              <w:top w:val="single" w:sz="6" w:space="0" w:color="000000"/>
              <w:left w:val="nil"/>
              <w:bottom w:val="single" w:sz="4" w:space="0" w:color="000000"/>
              <w:right w:val="nil"/>
            </w:tcBorders>
            <w:shd w:val="clear" w:color="auto" w:fill="auto"/>
            <w:tcMar>
              <w:left w:w="0" w:type="dxa"/>
              <w:right w:w="0" w:type="dxa"/>
            </w:tcMar>
          </w:tcPr>
          <w:p w14:paraId="1097ED7C" w14:textId="77777777" w:rsidR="006148EE" w:rsidRDefault="00720711">
            <w:pPr>
              <w:pStyle w:val="TableParagraph"/>
              <w:tabs>
                <w:tab w:val="left" w:pos="819"/>
              </w:tabs>
              <w:spacing w:before="4" w:line="228" w:lineRule="exact"/>
              <w:ind w:left="163" w:right="-108" w:firstLine="76"/>
              <w:rPr>
                <w:rFonts w:ascii="Times New Roman" w:eastAsia="Times New Roman" w:hAnsi="Times New Roman"/>
                <w:sz w:val="20"/>
                <w:szCs w:val="20"/>
                <w:lang w:val="en-GB"/>
              </w:rPr>
            </w:pPr>
            <w:r>
              <w:rPr>
                <w:rFonts w:ascii="Times New Roman" w:eastAsia="Times New Roman" w:hAnsi="Times New Roman"/>
                <w:b/>
                <w:bCs/>
                <w:sz w:val="20"/>
                <w:szCs w:val="20"/>
                <w:lang w:val="en-GB"/>
              </w:rPr>
              <w:t>St.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49" w:type="dxa"/>
            <w:gridSpan w:val="2"/>
            <w:tcBorders>
              <w:top w:val="single" w:sz="6" w:space="0" w:color="000000"/>
              <w:left w:val="nil"/>
              <w:bottom w:val="single" w:sz="4" w:space="0" w:color="000000"/>
              <w:right w:val="nil"/>
            </w:tcBorders>
            <w:shd w:val="clear" w:color="auto" w:fill="auto"/>
            <w:tcMar>
              <w:left w:w="0" w:type="dxa"/>
              <w:right w:w="0" w:type="dxa"/>
            </w:tcMar>
          </w:tcPr>
          <w:p w14:paraId="2F7E70F6" w14:textId="77777777" w:rsidR="006148EE" w:rsidRDefault="006148EE">
            <w:pPr>
              <w:pStyle w:val="TableParagraph"/>
              <w:spacing w:before="7" w:line="220" w:lineRule="exact"/>
              <w:rPr>
                <w:lang w:val="en-GB"/>
              </w:rPr>
            </w:pPr>
          </w:p>
          <w:p w14:paraId="20C048B6" w14:textId="77777777" w:rsidR="006148EE" w:rsidRDefault="00720711">
            <w:pPr>
              <w:pStyle w:val="TableParagraph"/>
              <w:tabs>
                <w:tab w:val="left" w:pos="1058"/>
              </w:tabs>
              <w:ind w:left="108" w:right="-110"/>
              <w:rPr>
                <w:rFonts w:ascii="Times New Roman" w:eastAsia="Times New Roman" w:hAnsi="Times New Roman"/>
                <w:sz w:val="20"/>
                <w:szCs w:val="20"/>
                <w:lang w:val="en-GB"/>
              </w:rPr>
            </w:pPr>
            <w:r>
              <w:rPr>
                <w:rFonts w:ascii="Times New Roman" w:eastAsia="Times New Roman" w:hAnsi="Times New Roman"/>
                <w:b/>
                <w:bCs/>
                <w:sz w:val="20"/>
                <w:szCs w:val="20"/>
                <w:lang w:val="en-GB"/>
              </w:rPr>
              <w:t>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31" w:type="dxa"/>
            <w:gridSpan w:val="3"/>
            <w:tcBorders>
              <w:top w:val="single" w:sz="6" w:space="0" w:color="000000"/>
              <w:left w:val="nil"/>
              <w:bottom w:val="single" w:sz="4" w:space="0" w:color="000000"/>
              <w:right w:val="nil"/>
            </w:tcBorders>
            <w:shd w:val="clear" w:color="auto" w:fill="auto"/>
            <w:tcMar>
              <w:left w:w="0" w:type="dxa"/>
              <w:right w:w="0" w:type="dxa"/>
            </w:tcMar>
          </w:tcPr>
          <w:p w14:paraId="0BB24291" w14:textId="77777777" w:rsidR="006148EE" w:rsidRDefault="006148EE">
            <w:pPr>
              <w:pStyle w:val="TableParagraph"/>
              <w:spacing w:before="7" w:line="220" w:lineRule="exact"/>
              <w:rPr>
                <w:lang w:val="en-GB"/>
              </w:rPr>
            </w:pPr>
          </w:p>
          <w:p w14:paraId="50B05CFD" w14:textId="77777777" w:rsidR="006148EE" w:rsidRDefault="00720711">
            <w:pPr>
              <w:pStyle w:val="TableParagraph"/>
              <w:tabs>
                <w:tab w:val="left" w:pos="1030"/>
              </w:tabs>
              <w:ind w:left="109" w:right="-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4E33299F" w14:textId="77777777">
        <w:trPr>
          <w:trHeight w:val="283"/>
        </w:trPr>
        <w:tc>
          <w:tcPr>
            <w:tcW w:w="2244" w:type="dxa"/>
            <w:gridSpan w:val="3"/>
            <w:tcBorders>
              <w:top w:val="single" w:sz="4" w:space="0" w:color="000000"/>
              <w:left w:val="nil"/>
              <w:bottom w:val="nil"/>
              <w:right w:val="nil"/>
            </w:tcBorders>
            <w:shd w:val="clear" w:color="auto" w:fill="auto"/>
            <w:tcMar>
              <w:left w:w="0" w:type="dxa"/>
              <w:right w:w="0" w:type="dxa"/>
            </w:tcMar>
            <w:vAlign w:val="center"/>
          </w:tcPr>
          <w:p w14:paraId="36587CC9" w14:textId="77777777" w:rsidR="006148EE" w:rsidRDefault="00720711">
            <w:pPr>
              <w:pStyle w:val="TableParagraph"/>
              <w:spacing w:before="18"/>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924" w:type="dxa"/>
            <w:gridSpan w:val="2"/>
            <w:tcBorders>
              <w:top w:val="single" w:sz="4" w:space="0" w:color="000000"/>
              <w:left w:val="nil"/>
              <w:bottom w:val="nil"/>
              <w:right w:val="nil"/>
            </w:tcBorders>
            <w:shd w:val="clear" w:color="auto" w:fill="auto"/>
            <w:tcMar>
              <w:left w:w="0" w:type="dxa"/>
              <w:right w:w="0" w:type="dxa"/>
            </w:tcMar>
            <w:vAlign w:val="center"/>
          </w:tcPr>
          <w:p w14:paraId="7BB80E25"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4" w:space="0" w:color="000000"/>
              <w:left w:val="nil"/>
              <w:bottom w:val="nil"/>
              <w:right w:val="nil"/>
            </w:tcBorders>
            <w:shd w:val="clear" w:color="auto" w:fill="auto"/>
            <w:tcMar>
              <w:left w:w="0" w:type="dxa"/>
              <w:right w:w="0" w:type="dxa"/>
            </w:tcMar>
            <w:vAlign w:val="center"/>
          </w:tcPr>
          <w:p w14:paraId="5F03AD8E"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6</w:t>
            </w:r>
          </w:p>
        </w:tc>
        <w:tc>
          <w:tcPr>
            <w:tcW w:w="1104" w:type="dxa"/>
            <w:gridSpan w:val="2"/>
            <w:tcBorders>
              <w:top w:val="single" w:sz="4" w:space="0" w:color="000000"/>
              <w:left w:val="nil"/>
              <w:bottom w:val="nil"/>
              <w:right w:val="nil"/>
            </w:tcBorders>
            <w:shd w:val="clear" w:color="auto" w:fill="auto"/>
            <w:tcMar>
              <w:left w:w="0" w:type="dxa"/>
              <w:right w:w="0" w:type="dxa"/>
            </w:tcMar>
            <w:vAlign w:val="center"/>
          </w:tcPr>
          <w:p w14:paraId="2B26143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73" w:type="dxa"/>
            <w:tcBorders>
              <w:top w:val="single" w:sz="4" w:space="0" w:color="000000"/>
              <w:left w:val="nil"/>
              <w:bottom w:val="nil"/>
              <w:right w:val="nil"/>
            </w:tcBorders>
            <w:shd w:val="clear" w:color="auto" w:fill="auto"/>
            <w:tcMar>
              <w:left w:w="0" w:type="dxa"/>
              <w:right w:w="0" w:type="dxa"/>
            </w:tcMar>
            <w:vAlign w:val="center"/>
          </w:tcPr>
          <w:p w14:paraId="6EE1CCC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711" w:type="dxa"/>
            <w:gridSpan w:val="2"/>
            <w:tcBorders>
              <w:top w:val="single" w:sz="4" w:space="0" w:color="000000"/>
              <w:left w:val="nil"/>
              <w:bottom w:val="nil"/>
              <w:right w:val="nil"/>
            </w:tcBorders>
            <w:shd w:val="clear" w:color="auto" w:fill="auto"/>
            <w:tcMar>
              <w:left w:w="0" w:type="dxa"/>
              <w:right w:w="0" w:type="dxa"/>
            </w:tcMar>
            <w:vAlign w:val="center"/>
          </w:tcPr>
          <w:p w14:paraId="6779EFD8"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949" w:type="dxa"/>
            <w:gridSpan w:val="2"/>
            <w:tcBorders>
              <w:top w:val="single" w:sz="4" w:space="0" w:color="000000"/>
              <w:left w:val="nil"/>
              <w:bottom w:val="nil"/>
              <w:right w:val="nil"/>
            </w:tcBorders>
            <w:shd w:val="clear" w:color="auto" w:fill="auto"/>
            <w:tcMar>
              <w:left w:w="0" w:type="dxa"/>
              <w:right w:w="0" w:type="dxa"/>
            </w:tcMar>
            <w:vAlign w:val="center"/>
          </w:tcPr>
          <w:p w14:paraId="4BF30D8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031" w:type="dxa"/>
            <w:gridSpan w:val="3"/>
            <w:tcBorders>
              <w:top w:val="single" w:sz="4" w:space="0" w:color="000000"/>
              <w:left w:val="nil"/>
              <w:bottom w:val="nil"/>
              <w:right w:val="nil"/>
            </w:tcBorders>
            <w:shd w:val="clear" w:color="auto" w:fill="auto"/>
            <w:tcMar>
              <w:left w:w="0" w:type="dxa"/>
              <w:right w:w="0" w:type="dxa"/>
            </w:tcMar>
            <w:vAlign w:val="center"/>
          </w:tcPr>
          <w:p w14:paraId="465BE37E"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r>
      <w:tr w:rsidR="006148EE" w14:paraId="0BA26A4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1BD0923B" w14:textId="77777777" w:rsidR="006148EE" w:rsidRDefault="00720711">
            <w:pPr>
              <w:pStyle w:val="TableParagraph"/>
              <w:spacing w:before="13" w:line="206" w:lineRule="exact"/>
              <w:ind w:left="108" w:right="176"/>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 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 xml:space="preserve">r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924" w:type="dxa"/>
            <w:gridSpan w:val="2"/>
            <w:tcBorders>
              <w:top w:val="nil"/>
              <w:left w:val="nil"/>
              <w:bottom w:val="nil"/>
              <w:right w:val="nil"/>
            </w:tcBorders>
            <w:shd w:val="clear" w:color="auto" w:fill="auto"/>
            <w:tcMar>
              <w:left w:w="0" w:type="dxa"/>
              <w:right w:w="0" w:type="dxa"/>
            </w:tcMar>
            <w:vAlign w:val="center"/>
          </w:tcPr>
          <w:p w14:paraId="2B86904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bottom w:val="nil"/>
              <w:right w:val="nil"/>
            </w:tcBorders>
            <w:shd w:val="clear" w:color="auto" w:fill="auto"/>
            <w:tcMar>
              <w:left w:w="0" w:type="dxa"/>
              <w:right w:w="0" w:type="dxa"/>
            </w:tcMar>
            <w:vAlign w:val="center"/>
          </w:tcPr>
          <w:p w14:paraId="64594855" w14:textId="77777777" w:rsidR="006148EE" w:rsidRDefault="00720711">
            <w:pPr>
              <w:pStyle w:val="TableParagraph"/>
              <w:ind w:firstLine="5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104" w:type="dxa"/>
            <w:gridSpan w:val="2"/>
            <w:tcBorders>
              <w:top w:val="nil"/>
              <w:left w:val="nil"/>
              <w:bottom w:val="nil"/>
              <w:right w:val="nil"/>
            </w:tcBorders>
            <w:shd w:val="clear" w:color="auto" w:fill="auto"/>
            <w:tcMar>
              <w:left w:w="0" w:type="dxa"/>
              <w:right w:w="0" w:type="dxa"/>
            </w:tcMar>
            <w:vAlign w:val="center"/>
          </w:tcPr>
          <w:p w14:paraId="5038D79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73" w:type="dxa"/>
            <w:tcBorders>
              <w:top w:val="nil"/>
              <w:left w:val="nil"/>
              <w:bottom w:val="nil"/>
              <w:right w:val="nil"/>
            </w:tcBorders>
            <w:shd w:val="clear" w:color="auto" w:fill="auto"/>
            <w:tcMar>
              <w:left w:w="0" w:type="dxa"/>
              <w:right w:w="0" w:type="dxa"/>
            </w:tcMar>
            <w:vAlign w:val="center"/>
          </w:tcPr>
          <w:p w14:paraId="2FB3BF95"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c>
          <w:tcPr>
            <w:tcW w:w="711" w:type="dxa"/>
            <w:gridSpan w:val="2"/>
            <w:tcBorders>
              <w:top w:val="nil"/>
              <w:left w:val="nil"/>
              <w:bottom w:val="nil"/>
              <w:right w:val="nil"/>
            </w:tcBorders>
            <w:shd w:val="clear" w:color="auto" w:fill="auto"/>
            <w:tcMar>
              <w:left w:w="0" w:type="dxa"/>
              <w:right w:w="0" w:type="dxa"/>
            </w:tcMar>
            <w:vAlign w:val="center"/>
          </w:tcPr>
          <w:p w14:paraId="1DC9770C"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3</w:t>
            </w:r>
          </w:p>
        </w:tc>
        <w:tc>
          <w:tcPr>
            <w:tcW w:w="949" w:type="dxa"/>
            <w:gridSpan w:val="2"/>
            <w:tcBorders>
              <w:top w:val="nil"/>
              <w:left w:val="nil"/>
              <w:bottom w:val="nil"/>
              <w:right w:val="nil"/>
            </w:tcBorders>
            <w:shd w:val="clear" w:color="auto" w:fill="auto"/>
            <w:tcMar>
              <w:left w:w="0" w:type="dxa"/>
              <w:right w:w="0" w:type="dxa"/>
            </w:tcMar>
            <w:vAlign w:val="center"/>
          </w:tcPr>
          <w:p w14:paraId="54E8B88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31" w:type="dxa"/>
            <w:gridSpan w:val="3"/>
            <w:tcBorders>
              <w:top w:val="nil"/>
              <w:left w:val="nil"/>
              <w:bottom w:val="nil"/>
              <w:right w:val="nil"/>
            </w:tcBorders>
            <w:shd w:val="clear" w:color="auto" w:fill="auto"/>
            <w:tcMar>
              <w:left w:w="0" w:type="dxa"/>
              <w:right w:w="0" w:type="dxa"/>
            </w:tcMar>
            <w:vAlign w:val="center"/>
          </w:tcPr>
          <w:p w14:paraId="7EFB596B"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9</w:t>
            </w:r>
          </w:p>
        </w:tc>
      </w:tr>
      <w:tr w:rsidR="006148EE" w14:paraId="1429095A" w14:textId="77777777">
        <w:trPr>
          <w:trHeight w:val="283"/>
        </w:trPr>
        <w:tc>
          <w:tcPr>
            <w:tcW w:w="2244" w:type="dxa"/>
            <w:gridSpan w:val="3"/>
            <w:tcBorders>
              <w:top w:val="nil"/>
              <w:left w:val="nil"/>
              <w:bottom w:val="nil"/>
              <w:right w:val="nil"/>
            </w:tcBorders>
            <w:shd w:val="clear" w:color="auto" w:fill="auto"/>
            <w:tcMar>
              <w:left w:w="0" w:type="dxa"/>
              <w:right w:w="0" w:type="dxa"/>
            </w:tcMar>
            <w:vAlign w:val="center"/>
          </w:tcPr>
          <w:p w14:paraId="70D45BA4"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 xml:space="preserve">rn.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nd</w:t>
            </w:r>
            <w:r>
              <w:rPr>
                <w:rFonts w:ascii="Times New Roman" w:eastAsia="Times New Roman" w:hAnsi="Times New Roman"/>
                <w:i/>
                <w:sz w:val="18"/>
                <w:szCs w:val="18"/>
                <w:lang w:val="en-GB"/>
              </w:rPr>
              <w:t>it</w:t>
            </w:r>
            <w:r>
              <w:rPr>
                <w:rFonts w:ascii="Times New Roman" w:eastAsia="Times New Roman" w:hAnsi="Times New Roman"/>
                <w:i/>
                <w:spacing w:val="1"/>
                <w:sz w:val="18"/>
                <w:szCs w:val="18"/>
                <w:lang w:val="en-GB"/>
              </w:rPr>
              <w:t>u</w:t>
            </w:r>
            <w:r>
              <w:rPr>
                <w:rFonts w:ascii="Times New Roman" w:eastAsia="Times New Roman" w:hAnsi="Times New Roman"/>
                <w:i/>
                <w:sz w:val="18"/>
                <w:szCs w:val="18"/>
                <w:lang w:val="en-GB"/>
              </w:rPr>
              <w:t>re</w:t>
            </w:r>
          </w:p>
        </w:tc>
        <w:tc>
          <w:tcPr>
            <w:tcW w:w="924" w:type="dxa"/>
            <w:gridSpan w:val="2"/>
            <w:tcBorders>
              <w:top w:val="nil"/>
              <w:left w:val="nil"/>
              <w:bottom w:val="nil"/>
              <w:right w:val="nil"/>
            </w:tcBorders>
            <w:shd w:val="clear" w:color="auto" w:fill="auto"/>
            <w:tcMar>
              <w:left w:w="0" w:type="dxa"/>
              <w:right w:w="0" w:type="dxa"/>
            </w:tcMar>
            <w:vAlign w:val="center"/>
          </w:tcPr>
          <w:p w14:paraId="1DCC9CB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c>
          <w:tcPr>
            <w:tcW w:w="872" w:type="dxa"/>
            <w:gridSpan w:val="3"/>
            <w:tcBorders>
              <w:top w:val="nil"/>
              <w:left w:val="nil"/>
              <w:bottom w:val="nil"/>
              <w:right w:val="nil"/>
            </w:tcBorders>
            <w:shd w:val="clear" w:color="auto" w:fill="auto"/>
            <w:tcMar>
              <w:left w:w="0" w:type="dxa"/>
              <w:right w:w="0" w:type="dxa"/>
            </w:tcMar>
            <w:vAlign w:val="center"/>
          </w:tcPr>
          <w:p w14:paraId="4DA4CEF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104" w:type="dxa"/>
            <w:gridSpan w:val="2"/>
            <w:tcBorders>
              <w:top w:val="nil"/>
              <w:left w:val="nil"/>
              <w:bottom w:val="nil"/>
              <w:right w:val="nil"/>
            </w:tcBorders>
            <w:shd w:val="clear" w:color="auto" w:fill="auto"/>
            <w:tcMar>
              <w:left w:w="0" w:type="dxa"/>
              <w:right w:w="0" w:type="dxa"/>
            </w:tcMar>
            <w:vAlign w:val="center"/>
          </w:tcPr>
          <w:p w14:paraId="46A4428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73" w:type="dxa"/>
            <w:tcBorders>
              <w:top w:val="nil"/>
              <w:left w:val="nil"/>
              <w:bottom w:val="nil"/>
              <w:right w:val="nil"/>
            </w:tcBorders>
            <w:shd w:val="clear" w:color="auto" w:fill="auto"/>
            <w:tcMar>
              <w:left w:w="0" w:type="dxa"/>
              <w:right w:w="0" w:type="dxa"/>
            </w:tcMar>
            <w:vAlign w:val="center"/>
          </w:tcPr>
          <w:p w14:paraId="26981CDE"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711" w:type="dxa"/>
            <w:gridSpan w:val="2"/>
            <w:tcBorders>
              <w:top w:val="nil"/>
              <w:left w:val="nil"/>
              <w:bottom w:val="nil"/>
              <w:right w:val="nil"/>
            </w:tcBorders>
            <w:shd w:val="clear" w:color="auto" w:fill="auto"/>
            <w:tcMar>
              <w:left w:w="0" w:type="dxa"/>
              <w:right w:w="0" w:type="dxa"/>
            </w:tcMar>
            <w:vAlign w:val="center"/>
          </w:tcPr>
          <w:p w14:paraId="3498277F"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nil"/>
              <w:left w:val="nil"/>
              <w:bottom w:val="nil"/>
              <w:right w:val="nil"/>
            </w:tcBorders>
            <w:shd w:val="clear" w:color="auto" w:fill="auto"/>
            <w:tcMar>
              <w:left w:w="0" w:type="dxa"/>
              <w:right w:w="0" w:type="dxa"/>
            </w:tcMar>
            <w:vAlign w:val="center"/>
          </w:tcPr>
          <w:p w14:paraId="4C300B7A"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1031" w:type="dxa"/>
            <w:gridSpan w:val="3"/>
            <w:tcBorders>
              <w:top w:val="nil"/>
              <w:left w:val="nil"/>
              <w:bottom w:val="nil"/>
              <w:right w:val="nil"/>
            </w:tcBorders>
            <w:shd w:val="clear" w:color="auto" w:fill="auto"/>
            <w:tcMar>
              <w:left w:w="0" w:type="dxa"/>
              <w:right w:w="0" w:type="dxa"/>
            </w:tcMar>
            <w:vAlign w:val="center"/>
          </w:tcPr>
          <w:p w14:paraId="6A35271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8</w:t>
            </w:r>
          </w:p>
        </w:tc>
      </w:tr>
      <w:tr w:rsidR="006148EE" w14:paraId="73184723"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558886E" w14:textId="77777777" w:rsidR="006148EE" w:rsidRDefault="00720711">
            <w:pPr>
              <w:pStyle w:val="TableParagraph"/>
              <w:spacing w:before="10"/>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076A96C" w14:textId="77777777" w:rsidR="006148EE" w:rsidRDefault="00720711">
            <w:pPr>
              <w:pStyle w:val="TableParagraph"/>
              <w:ind w:left="1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34E5652" w14:textId="77777777" w:rsidR="006148EE" w:rsidRDefault="00720711">
            <w:pPr>
              <w:pStyle w:val="TableParagraph"/>
              <w:ind w:left="20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9</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F52699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7A8E174"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4DDE9B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105B213E"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1316F741"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r>
      <w:tr w:rsidR="006148EE" w14:paraId="2C598874"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056DF158"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65D07889"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09AD091F"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4E43AC93"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5</w:t>
            </w:r>
          </w:p>
        </w:tc>
        <w:tc>
          <w:tcPr>
            <w:tcW w:w="1073" w:type="dxa"/>
            <w:tcBorders>
              <w:top w:val="single" w:sz="5" w:space="0" w:color="000000"/>
              <w:left w:val="nil"/>
              <w:bottom w:val="nil"/>
              <w:right w:val="nil"/>
            </w:tcBorders>
            <w:shd w:val="clear" w:color="auto" w:fill="auto"/>
            <w:tcMar>
              <w:left w:w="0" w:type="dxa"/>
              <w:right w:w="0" w:type="dxa"/>
            </w:tcMar>
            <w:vAlign w:val="center"/>
          </w:tcPr>
          <w:p w14:paraId="154053BA"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5FD8D5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1C88007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2885B41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r>
      <w:tr w:rsidR="006148EE" w14:paraId="040B5155"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1D49E4A" w14:textId="77777777" w:rsidR="006148EE" w:rsidRDefault="00720711">
            <w:pPr>
              <w:pStyle w:val="TableParagraph"/>
              <w:spacing w:before="9"/>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54C92FAF"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3</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45372C43"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70A9CF18"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1073" w:type="dxa"/>
            <w:tcBorders>
              <w:top w:val="nil"/>
              <w:left w:val="nil"/>
              <w:bottom w:val="single" w:sz="5" w:space="0" w:color="000000"/>
              <w:right w:val="nil"/>
            </w:tcBorders>
            <w:shd w:val="clear" w:color="auto" w:fill="auto"/>
            <w:tcMar>
              <w:left w:w="0" w:type="dxa"/>
              <w:right w:w="0" w:type="dxa"/>
            </w:tcMar>
            <w:vAlign w:val="center"/>
          </w:tcPr>
          <w:p w14:paraId="3D7AB3D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27533812"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3E9ADE0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5643D9E7"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r>
      <w:tr w:rsidR="006148EE" w14:paraId="786BB867" w14:textId="77777777">
        <w:trPr>
          <w:trHeight w:val="283"/>
        </w:trPr>
        <w:tc>
          <w:tcPr>
            <w:tcW w:w="2244" w:type="dxa"/>
            <w:gridSpan w:val="3"/>
            <w:tcBorders>
              <w:top w:val="single" w:sz="5" w:space="0" w:color="000000"/>
              <w:left w:val="nil"/>
              <w:right w:val="nil"/>
            </w:tcBorders>
            <w:shd w:val="clear" w:color="auto" w:fill="auto"/>
            <w:tcMar>
              <w:left w:w="0" w:type="dxa"/>
              <w:right w:w="0" w:type="dxa"/>
            </w:tcMar>
            <w:vAlign w:val="center"/>
          </w:tcPr>
          <w:p w14:paraId="413BD843"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924" w:type="dxa"/>
            <w:gridSpan w:val="2"/>
            <w:tcBorders>
              <w:top w:val="single" w:sz="5" w:space="0" w:color="000000"/>
              <w:left w:val="nil"/>
              <w:right w:val="nil"/>
            </w:tcBorders>
            <w:shd w:val="clear" w:color="auto" w:fill="auto"/>
            <w:tcMar>
              <w:left w:w="0" w:type="dxa"/>
              <w:right w:w="0" w:type="dxa"/>
            </w:tcMar>
            <w:vAlign w:val="center"/>
          </w:tcPr>
          <w:p w14:paraId="2FE4468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872" w:type="dxa"/>
            <w:gridSpan w:val="3"/>
            <w:tcBorders>
              <w:top w:val="single" w:sz="5" w:space="0" w:color="000000"/>
              <w:left w:val="nil"/>
              <w:right w:val="nil"/>
            </w:tcBorders>
            <w:shd w:val="clear" w:color="auto" w:fill="auto"/>
            <w:tcMar>
              <w:left w:w="0" w:type="dxa"/>
              <w:right w:w="0" w:type="dxa"/>
            </w:tcMar>
            <w:vAlign w:val="center"/>
          </w:tcPr>
          <w:p w14:paraId="637267C2"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104" w:type="dxa"/>
            <w:gridSpan w:val="2"/>
            <w:tcBorders>
              <w:top w:val="single" w:sz="5" w:space="0" w:color="000000"/>
              <w:left w:val="nil"/>
              <w:right w:val="nil"/>
            </w:tcBorders>
            <w:shd w:val="clear" w:color="auto" w:fill="auto"/>
            <w:tcMar>
              <w:left w:w="0" w:type="dxa"/>
              <w:right w:w="0" w:type="dxa"/>
            </w:tcMar>
            <w:vAlign w:val="center"/>
          </w:tcPr>
          <w:p w14:paraId="3703589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73" w:type="dxa"/>
            <w:tcBorders>
              <w:top w:val="single" w:sz="5" w:space="0" w:color="000000"/>
              <w:left w:val="nil"/>
              <w:right w:val="nil"/>
            </w:tcBorders>
            <w:shd w:val="clear" w:color="auto" w:fill="auto"/>
            <w:tcMar>
              <w:left w:w="0" w:type="dxa"/>
              <w:right w:w="0" w:type="dxa"/>
            </w:tcMar>
            <w:vAlign w:val="center"/>
          </w:tcPr>
          <w:p w14:paraId="166A6DE7"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711" w:type="dxa"/>
            <w:gridSpan w:val="2"/>
            <w:tcBorders>
              <w:top w:val="single" w:sz="5" w:space="0" w:color="000000"/>
              <w:left w:val="nil"/>
              <w:right w:val="nil"/>
            </w:tcBorders>
            <w:shd w:val="clear" w:color="auto" w:fill="auto"/>
            <w:tcMar>
              <w:left w:w="0" w:type="dxa"/>
              <w:right w:w="0" w:type="dxa"/>
            </w:tcMar>
            <w:vAlign w:val="center"/>
          </w:tcPr>
          <w:p w14:paraId="0C06F09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right w:val="nil"/>
            </w:tcBorders>
            <w:shd w:val="clear" w:color="auto" w:fill="auto"/>
            <w:tcMar>
              <w:left w:w="0" w:type="dxa"/>
              <w:right w:w="0" w:type="dxa"/>
            </w:tcMar>
            <w:vAlign w:val="center"/>
          </w:tcPr>
          <w:p w14:paraId="01498BA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1031" w:type="dxa"/>
            <w:gridSpan w:val="3"/>
            <w:tcBorders>
              <w:top w:val="single" w:sz="5" w:space="0" w:color="000000"/>
              <w:left w:val="nil"/>
              <w:right w:val="nil"/>
            </w:tcBorders>
            <w:shd w:val="clear" w:color="auto" w:fill="auto"/>
            <w:tcMar>
              <w:left w:w="0" w:type="dxa"/>
              <w:right w:w="0" w:type="dxa"/>
            </w:tcMar>
            <w:vAlign w:val="center"/>
          </w:tcPr>
          <w:p w14:paraId="7D7E7C19"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3</w:t>
            </w:r>
          </w:p>
        </w:tc>
      </w:tr>
      <w:tr w:rsidR="006148EE" w14:paraId="1C8EEC76" w14:textId="77777777">
        <w:trPr>
          <w:trHeight w:val="283"/>
        </w:trPr>
        <w:tc>
          <w:tcPr>
            <w:tcW w:w="2244" w:type="dxa"/>
            <w:gridSpan w:val="3"/>
            <w:tcBorders>
              <w:top w:val="nil"/>
              <w:left w:val="nil"/>
              <w:right w:val="nil"/>
            </w:tcBorders>
            <w:shd w:val="clear" w:color="auto" w:fill="auto"/>
            <w:tcMar>
              <w:left w:w="0" w:type="dxa"/>
              <w:right w:w="0" w:type="dxa"/>
            </w:tcMar>
            <w:vAlign w:val="center"/>
          </w:tcPr>
          <w:p w14:paraId="578E2D65" w14:textId="77777777" w:rsidR="006148EE" w:rsidRDefault="00720711">
            <w:pPr>
              <w:pStyle w:val="TableParagraph"/>
              <w:spacing w:line="197" w:lineRule="exact"/>
              <w:ind w:left="108"/>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p>
        </w:tc>
        <w:tc>
          <w:tcPr>
            <w:tcW w:w="924" w:type="dxa"/>
            <w:gridSpan w:val="2"/>
            <w:tcBorders>
              <w:top w:val="nil"/>
              <w:left w:val="nil"/>
              <w:right w:val="nil"/>
            </w:tcBorders>
            <w:shd w:val="clear" w:color="auto" w:fill="auto"/>
            <w:tcMar>
              <w:left w:w="0" w:type="dxa"/>
              <w:right w:w="0" w:type="dxa"/>
            </w:tcMar>
            <w:vAlign w:val="center"/>
          </w:tcPr>
          <w:p w14:paraId="04705DC7"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872" w:type="dxa"/>
            <w:gridSpan w:val="3"/>
            <w:tcBorders>
              <w:top w:val="nil"/>
              <w:left w:val="nil"/>
              <w:right w:val="nil"/>
            </w:tcBorders>
            <w:shd w:val="clear" w:color="auto" w:fill="auto"/>
            <w:tcMar>
              <w:left w:w="0" w:type="dxa"/>
              <w:right w:w="0" w:type="dxa"/>
            </w:tcMar>
            <w:vAlign w:val="center"/>
          </w:tcPr>
          <w:p w14:paraId="65CA45DA"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1104" w:type="dxa"/>
            <w:gridSpan w:val="2"/>
            <w:tcBorders>
              <w:top w:val="nil"/>
              <w:left w:val="nil"/>
              <w:right w:val="nil"/>
            </w:tcBorders>
            <w:shd w:val="clear" w:color="auto" w:fill="auto"/>
            <w:tcMar>
              <w:left w:w="0" w:type="dxa"/>
              <w:right w:w="0" w:type="dxa"/>
            </w:tcMar>
            <w:vAlign w:val="center"/>
          </w:tcPr>
          <w:p w14:paraId="1BE69CA1"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c>
          <w:tcPr>
            <w:tcW w:w="1073" w:type="dxa"/>
            <w:tcBorders>
              <w:top w:val="nil"/>
              <w:left w:val="nil"/>
              <w:right w:val="nil"/>
            </w:tcBorders>
            <w:shd w:val="clear" w:color="auto" w:fill="auto"/>
            <w:tcMar>
              <w:left w:w="0" w:type="dxa"/>
              <w:right w:w="0" w:type="dxa"/>
            </w:tcMar>
            <w:vAlign w:val="center"/>
          </w:tcPr>
          <w:p w14:paraId="79139D8F"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711" w:type="dxa"/>
            <w:gridSpan w:val="2"/>
            <w:tcBorders>
              <w:top w:val="nil"/>
              <w:left w:val="nil"/>
              <w:right w:val="nil"/>
            </w:tcBorders>
            <w:shd w:val="clear" w:color="auto" w:fill="auto"/>
            <w:tcMar>
              <w:left w:w="0" w:type="dxa"/>
              <w:right w:w="0" w:type="dxa"/>
            </w:tcMar>
            <w:vAlign w:val="center"/>
          </w:tcPr>
          <w:p w14:paraId="00906553"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8</w:t>
            </w:r>
          </w:p>
        </w:tc>
        <w:tc>
          <w:tcPr>
            <w:tcW w:w="949" w:type="dxa"/>
            <w:gridSpan w:val="2"/>
            <w:tcBorders>
              <w:top w:val="nil"/>
              <w:left w:val="nil"/>
              <w:right w:val="nil"/>
            </w:tcBorders>
            <w:shd w:val="clear" w:color="auto" w:fill="auto"/>
            <w:tcMar>
              <w:left w:w="0" w:type="dxa"/>
              <w:right w:w="0" w:type="dxa"/>
            </w:tcMar>
            <w:vAlign w:val="center"/>
          </w:tcPr>
          <w:p w14:paraId="3E8BC3B2"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2</w:t>
            </w:r>
          </w:p>
        </w:tc>
        <w:tc>
          <w:tcPr>
            <w:tcW w:w="1031" w:type="dxa"/>
            <w:gridSpan w:val="3"/>
            <w:tcBorders>
              <w:top w:val="nil"/>
              <w:left w:val="nil"/>
              <w:right w:val="nil"/>
            </w:tcBorders>
            <w:shd w:val="clear" w:color="auto" w:fill="auto"/>
            <w:tcMar>
              <w:left w:w="0" w:type="dxa"/>
              <w:right w:w="0" w:type="dxa"/>
            </w:tcMar>
            <w:vAlign w:val="center"/>
          </w:tcPr>
          <w:p w14:paraId="12DF5364"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r>
      <w:tr w:rsidR="006148EE" w14:paraId="66499FA2" w14:textId="77777777">
        <w:trPr>
          <w:trHeight w:val="283"/>
        </w:trPr>
        <w:tc>
          <w:tcPr>
            <w:tcW w:w="2244" w:type="dxa"/>
            <w:gridSpan w:val="3"/>
            <w:tcBorders>
              <w:left w:val="nil"/>
              <w:bottom w:val="single" w:sz="5" w:space="0" w:color="000000"/>
              <w:right w:val="nil"/>
            </w:tcBorders>
            <w:shd w:val="clear" w:color="auto" w:fill="auto"/>
            <w:tcMar>
              <w:left w:w="0" w:type="dxa"/>
              <w:right w:w="0" w:type="dxa"/>
            </w:tcMar>
            <w:vAlign w:val="center"/>
          </w:tcPr>
          <w:p w14:paraId="32122922" w14:textId="77777777" w:rsidR="006148EE" w:rsidRDefault="00720711">
            <w:pPr>
              <w:pStyle w:val="TableParagraph"/>
              <w:spacing w:line="197" w:lineRule="exact"/>
              <w:ind w:left="108"/>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924" w:type="dxa"/>
            <w:gridSpan w:val="2"/>
            <w:tcBorders>
              <w:left w:val="nil"/>
              <w:bottom w:val="single" w:sz="5" w:space="0" w:color="000000"/>
              <w:right w:val="nil"/>
            </w:tcBorders>
            <w:shd w:val="clear" w:color="auto" w:fill="auto"/>
            <w:tcMar>
              <w:left w:w="0" w:type="dxa"/>
              <w:right w:w="0" w:type="dxa"/>
            </w:tcMar>
            <w:vAlign w:val="center"/>
          </w:tcPr>
          <w:p w14:paraId="7DC0D504" w14:textId="77777777" w:rsidR="006148EE" w:rsidRDefault="00720711">
            <w:pPr>
              <w:pStyle w:val="TableParagraph"/>
              <w:ind w:left="143"/>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2.780</w:t>
            </w:r>
          </w:p>
        </w:tc>
        <w:tc>
          <w:tcPr>
            <w:tcW w:w="872" w:type="dxa"/>
            <w:gridSpan w:val="3"/>
            <w:tcBorders>
              <w:left w:val="nil"/>
              <w:bottom w:val="single" w:sz="5" w:space="0" w:color="000000"/>
              <w:right w:val="nil"/>
            </w:tcBorders>
            <w:shd w:val="clear" w:color="auto" w:fill="auto"/>
            <w:tcMar>
              <w:left w:w="0" w:type="dxa"/>
              <w:right w:w="0" w:type="dxa"/>
            </w:tcMar>
            <w:vAlign w:val="center"/>
          </w:tcPr>
          <w:p w14:paraId="69B8E839" w14:textId="77777777" w:rsidR="006148EE" w:rsidRDefault="00720711">
            <w:pPr>
              <w:pStyle w:val="TableParagraph"/>
              <w:ind w:left="23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2.830</w:t>
            </w:r>
          </w:p>
        </w:tc>
        <w:tc>
          <w:tcPr>
            <w:tcW w:w="1104" w:type="dxa"/>
            <w:gridSpan w:val="2"/>
            <w:tcBorders>
              <w:left w:val="nil"/>
              <w:bottom w:val="single" w:sz="5" w:space="0" w:color="000000"/>
              <w:right w:val="nil"/>
            </w:tcBorders>
            <w:shd w:val="clear" w:color="auto" w:fill="auto"/>
            <w:tcMar>
              <w:left w:w="0" w:type="dxa"/>
              <w:right w:w="0" w:type="dxa"/>
            </w:tcMar>
            <w:vAlign w:val="center"/>
          </w:tcPr>
          <w:p w14:paraId="75B1B097" w14:textId="77777777" w:rsidR="006148EE" w:rsidRDefault="00720711">
            <w:pPr>
              <w:pStyle w:val="TableParagraph"/>
              <w:ind w:left="34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3.205</w:t>
            </w:r>
          </w:p>
        </w:tc>
        <w:tc>
          <w:tcPr>
            <w:tcW w:w="1073" w:type="dxa"/>
            <w:tcBorders>
              <w:left w:val="nil"/>
              <w:bottom w:val="single" w:sz="5" w:space="0" w:color="000000"/>
              <w:right w:val="nil"/>
            </w:tcBorders>
            <w:shd w:val="clear" w:color="auto" w:fill="auto"/>
            <w:tcMar>
              <w:left w:w="0" w:type="dxa"/>
              <w:right w:w="0" w:type="dxa"/>
            </w:tcMar>
            <w:vAlign w:val="center"/>
          </w:tcPr>
          <w:p w14:paraId="3CD0818C" w14:textId="77777777" w:rsidR="006148EE" w:rsidRDefault="00720711">
            <w:pPr>
              <w:pStyle w:val="TableParagraph"/>
              <w:ind w:left="302"/>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711" w:type="dxa"/>
            <w:gridSpan w:val="2"/>
            <w:tcBorders>
              <w:left w:val="nil"/>
              <w:bottom w:val="single" w:sz="5" w:space="0" w:color="000000"/>
              <w:right w:val="nil"/>
            </w:tcBorders>
            <w:shd w:val="clear" w:color="auto" w:fill="auto"/>
            <w:tcMar>
              <w:left w:w="0" w:type="dxa"/>
              <w:right w:w="0" w:type="dxa"/>
            </w:tcMar>
            <w:vAlign w:val="center"/>
          </w:tcPr>
          <w:p w14:paraId="2606B8E5" w14:textId="77777777" w:rsidR="006148EE" w:rsidRDefault="00720711">
            <w:pPr>
              <w:pStyle w:val="TableParagraph"/>
              <w:ind w:left="151" w:right="-108"/>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0.250</w:t>
            </w:r>
          </w:p>
        </w:tc>
        <w:tc>
          <w:tcPr>
            <w:tcW w:w="949" w:type="dxa"/>
            <w:gridSpan w:val="2"/>
            <w:tcBorders>
              <w:left w:val="nil"/>
              <w:bottom w:val="single" w:sz="5" w:space="0" w:color="000000"/>
              <w:right w:val="nil"/>
            </w:tcBorders>
            <w:shd w:val="clear" w:color="auto" w:fill="auto"/>
            <w:tcMar>
              <w:left w:w="0" w:type="dxa"/>
              <w:right w:w="0" w:type="dxa"/>
            </w:tcMar>
            <w:vAlign w:val="center"/>
          </w:tcPr>
          <w:p w14:paraId="6AEFE548" w14:textId="77777777" w:rsidR="006148EE" w:rsidRDefault="00720711">
            <w:pPr>
              <w:pStyle w:val="TableParagraph"/>
              <w:ind w:left="271"/>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3.005</w:t>
            </w:r>
          </w:p>
        </w:tc>
        <w:tc>
          <w:tcPr>
            <w:tcW w:w="1031" w:type="dxa"/>
            <w:gridSpan w:val="3"/>
            <w:tcBorders>
              <w:left w:val="nil"/>
              <w:bottom w:val="single" w:sz="5" w:space="0" w:color="000000"/>
              <w:right w:val="nil"/>
            </w:tcBorders>
            <w:shd w:val="clear" w:color="auto" w:fill="auto"/>
            <w:tcMar>
              <w:left w:w="0" w:type="dxa"/>
              <w:right w:w="0" w:type="dxa"/>
            </w:tcMar>
            <w:vAlign w:val="center"/>
          </w:tcPr>
          <w:p w14:paraId="103BEEEC"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-0.716</w:t>
            </w:r>
          </w:p>
        </w:tc>
      </w:tr>
      <w:tr w:rsidR="006148EE" w14:paraId="36A6A466"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317E0A21" w14:textId="77777777" w:rsidR="006148EE" w:rsidRDefault="00720711">
            <w:pPr>
              <w:pStyle w:val="TableParagraph"/>
              <w:spacing w:line="201"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4B576C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73EF31C1"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3A54AE14"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73" w:type="dxa"/>
            <w:tcBorders>
              <w:top w:val="single" w:sz="5" w:space="0" w:color="000000"/>
              <w:left w:val="nil"/>
              <w:bottom w:val="nil"/>
              <w:right w:val="nil"/>
            </w:tcBorders>
            <w:shd w:val="clear" w:color="auto" w:fill="auto"/>
            <w:tcMar>
              <w:left w:w="0" w:type="dxa"/>
              <w:right w:w="0" w:type="dxa"/>
            </w:tcMar>
            <w:vAlign w:val="center"/>
          </w:tcPr>
          <w:p w14:paraId="5DA6FD92"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2</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6A5AAEBE"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33EE8DA9"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3</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61BD4FAE"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3</w:t>
            </w:r>
          </w:p>
        </w:tc>
      </w:tr>
      <w:tr w:rsidR="006148EE" w14:paraId="3B9D8699"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31FD9CE5" w14:textId="77777777" w:rsidR="006148EE" w:rsidRDefault="00720711">
            <w:pPr>
              <w:pStyle w:val="TableParagraph"/>
              <w:spacing w:line="198" w:lineRule="exact"/>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6978CDBD"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5A79AF9D"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2</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0952FFB7"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73" w:type="dxa"/>
            <w:tcBorders>
              <w:top w:val="nil"/>
              <w:left w:val="nil"/>
              <w:bottom w:val="single" w:sz="5" w:space="0" w:color="000000"/>
              <w:right w:val="nil"/>
            </w:tcBorders>
            <w:shd w:val="clear" w:color="auto" w:fill="auto"/>
            <w:tcMar>
              <w:left w:w="0" w:type="dxa"/>
              <w:right w:w="0" w:type="dxa"/>
            </w:tcMar>
            <w:vAlign w:val="center"/>
          </w:tcPr>
          <w:p w14:paraId="5028D59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4997C279"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5E0C7F03"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07174E0"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5</w:t>
            </w:r>
          </w:p>
        </w:tc>
      </w:tr>
      <w:tr w:rsidR="006148EE" w14:paraId="0AF8EFBC" w14:textId="77777777">
        <w:trPr>
          <w:trHeight w:val="283"/>
        </w:trPr>
        <w:tc>
          <w:tcPr>
            <w:tcW w:w="2244" w:type="dxa"/>
            <w:gridSpan w:val="3"/>
            <w:tcBorders>
              <w:top w:val="single" w:sz="5" w:space="0" w:color="000000"/>
              <w:left w:val="nil"/>
              <w:bottom w:val="nil"/>
              <w:right w:val="nil"/>
            </w:tcBorders>
            <w:shd w:val="clear" w:color="auto" w:fill="auto"/>
            <w:tcMar>
              <w:left w:w="0" w:type="dxa"/>
              <w:right w:w="0" w:type="dxa"/>
            </w:tcMar>
            <w:vAlign w:val="center"/>
          </w:tcPr>
          <w:p w14:paraId="25417187" w14:textId="77777777" w:rsidR="006148EE" w:rsidRDefault="00720711">
            <w:pPr>
              <w:pStyle w:val="TableParagraph"/>
              <w:spacing w:before="32"/>
              <w:ind w:left="108"/>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924" w:type="dxa"/>
            <w:gridSpan w:val="2"/>
            <w:tcBorders>
              <w:top w:val="single" w:sz="5" w:space="0" w:color="000000"/>
              <w:left w:val="nil"/>
              <w:bottom w:val="nil"/>
              <w:right w:val="nil"/>
            </w:tcBorders>
            <w:shd w:val="clear" w:color="auto" w:fill="auto"/>
            <w:tcMar>
              <w:left w:w="0" w:type="dxa"/>
              <w:right w:w="0" w:type="dxa"/>
            </w:tcMar>
            <w:vAlign w:val="center"/>
          </w:tcPr>
          <w:p w14:paraId="5AAD08A1"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z w:val="18"/>
                <w:szCs w:val="18"/>
                <w:lang w:val="en-GB"/>
              </w:rPr>
              <w:t>4</w:t>
            </w:r>
          </w:p>
        </w:tc>
        <w:tc>
          <w:tcPr>
            <w:tcW w:w="872" w:type="dxa"/>
            <w:gridSpan w:val="3"/>
            <w:tcBorders>
              <w:top w:val="single" w:sz="5" w:space="0" w:color="000000"/>
              <w:left w:val="nil"/>
              <w:bottom w:val="nil"/>
              <w:right w:val="nil"/>
            </w:tcBorders>
            <w:shd w:val="clear" w:color="auto" w:fill="auto"/>
            <w:tcMar>
              <w:left w:w="0" w:type="dxa"/>
              <w:right w:w="0" w:type="dxa"/>
            </w:tcMar>
            <w:vAlign w:val="center"/>
          </w:tcPr>
          <w:p w14:paraId="3B30F85B"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37</w:t>
            </w:r>
          </w:p>
        </w:tc>
        <w:tc>
          <w:tcPr>
            <w:tcW w:w="1104" w:type="dxa"/>
            <w:gridSpan w:val="2"/>
            <w:tcBorders>
              <w:top w:val="single" w:sz="5" w:space="0" w:color="000000"/>
              <w:left w:val="nil"/>
              <w:bottom w:val="nil"/>
              <w:right w:val="nil"/>
            </w:tcBorders>
            <w:shd w:val="clear" w:color="auto" w:fill="auto"/>
            <w:tcMar>
              <w:left w:w="0" w:type="dxa"/>
              <w:right w:w="0" w:type="dxa"/>
            </w:tcMar>
            <w:vAlign w:val="center"/>
          </w:tcPr>
          <w:p w14:paraId="60B49C2A"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83</w:t>
            </w:r>
          </w:p>
        </w:tc>
        <w:tc>
          <w:tcPr>
            <w:tcW w:w="1073" w:type="dxa"/>
            <w:tcBorders>
              <w:top w:val="single" w:sz="5" w:space="0" w:color="000000"/>
              <w:left w:val="nil"/>
              <w:bottom w:val="nil"/>
              <w:right w:val="nil"/>
            </w:tcBorders>
            <w:shd w:val="clear" w:color="auto" w:fill="auto"/>
            <w:tcMar>
              <w:left w:w="0" w:type="dxa"/>
              <w:right w:w="0" w:type="dxa"/>
            </w:tcMar>
            <w:vAlign w:val="center"/>
          </w:tcPr>
          <w:p w14:paraId="0BD7E0AF"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26</w:t>
            </w:r>
          </w:p>
        </w:tc>
        <w:tc>
          <w:tcPr>
            <w:tcW w:w="711" w:type="dxa"/>
            <w:gridSpan w:val="2"/>
            <w:tcBorders>
              <w:top w:val="single" w:sz="5" w:space="0" w:color="000000"/>
              <w:left w:val="nil"/>
              <w:bottom w:val="nil"/>
              <w:right w:val="nil"/>
            </w:tcBorders>
            <w:shd w:val="clear" w:color="auto" w:fill="auto"/>
            <w:tcMar>
              <w:left w:w="0" w:type="dxa"/>
              <w:right w:w="0" w:type="dxa"/>
            </w:tcMar>
            <w:vAlign w:val="center"/>
          </w:tcPr>
          <w:p w14:paraId="73D362DA" w14:textId="77777777" w:rsidR="006148EE" w:rsidRDefault="00720711">
            <w:pPr>
              <w:pStyle w:val="TableParagraph"/>
              <w:ind w:left="151" w:righ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.039</w:t>
            </w:r>
          </w:p>
        </w:tc>
        <w:tc>
          <w:tcPr>
            <w:tcW w:w="949" w:type="dxa"/>
            <w:gridSpan w:val="2"/>
            <w:tcBorders>
              <w:top w:val="single" w:sz="5" w:space="0" w:color="000000"/>
              <w:left w:val="nil"/>
              <w:bottom w:val="nil"/>
              <w:right w:val="nil"/>
            </w:tcBorders>
            <w:shd w:val="clear" w:color="auto" w:fill="auto"/>
            <w:tcMar>
              <w:left w:w="0" w:type="dxa"/>
              <w:right w:w="0" w:type="dxa"/>
            </w:tcMar>
            <w:vAlign w:val="center"/>
          </w:tcPr>
          <w:p w14:paraId="0F8437C4"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335</w:t>
            </w:r>
          </w:p>
        </w:tc>
        <w:tc>
          <w:tcPr>
            <w:tcW w:w="1031" w:type="dxa"/>
            <w:gridSpan w:val="3"/>
            <w:tcBorders>
              <w:top w:val="single" w:sz="5" w:space="0" w:color="000000"/>
              <w:left w:val="nil"/>
              <w:bottom w:val="nil"/>
              <w:right w:val="nil"/>
            </w:tcBorders>
            <w:shd w:val="clear" w:color="auto" w:fill="auto"/>
            <w:tcMar>
              <w:left w:w="0" w:type="dxa"/>
              <w:right w:w="0" w:type="dxa"/>
            </w:tcMar>
            <w:vAlign w:val="center"/>
          </w:tcPr>
          <w:p w14:paraId="5E5C0356" w14:textId="77777777" w:rsidR="006148EE" w:rsidRDefault="00720711">
            <w:pPr>
              <w:pStyle w:val="TableParagraph"/>
              <w:ind w:left="28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140</w:t>
            </w:r>
          </w:p>
        </w:tc>
      </w:tr>
      <w:tr w:rsidR="006148EE" w14:paraId="5103165B" w14:textId="77777777">
        <w:trPr>
          <w:trHeight w:val="283"/>
        </w:trPr>
        <w:tc>
          <w:tcPr>
            <w:tcW w:w="2244" w:type="dxa"/>
            <w:gridSpan w:val="3"/>
            <w:tcBorders>
              <w:top w:val="nil"/>
              <w:left w:val="nil"/>
              <w:bottom w:val="single" w:sz="5" w:space="0" w:color="000000"/>
              <w:right w:val="nil"/>
            </w:tcBorders>
            <w:shd w:val="clear" w:color="auto" w:fill="auto"/>
            <w:tcMar>
              <w:left w:w="0" w:type="dxa"/>
              <w:right w:w="0" w:type="dxa"/>
            </w:tcMar>
            <w:vAlign w:val="center"/>
          </w:tcPr>
          <w:p w14:paraId="0B11AB95" w14:textId="77777777" w:rsidR="006148EE" w:rsidRDefault="00720711">
            <w:pPr>
              <w:pStyle w:val="TableParagraph"/>
              <w:spacing w:before="9" w:line="242" w:lineRule="auto"/>
              <w:ind w:left="108" w:right="2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924" w:type="dxa"/>
            <w:gridSpan w:val="2"/>
            <w:tcBorders>
              <w:top w:val="nil"/>
              <w:left w:val="nil"/>
              <w:bottom w:val="single" w:sz="5" w:space="0" w:color="000000"/>
              <w:right w:val="nil"/>
            </w:tcBorders>
            <w:shd w:val="clear" w:color="auto" w:fill="auto"/>
            <w:tcMar>
              <w:left w:w="0" w:type="dxa"/>
              <w:right w:w="0" w:type="dxa"/>
            </w:tcMar>
            <w:vAlign w:val="center"/>
          </w:tcPr>
          <w:p w14:paraId="3FF03404" w14:textId="77777777" w:rsidR="006148EE" w:rsidRDefault="00720711">
            <w:pPr>
              <w:pStyle w:val="TableParagraph"/>
              <w:ind w:left="143"/>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5.192</w:t>
            </w:r>
          </w:p>
        </w:tc>
        <w:tc>
          <w:tcPr>
            <w:tcW w:w="872" w:type="dxa"/>
            <w:gridSpan w:val="3"/>
            <w:tcBorders>
              <w:top w:val="nil"/>
              <w:left w:val="nil"/>
              <w:bottom w:val="single" w:sz="5" w:space="0" w:color="000000"/>
              <w:right w:val="nil"/>
            </w:tcBorders>
            <w:shd w:val="clear" w:color="auto" w:fill="auto"/>
            <w:tcMar>
              <w:left w:w="0" w:type="dxa"/>
              <w:right w:w="0" w:type="dxa"/>
            </w:tcMar>
            <w:vAlign w:val="center"/>
          </w:tcPr>
          <w:p w14:paraId="7D0862D4" w14:textId="77777777" w:rsidR="006148EE" w:rsidRDefault="00720711">
            <w:pPr>
              <w:pStyle w:val="TableParagraph"/>
              <w:ind w:left="23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5.215</w:t>
            </w:r>
          </w:p>
        </w:tc>
        <w:tc>
          <w:tcPr>
            <w:tcW w:w="1104" w:type="dxa"/>
            <w:gridSpan w:val="2"/>
            <w:tcBorders>
              <w:top w:val="nil"/>
              <w:left w:val="nil"/>
              <w:bottom w:val="single" w:sz="5" w:space="0" w:color="000000"/>
              <w:right w:val="nil"/>
            </w:tcBorders>
            <w:shd w:val="clear" w:color="auto" w:fill="auto"/>
            <w:tcMar>
              <w:left w:w="0" w:type="dxa"/>
              <w:right w:w="0" w:type="dxa"/>
            </w:tcMar>
            <w:vAlign w:val="center"/>
          </w:tcPr>
          <w:p w14:paraId="45C45600" w14:textId="77777777" w:rsidR="006148EE" w:rsidRDefault="00720711">
            <w:pPr>
              <w:pStyle w:val="TableParagraph"/>
              <w:ind w:left="34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7.382</w:t>
            </w:r>
          </w:p>
        </w:tc>
        <w:tc>
          <w:tcPr>
            <w:tcW w:w="1073" w:type="dxa"/>
            <w:tcBorders>
              <w:top w:val="nil"/>
              <w:left w:val="nil"/>
              <w:bottom w:val="single" w:sz="5" w:space="0" w:color="000000"/>
              <w:right w:val="nil"/>
            </w:tcBorders>
            <w:shd w:val="clear" w:color="auto" w:fill="auto"/>
            <w:tcMar>
              <w:left w:w="0" w:type="dxa"/>
              <w:right w:w="0" w:type="dxa"/>
            </w:tcMar>
            <w:vAlign w:val="center"/>
          </w:tcPr>
          <w:p w14:paraId="182428ED" w14:textId="77777777" w:rsidR="006148EE" w:rsidRDefault="00720711">
            <w:pPr>
              <w:pStyle w:val="TableParagraph"/>
              <w:ind w:left="33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197</w:t>
            </w:r>
          </w:p>
        </w:tc>
        <w:tc>
          <w:tcPr>
            <w:tcW w:w="711" w:type="dxa"/>
            <w:gridSpan w:val="2"/>
            <w:tcBorders>
              <w:top w:val="nil"/>
              <w:left w:val="nil"/>
              <w:bottom w:val="single" w:sz="5" w:space="0" w:color="000000"/>
              <w:right w:val="nil"/>
            </w:tcBorders>
            <w:shd w:val="clear" w:color="auto" w:fill="auto"/>
            <w:tcMar>
              <w:left w:w="0" w:type="dxa"/>
              <w:right w:w="0" w:type="dxa"/>
            </w:tcMar>
            <w:vAlign w:val="center"/>
          </w:tcPr>
          <w:p w14:paraId="3E42C74B" w14:textId="77777777" w:rsidR="006148EE" w:rsidRDefault="00720711">
            <w:pPr>
              <w:pStyle w:val="TableParagraph"/>
              <w:ind w:left="108"/>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 xml:space="preserve">   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547</w:t>
            </w:r>
          </w:p>
        </w:tc>
        <w:tc>
          <w:tcPr>
            <w:tcW w:w="949" w:type="dxa"/>
            <w:gridSpan w:val="2"/>
            <w:tcBorders>
              <w:top w:val="nil"/>
              <w:left w:val="nil"/>
              <w:bottom w:val="single" w:sz="5" w:space="0" w:color="000000"/>
              <w:right w:val="nil"/>
            </w:tcBorders>
            <w:shd w:val="clear" w:color="auto" w:fill="auto"/>
            <w:tcMar>
              <w:left w:w="0" w:type="dxa"/>
              <w:right w:w="0" w:type="dxa"/>
            </w:tcMar>
            <w:vAlign w:val="center"/>
          </w:tcPr>
          <w:p w14:paraId="22E44EC1" w14:textId="77777777" w:rsidR="006148EE" w:rsidRDefault="00720711">
            <w:pPr>
              <w:pStyle w:val="TableParagraph"/>
              <w:ind w:left="2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937</w:t>
            </w:r>
          </w:p>
        </w:tc>
        <w:tc>
          <w:tcPr>
            <w:tcW w:w="1031" w:type="dxa"/>
            <w:gridSpan w:val="3"/>
            <w:tcBorders>
              <w:top w:val="nil"/>
              <w:left w:val="nil"/>
              <w:bottom w:val="single" w:sz="5" w:space="0" w:color="000000"/>
              <w:right w:val="nil"/>
            </w:tcBorders>
            <w:shd w:val="clear" w:color="auto" w:fill="auto"/>
            <w:tcMar>
              <w:left w:w="0" w:type="dxa"/>
              <w:right w:w="0" w:type="dxa"/>
            </w:tcMar>
            <w:vAlign w:val="center"/>
          </w:tcPr>
          <w:p w14:paraId="2BAE1908" w14:textId="77777777" w:rsidR="006148EE" w:rsidRDefault="00720711">
            <w:pPr>
              <w:pStyle w:val="TableParagraph"/>
              <w:ind w:left="310"/>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707</w:t>
            </w:r>
          </w:p>
        </w:tc>
      </w:tr>
      <w:tr w:rsidR="006148EE" w14:paraId="2CB77D96" w14:textId="77777777">
        <w:trPr>
          <w:gridAfter w:val="2"/>
          <w:wAfter w:w="118" w:type="dxa"/>
          <w:trHeight w:hRule="exact" w:val="276"/>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E7D81B6" w14:textId="77777777" w:rsidR="006148EE" w:rsidRDefault="006148EE"/>
        </w:tc>
        <w:tc>
          <w:tcPr>
            <w:tcW w:w="8610" w:type="dxa"/>
            <w:gridSpan w:val="15"/>
            <w:tcBorders>
              <w:top w:val="single" w:sz="4" w:space="0" w:color="000000"/>
              <w:left w:val="nil"/>
              <w:bottom w:val="single" w:sz="6" w:space="0" w:color="000000"/>
              <w:right w:val="nil"/>
            </w:tcBorders>
            <w:shd w:val="clear" w:color="auto" w:fill="auto"/>
            <w:tcMar>
              <w:left w:w="0" w:type="dxa"/>
              <w:right w:w="0" w:type="dxa"/>
            </w:tcMar>
          </w:tcPr>
          <w:p w14:paraId="2FE62F76" w14:textId="77777777" w:rsidR="006148EE" w:rsidRDefault="00720711">
            <w:pPr>
              <w:pStyle w:val="TableParagraph"/>
              <w:spacing w:before="33"/>
              <w:ind w:left="218"/>
              <w:jc w:val="center"/>
              <w:rPr>
                <w:rFonts w:ascii="Times New Roman" w:eastAsia="Times New Roman" w:hAnsi="Times New Roman"/>
                <w:sz w:val="20"/>
                <w:szCs w:val="20"/>
                <w:lang w:val="en-GB"/>
              </w:rPr>
            </w:pPr>
            <w:r>
              <w:rPr>
                <w:rFonts w:ascii="Times New Roman" w:eastAsia="Times New Roman" w:hAnsi="Times New Roman"/>
                <w:b/>
                <w:bCs/>
                <w:sz w:val="20"/>
                <w:szCs w:val="20"/>
                <w:lang w:val="en-GB"/>
              </w:rPr>
              <w:t>C</w:t>
            </w:r>
            <w:r>
              <w:rPr>
                <w:rFonts w:ascii="Times New Roman" w:eastAsia="Times New Roman" w:hAnsi="Times New Roman"/>
                <w:b/>
                <w:bCs/>
                <w:spacing w:val="1"/>
                <w:sz w:val="20"/>
                <w:szCs w:val="20"/>
                <w:lang w:val="en-GB"/>
              </w:rPr>
              <w:t>o</w:t>
            </w:r>
            <w:r>
              <w:rPr>
                <w:rFonts w:ascii="Times New Roman" w:eastAsia="Times New Roman" w:hAnsi="Times New Roman"/>
                <w:b/>
                <w:bCs/>
                <w:sz w:val="20"/>
                <w:szCs w:val="20"/>
                <w:lang w:val="en-GB"/>
              </w:rPr>
              <w:t>u</w:t>
            </w:r>
            <w:r>
              <w:rPr>
                <w:rFonts w:ascii="Times New Roman" w:eastAsia="Times New Roman" w:hAnsi="Times New Roman"/>
                <w:b/>
                <w:bCs/>
                <w:spacing w:val="-1"/>
                <w:sz w:val="20"/>
                <w:szCs w:val="20"/>
                <w:lang w:val="en-GB"/>
              </w:rPr>
              <w:t>n</w:t>
            </w:r>
            <w:r>
              <w:rPr>
                <w:rFonts w:ascii="Times New Roman" w:eastAsia="Times New Roman" w:hAnsi="Times New Roman"/>
                <w:b/>
                <w:bCs/>
                <w:sz w:val="20"/>
                <w:szCs w:val="20"/>
                <w:lang w:val="en-GB"/>
              </w:rPr>
              <w:t>tries</w:t>
            </w:r>
            <w:r>
              <w:rPr>
                <w:rFonts w:ascii="Times New Roman" w:eastAsia="Times New Roman" w:hAnsi="Times New Roman"/>
                <w:b/>
                <w:bCs/>
                <w:spacing w:val="-9"/>
                <w:sz w:val="20"/>
                <w:szCs w:val="20"/>
                <w:lang w:val="en-GB"/>
              </w:rPr>
              <w:t xml:space="preserve"> </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here</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rece</w:t>
            </w:r>
            <w:r>
              <w:rPr>
                <w:rFonts w:ascii="Times New Roman" w:eastAsia="Times New Roman" w:hAnsi="Times New Roman"/>
                <w:b/>
                <w:bCs/>
                <w:spacing w:val="-1"/>
                <w:sz w:val="20"/>
                <w:szCs w:val="20"/>
                <w:lang w:val="en-GB"/>
              </w:rPr>
              <w:t>ss</w:t>
            </w:r>
            <w:r>
              <w:rPr>
                <w:rFonts w:ascii="Times New Roman" w:eastAsia="Times New Roman" w:hAnsi="Times New Roman"/>
                <w:b/>
                <w:bCs/>
                <w:sz w:val="20"/>
                <w:szCs w:val="20"/>
                <w:lang w:val="en-GB"/>
              </w:rPr>
              <w:t>ion</w:t>
            </w:r>
            <w:r>
              <w:rPr>
                <w:rFonts w:ascii="Times New Roman" w:eastAsia="Times New Roman" w:hAnsi="Times New Roman"/>
                <w:b/>
                <w:bCs/>
                <w:spacing w:val="-8"/>
                <w:sz w:val="20"/>
                <w:szCs w:val="20"/>
                <w:lang w:val="en-GB"/>
              </w:rPr>
              <w:t xml:space="preserve"> </w:t>
            </w:r>
            <w:r>
              <w:rPr>
                <w:rFonts w:ascii="Times New Roman" w:eastAsia="Times New Roman" w:hAnsi="Times New Roman"/>
                <w:b/>
                <w:bCs/>
                <w:spacing w:val="2"/>
                <w:sz w:val="20"/>
                <w:szCs w:val="20"/>
                <w:lang w:val="en-GB"/>
              </w:rPr>
              <w:t>h</w:t>
            </w:r>
            <w:r>
              <w:rPr>
                <w:rFonts w:ascii="Times New Roman" w:eastAsia="Times New Roman" w:hAnsi="Times New Roman"/>
                <w:b/>
                <w:bCs/>
                <w:sz w:val="20"/>
                <w:szCs w:val="20"/>
                <w:lang w:val="en-GB"/>
              </w:rPr>
              <w:t>it</w:t>
            </w:r>
            <w:r>
              <w:rPr>
                <w:rFonts w:ascii="Times New Roman" w:eastAsia="Times New Roman" w:hAnsi="Times New Roman"/>
                <w:b/>
                <w:bCs/>
                <w:spacing w:val="-8"/>
                <w:sz w:val="20"/>
                <w:szCs w:val="20"/>
                <w:lang w:val="en-GB"/>
              </w:rPr>
              <w:t xml:space="preserve"> </w:t>
            </w:r>
            <w:r>
              <w:rPr>
                <w:rFonts w:ascii="Times New Roman" w:eastAsia="Times New Roman" w:hAnsi="Times New Roman"/>
                <w:b/>
                <w:bCs/>
                <w:sz w:val="20"/>
                <w:szCs w:val="20"/>
                <w:lang w:val="en-GB"/>
              </w:rPr>
              <w:t>hardest</w:t>
            </w:r>
          </w:p>
        </w:tc>
      </w:tr>
      <w:tr w:rsidR="006148EE" w14:paraId="6E59FD51" w14:textId="77777777">
        <w:trPr>
          <w:gridAfter w:val="2"/>
          <w:wAfter w:w="118" w:type="dxa"/>
          <w:trHeight w:hRule="exact" w:val="490"/>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1659B46B" w14:textId="77777777" w:rsidR="006148EE" w:rsidRDefault="006148EE"/>
        </w:tc>
        <w:tc>
          <w:tcPr>
            <w:tcW w:w="3084" w:type="dxa"/>
            <w:gridSpan w:val="5"/>
            <w:tcBorders>
              <w:top w:val="single" w:sz="6" w:space="0" w:color="000000"/>
              <w:left w:val="nil"/>
              <w:bottom w:val="single" w:sz="4" w:space="0" w:color="000000"/>
              <w:right w:val="nil"/>
            </w:tcBorders>
            <w:shd w:val="clear" w:color="auto" w:fill="auto"/>
            <w:tcMar>
              <w:left w:w="0" w:type="dxa"/>
              <w:right w:w="0" w:type="dxa"/>
            </w:tcMar>
          </w:tcPr>
          <w:p w14:paraId="0A6B26F2" w14:textId="77777777" w:rsidR="006148EE" w:rsidRDefault="006148EE">
            <w:pPr>
              <w:pStyle w:val="TableParagraph"/>
              <w:spacing w:before="2" w:line="220" w:lineRule="exact"/>
              <w:rPr>
                <w:lang w:val="en-GB"/>
              </w:rPr>
            </w:pPr>
          </w:p>
          <w:p w14:paraId="4BC1BC9F" w14:textId="77777777" w:rsidR="006148EE" w:rsidRDefault="00720711">
            <w:pPr>
              <w:pStyle w:val="TableParagraph"/>
              <w:tabs>
                <w:tab w:val="left" w:pos="1094"/>
                <w:tab w:val="left" w:pos="1800"/>
              </w:tabs>
              <w:ind w:right="-5"/>
              <w:rPr>
                <w:rFonts w:ascii="Times New Roman" w:eastAsia="Times New Roman" w:hAnsi="Times New Roman"/>
                <w:sz w:val="20"/>
                <w:szCs w:val="20"/>
                <w:lang w:val="en-GB"/>
              </w:rPr>
            </w:pP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r>
              <w:rPr>
                <w:rFonts w:ascii="Times New Roman" w:eastAsia="Times New Roman" w:hAnsi="Times New Roman"/>
                <w:b/>
                <w:bCs/>
                <w:spacing w:val="3"/>
                <w:sz w:val="20"/>
                <w:szCs w:val="20"/>
                <w:lang w:val="en-GB"/>
              </w:rPr>
              <w:t>M</w:t>
            </w:r>
            <w:r>
              <w:rPr>
                <w:rFonts w:ascii="Times New Roman" w:eastAsia="Times New Roman" w:hAnsi="Times New Roman"/>
                <w:b/>
                <w:bCs/>
                <w:spacing w:val="-2"/>
                <w:sz w:val="20"/>
                <w:szCs w:val="20"/>
                <w:lang w:val="en-GB"/>
              </w:rPr>
              <w:t>e</w:t>
            </w:r>
            <w:r>
              <w:rPr>
                <w:rFonts w:ascii="Times New Roman" w:eastAsia="Times New Roman" w:hAnsi="Times New Roman"/>
                <w:b/>
                <w:bCs/>
                <w:spacing w:val="1"/>
                <w:sz w:val="20"/>
                <w:szCs w:val="20"/>
                <w:lang w:val="en-GB"/>
              </w:rPr>
              <w:t>a</w:t>
            </w:r>
            <w:r>
              <w:rPr>
                <w:rFonts w:ascii="Times New Roman" w:eastAsia="Times New Roman" w:hAnsi="Times New Roman"/>
                <w:b/>
                <w:bCs/>
                <w:sz w:val="20"/>
                <w:szCs w:val="20"/>
                <w:lang w:val="en-GB"/>
              </w:rPr>
              <w:t>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t xml:space="preserve">             </w:t>
            </w:r>
          </w:p>
        </w:tc>
        <w:tc>
          <w:tcPr>
            <w:tcW w:w="870" w:type="dxa"/>
            <w:gridSpan w:val="3"/>
            <w:tcBorders>
              <w:top w:val="single" w:sz="6" w:space="0" w:color="000000"/>
              <w:left w:val="nil"/>
              <w:bottom w:val="single" w:sz="4" w:space="0" w:color="000000"/>
              <w:right w:val="nil"/>
            </w:tcBorders>
            <w:shd w:val="clear" w:color="auto" w:fill="auto"/>
            <w:tcMar>
              <w:left w:w="0" w:type="dxa"/>
              <w:right w:w="0" w:type="dxa"/>
            </w:tcMar>
          </w:tcPr>
          <w:p w14:paraId="626E0E21" w14:textId="77777777" w:rsidR="006148EE" w:rsidRDefault="006148EE">
            <w:pPr>
              <w:pStyle w:val="TableParagraph"/>
              <w:spacing w:before="2" w:line="220" w:lineRule="exact"/>
              <w:rPr>
                <w:lang w:val="en-GB"/>
              </w:rPr>
            </w:pPr>
          </w:p>
          <w:p w14:paraId="3320F72F" w14:textId="77777777" w:rsidR="006148EE" w:rsidRDefault="00720711">
            <w:pPr>
              <w:pStyle w:val="TableParagraph"/>
              <w:tabs>
                <w:tab w:val="left" w:pos="875"/>
              </w:tabs>
              <w:ind w:left="4" w:right="-6"/>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edian</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1" w:type="dxa"/>
            <w:tcBorders>
              <w:top w:val="single" w:sz="6" w:space="0" w:color="000000"/>
              <w:left w:val="nil"/>
              <w:bottom w:val="single" w:sz="4" w:space="0" w:color="000000"/>
              <w:right w:val="nil"/>
            </w:tcBorders>
            <w:shd w:val="clear" w:color="auto" w:fill="auto"/>
            <w:tcMar>
              <w:left w:w="0" w:type="dxa"/>
              <w:right w:w="0" w:type="dxa"/>
            </w:tcMar>
          </w:tcPr>
          <w:p w14:paraId="12B78ED5" w14:textId="77777777" w:rsidR="006148EE" w:rsidRDefault="006148EE">
            <w:pPr>
              <w:pStyle w:val="TableParagraph"/>
              <w:spacing w:before="2" w:line="220" w:lineRule="exact"/>
              <w:rPr>
                <w:lang w:val="en-GB"/>
              </w:rPr>
            </w:pPr>
          </w:p>
          <w:p w14:paraId="26EF432B" w14:textId="77777777" w:rsidR="006148EE" w:rsidRDefault="00720711">
            <w:pPr>
              <w:pStyle w:val="TableParagraph"/>
              <w:tabs>
                <w:tab w:val="left" w:pos="1112"/>
              </w:tabs>
              <w:ind w:left="5" w:right="-72"/>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Ma</w:t>
            </w:r>
            <w:r>
              <w:rPr>
                <w:rFonts w:ascii="Times New Roman" w:eastAsia="Times New Roman" w:hAnsi="Times New Roman"/>
                <w:b/>
                <w:bCs/>
                <w:spacing w:val="-2"/>
                <w:sz w:val="20"/>
                <w:szCs w:val="20"/>
                <w:lang w:val="en-GB"/>
              </w:rPr>
              <w:t>x</w:t>
            </w:r>
            <w:r>
              <w:rPr>
                <w:rFonts w:ascii="Times New Roman" w:eastAsia="Times New Roman" w:hAnsi="Times New Roman"/>
                <w:b/>
                <w:bCs/>
                <w:spacing w:val="2"/>
                <w:sz w:val="20"/>
                <w:szCs w:val="20"/>
                <w:lang w:val="en-GB"/>
              </w:rPr>
              <w:t>i</w:t>
            </w:r>
            <w:r>
              <w:rPr>
                <w:rFonts w:ascii="Times New Roman" w:eastAsia="Times New Roman" w:hAnsi="Times New Roman"/>
                <w:b/>
                <w:bCs/>
                <w:spacing w:val="-3"/>
                <w:sz w:val="20"/>
                <w:szCs w:val="20"/>
                <w:lang w:val="en-GB"/>
              </w:rPr>
              <w:t>m</w:t>
            </w:r>
            <w:r>
              <w:rPr>
                <w:rFonts w:ascii="Times New Roman" w:eastAsia="Times New Roman" w:hAnsi="Times New Roman"/>
                <w:b/>
                <w:bCs/>
                <w:spacing w:val="1"/>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1044" w:type="dxa"/>
            <w:tcBorders>
              <w:top w:val="single" w:sz="6" w:space="0" w:color="000000"/>
              <w:left w:val="nil"/>
              <w:bottom w:val="single" w:sz="4" w:space="0" w:color="000000"/>
              <w:right w:val="nil"/>
            </w:tcBorders>
            <w:shd w:val="clear" w:color="auto" w:fill="auto"/>
            <w:tcMar>
              <w:left w:w="0" w:type="dxa"/>
              <w:right w:w="0" w:type="dxa"/>
            </w:tcMar>
          </w:tcPr>
          <w:p w14:paraId="43F08E87" w14:textId="77777777" w:rsidR="006148EE" w:rsidRDefault="006148EE">
            <w:pPr>
              <w:pStyle w:val="TableParagraph"/>
              <w:spacing w:before="2" w:line="220" w:lineRule="exact"/>
              <w:rPr>
                <w:lang w:val="en-GB"/>
              </w:rPr>
            </w:pPr>
          </w:p>
          <w:p w14:paraId="7E98BCF0" w14:textId="77777777" w:rsidR="006148EE" w:rsidRDefault="00720711">
            <w:pPr>
              <w:pStyle w:val="TableParagraph"/>
              <w:tabs>
                <w:tab w:val="left" w:pos="1142"/>
              </w:tabs>
              <w:ind w:left="71" w:right="-99"/>
              <w:rPr>
                <w:rFonts w:ascii="Times New Roman" w:eastAsia="Times New Roman" w:hAnsi="Times New Roman"/>
                <w:sz w:val="20"/>
                <w:szCs w:val="20"/>
                <w:lang w:val="en-GB"/>
              </w:rPr>
            </w:pPr>
            <w:r>
              <w:rPr>
                <w:rFonts w:ascii="Times New Roman" w:eastAsia="Times New Roman" w:hAnsi="Times New Roman"/>
                <w:b/>
                <w:bCs/>
                <w:spacing w:val="3"/>
                <w:sz w:val="20"/>
                <w:szCs w:val="20"/>
                <w:lang w:val="en-GB"/>
              </w:rPr>
              <w:t xml:space="preserve">   M</w:t>
            </w:r>
            <w:r>
              <w:rPr>
                <w:rFonts w:ascii="Times New Roman" w:eastAsia="Times New Roman" w:hAnsi="Times New Roman"/>
                <w:b/>
                <w:bCs/>
                <w:sz w:val="20"/>
                <w:szCs w:val="20"/>
                <w:lang w:val="en-GB"/>
              </w:rPr>
              <w:t>in</w:t>
            </w:r>
            <w:r>
              <w:rPr>
                <w:rFonts w:ascii="Times New Roman" w:eastAsia="Times New Roman" w:hAnsi="Times New Roman"/>
                <w:b/>
                <w:bCs/>
                <w:spacing w:val="1"/>
                <w:sz w:val="20"/>
                <w:szCs w:val="20"/>
                <w:lang w:val="en-GB"/>
              </w:rPr>
              <w:t>i</w:t>
            </w:r>
            <w:r>
              <w:rPr>
                <w:rFonts w:ascii="Times New Roman" w:eastAsia="Times New Roman" w:hAnsi="Times New Roman"/>
                <w:b/>
                <w:bCs/>
                <w:spacing w:val="-7"/>
                <w:sz w:val="20"/>
                <w:szCs w:val="20"/>
                <w:lang w:val="en-GB"/>
              </w:rPr>
              <w:t>m</w:t>
            </w:r>
            <w:r>
              <w:rPr>
                <w:rFonts w:ascii="Times New Roman" w:eastAsia="Times New Roman" w:hAnsi="Times New Roman"/>
                <w:b/>
                <w:bCs/>
                <w:spacing w:val="4"/>
                <w:sz w:val="20"/>
                <w:szCs w:val="20"/>
                <w:lang w:val="en-GB"/>
              </w:rPr>
              <w:t>u</w:t>
            </w:r>
            <w:r>
              <w:rPr>
                <w:rFonts w:ascii="Times New Roman" w:eastAsia="Times New Roman" w:hAnsi="Times New Roman"/>
                <w:b/>
                <w:bCs/>
                <w:sz w:val="20"/>
                <w:szCs w:val="20"/>
                <w:lang w:val="en-GB"/>
              </w:rPr>
              <w:t>m</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677" w:type="dxa"/>
            <w:tcBorders>
              <w:top w:val="single" w:sz="6" w:space="0" w:color="000000"/>
              <w:left w:val="nil"/>
              <w:bottom w:val="single" w:sz="4" w:space="0" w:color="000000"/>
              <w:right w:val="nil"/>
            </w:tcBorders>
            <w:shd w:val="clear" w:color="auto" w:fill="auto"/>
            <w:tcMar>
              <w:left w:w="0" w:type="dxa"/>
              <w:right w:w="0" w:type="dxa"/>
            </w:tcMar>
          </w:tcPr>
          <w:p w14:paraId="4495329B" w14:textId="77777777" w:rsidR="006148EE" w:rsidRDefault="00720711">
            <w:pPr>
              <w:pStyle w:val="TableParagraph"/>
              <w:spacing w:line="221" w:lineRule="exact"/>
              <w:ind w:left="17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St.</w:t>
            </w:r>
          </w:p>
          <w:p w14:paraId="2AC3420C" w14:textId="77777777" w:rsidR="006148EE" w:rsidRDefault="00720711">
            <w:pPr>
              <w:pStyle w:val="TableParagraph"/>
              <w:tabs>
                <w:tab w:val="left" w:pos="697"/>
              </w:tabs>
              <w:ind w:left="98" w:right="-22"/>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De</w:t>
            </w:r>
            <w:r>
              <w:rPr>
                <w:rFonts w:ascii="Times New Roman" w:eastAsia="Times New Roman" w:hAnsi="Times New Roman"/>
                <w:b/>
                <w:bCs/>
                <w:spacing w:val="1"/>
                <w:sz w:val="20"/>
                <w:szCs w:val="20"/>
                <w:lang w:val="en-GB"/>
              </w:rPr>
              <w:t>v</w:t>
            </w:r>
            <w:r>
              <w:rPr>
                <w:rFonts w:ascii="Times New Roman" w:eastAsia="Times New Roman" w:hAnsi="Times New Roman"/>
                <w:b/>
                <w:bCs/>
                <w:sz w:val="20"/>
                <w:szCs w:val="20"/>
                <w:lang w:val="en-GB"/>
              </w:rPr>
              <w:t>.</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09" w:type="dxa"/>
            <w:gridSpan w:val="2"/>
            <w:tcBorders>
              <w:top w:val="single" w:sz="6" w:space="0" w:color="000000"/>
              <w:left w:val="nil"/>
              <w:bottom w:val="single" w:sz="4" w:space="0" w:color="000000"/>
              <w:right w:val="nil"/>
            </w:tcBorders>
            <w:shd w:val="clear" w:color="auto" w:fill="auto"/>
            <w:tcMar>
              <w:left w:w="0" w:type="dxa"/>
              <w:right w:w="0" w:type="dxa"/>
            </w:tcMar>
          </w:tcPr>
          <w:p w14:paraId="1FC982C1" w14:textId="77777777" w:rsidR="006148EE" w:rsidRDefault="006148EE">
            <w:pPr>
              <w:pStyle w:val="TableParagraph"/>
              <w:spacing w:before="2" w:line="220" w:lineRule="exact"/>
              <w:rPr>
                <w:lang w:val="en-GB"/>
              </w:rPr>
            </w:pPr>
          </w:p>
          <w:p w14:paraId="10A9E907" w14:textId="77777777" w:rsidR="006148EE" w:rsidRDefault="00720711">
            <w:pPr>
              <w:pStyle w:val="TableParagraph"/>
              <w:tabs>
                <w:tab w:val="left" w:pos="972"/>
              </w:tabs>
              <w:ind w:left="21" w:right="-64"/>
              <w:rPr>
                <w:rFonts w:ascii="Times New Roman" w:eastAsia="Times New Roman" w:hAnsi="Times New Roman"/>
                <w:sz w:val="20"/>
                <w:szCs w:val="20"/>
                <w:lang w:val="en-GB"/>
              </w:rPr>
            </w:pPr>
            <w:r>
              <w:rPr>
                <w:rFonts w:ascii="Times New Roman" w:eastAsia="Times New Roman" w:hAnsi="Times New Roman"/>
                <w:b/>
                <w:bCs/>
                <w:sz w:val="20"/>
                <w:szCs w:val="20"/>
                <w:lang w:val="en-GB"/>
              </w:rPr>
              <w:t xml:space="preserve">   Kurt</w:t>
            </w:r>
            <w:r>
              <w:rPr>
                <w:rFonts w:ascii="Times New Roman" w:eastAsia="Times New Roman" w:hAnsi="Times New Roman"/>
                <w:b/>
                <w:bCs/>
                <w:spacing w:val="1"/>
                <w:sz w:val="20"/>
                <w:szCs w:val="20"/>
                <w:lang w:val="en-GB"/>
              </w:rPr>
              <w:t>o</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is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c>
          <w:tcPr>
            <w:tcW w:w="985" w:type="dxa"/>
            <w:gridSpan w:val="2"/>
            <w:tcBorders>
              <w:top w:val="single" w:sz="6" w:space="0" w:color="000000"/>
              <w:left w:val="nil"/>
              <w:bottom w:val="single" w:sz="4" w:space="0" w:color="000000"/>
              <w:right w:val="nil"/>
            </w:tcBorders>
            <w:shd w:val="clear" w:color="auto" w:fill="auto"/>
            <w:tcMar>
              <w:left w:w="0" w:type="dxa"/>
              <w:right w:w="0" w:type="dxa"/>
            </w:tcMar>
          </w:tcPr>
          <w:p w14:paraId="615D6CE2" w14:textId="77777777" w:rsidR="006148EE" w:rsidRDefault="006148EE">
            <w:pPr>
              <w:pStyle w:val="TableParagraph"/>
              <w:spacing w:before="2" w:line="220" w:lineRule="exact"/>
              <w:rPr>
                <w:lang w:val="en-GB"/>
              </w:rPr>
            </w:pPr>
          </w:p>
          <w:p w14:paraId="582714E8" w14:textId="77777777" w:rsidR="006148EE" w:rsidRDefault="00720711">
            <w:pPr>
              <w:pStyle w:val="TableParagraph"/>
              <w:tabs>
                <w:tab w:val="left" w:pos="1095"/>
              </w:tabs>
              <w:ind w:left="63" w:right="-111"/>
              <w:rPr>
                <w:rFonts w:ascii="Times New Roman" w:eastAsia="Times New Roman" w:hAnsi="Times New Roman"/>
                <w:sz w:val="20"/>
                <w:szCs w:val="20"/>
                <w:lang w:val="en-GB"/>
              </w:rPr>
            </w:pPr>
            <w:r>
              <w:rPr>
                <w:rFonts w:ascii="Times New Roman" w:eastAsia="Times New Roman" w:hAnsi="Times New Roman"/>
                <w:b/>
                <w:bCs/>
                <w:spacing w:val="1"/>
                <w:sz w:val="20"/>
                <w:szCs w:val="20"/>
                <w:lang w:val="en-GB"/>
              </w:rPr>
              <w:t xml:space="preserve">   S</w:t>
            </w:r>
            <w:r>
              <w:rPr>
                <w:rFonts w:ascii="Times New Roman" w:eastAsia="Times New Roman" w:hAnsi="Times New Roman"/>
                <w:b/>
                <w:bCs/>
                <w:spacing w:val="-3"/>
                <w:sz w:val="20"/>
                <w:szCs w:val="20"/>
                <w:lang w:val="en-GB"/>
              </w:rPr>
              <w:t>k</w:t>
            </w:r>
            <w:r>
              <w:rPr>
                <w:rFonts w:ascii="Times New Roman" w:eastAsia="Times New Roman" w:hAnsi="Times New Roman"/>
                <w:b/>
                <w:bCs/>
                <w:sz w:val="20"/>
                <w:szCs w:val="20"/>
                <w:lang w:val="en-GB"/>
              </w:rPr>
              <w:t>e</w:t>
            </w:r>
            <w:r>
              <w:rPr>
                <w:rFonts w:ascii="Times New Roman" w:eastAsia="Times New Roman" w:hAnsi="Times New Roman"/>
                <w:b/>
                <w:bCs/>
                <w:spacing w:val="2"/>
                <w:sz w:val="20"/>
                <w:szCs w:val="20"/>
                <w:lang w:val="en-GB"/>
              </w:rPr>
              <w:t>w</w:t>
            </w:r>
            <w:r>
              <w:rPr>
                <w:rFonts w:ascii="Times New Roman" w:eastAsia="Times New Roman" w:hAnsi="Times New Roman"/>
                <w:b/>
                <w:bCs/>
                <w:sz w:val="20"/>
                <w:szCs w:val="20"/>
                <w:lang w:val="en-GB"/>
              </w:rPr>
              <w:t>ne</w:t>
            </w:r>
            <w:r>
              <w:rPr>
                <w:rFonts w:ascii="Times New Roman" w:eastAsia="Times New Roman" w:hAnsi="Times New Roman"/>
                <w:b/>
                <w:bCs/>
                <w:spacing w:val="-1"/>
                <w:sz w:val="20"/>
                <w:szCs w:val="20"/>
                <w:lang w:val="en-GB"/>
              </w:rPr>
              <w:t>s</w:t>
            </w:r>
            <w:r>
              <w:rPr>
                <w:rFonts w:ascii="Times New Roman" w:eastAsia="Times New Roman" w:hAnsi="Times New Roman"/>
                <w:b/>
                <w:bCs/>
                <w:sz w:val="20"/>
                <w:szCs w:val="20"/>
                <w:lang w:val="en-GB"/>
              </w:rPr>
              <w:t>s</w:t>
            </w:r>
            <w:r>
              <w:rPr>
                <w:rFonts w:ascii="Times New Roman" w:eastAsia="Times New Roman" w:hAnsi="Times New Roman"/>
                <w:b/>
                <w:bCs/>
                <w:w w:val="99"/>
                <w:sz w:val="20"/>
                <w:szCs w:val="20"/>
                <w:lang w:val="en-GB"/>
              </w:rPr>
              <w:t xml:space="preserve"> </w:t>
            </w:r>
            <w:r>
              <w:rPr>
                <w:rFonts w:ascii="Times New Roman" w:eastAsia="Times New Roman" w:hAnsi="Times New Roman"/>
                <w:b/>
                <w:bCs/>
                <w:sz w:val="20"/>
                <w:szCs w:val="20"/>
                <w:lang w:val="en-GB"/>
              </w:rPr>
              <w:tab/>
            </w:r>
          </w:p>
        </w:tc>
      </w:tr>
      <w:tr w:rsidR="006148EE" w14:paraId="7DC2C7E1"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D5801FE" w14:textId="77777777" w:rsidR="006148EE" w:rsidRDefault="006148EE"/>
        </w:tc>
        <w:tc>
          <w:tcPr>
            <w:tcW w:w="106" w:type="dxa"/>
            <w:tcBorders>
              <w:top w:val="single" w:sz="4" w:space="0" w:color="000000"/>
              <w:left w:val="nil"/>
              <w:bottom w:val="nil"/>
              <w:right w:val="nil"/>
            </w:tcBorders>
            <w:shd w:val="clear" w:color="auto" w:fill="auto"/>
            <w:tcMar>
              <w:left w:w="0" w:type="dxa"/>
              <w:right w:w="0" w:type="dxa"/>
            </w:tcMar>
          </w:tcPr>
          <w:p w14:paraId="0451209A" w14:textId="77777777" w:rsidR="006148EE" w:rsidRDefault="006148EE">
            <w:pPr>
              <w:widowControl w:val="0"/>
              <w:rPr>
                <w:rFonts w:ascii="Calibri" w:hAnsi="Calibri"/>
                <w:sz w:val="22"/>
                <w:szCs w:val="22"/>
                <w:lang w:eastAsia="en-US"/>
              </w:rPr>
            </w:pPr>
          </w:p>
        </w:tc>
        <w:tc>
          <w:tcPr>
            <w:tcW w:w="2398" w:type="dxa"/>
            <w:gridSpan w:val="2"/>
            <w:tcBorders>
              <w:top w:val="single" w:sz="4" w:space="0" w:color="000000"/>
              <w:left w:val="nil"/>
              <w:bottom w:val="nil"/>
              <w:right w:val="nil"/>
            </w:tcBorders>
            <w:shd w:val="clear" w:color="auto" w:fill="auto"/>
            <w:tcMar>
              <w:left w:w="0" w:type="dxa"/>
              <w:right w:w="0" w:type="dxa"/>
            </w:tcMar>
          </w:tcPr>
          <w:p w14:paraId="375C77AE" w14:textId="77777777" w:rsidR="006148EE" w:rsidRDefault="00720711">
            <w:pPr>
              <w:pStyle w:val="TableParagraph"/>
              <w:spacing w:before="13"/>
              <w:rPr>
                <w:rFonts w:ascii="Times New Roman" w:eastAsia="Times New Roman" w:hAnsi="Times New Roman"/>
                <w:sz w:val="18"/>
                <w:szCs w:val="18"/>
                <w:lang w:val="en-GB"/>
              </w:rPr>
            </w:pPr>
            <w:r>
              <w:rPr>
                <w:rFonts w:ascii="Times New Roman" w:eastAsia="Times New Roman" w:hAnsi="Times New Roman"/>
                <w:i/>
                <w:sz w:val="18"/>
                <w:szCs w:val="18"/>
                <w:lang w:val="en-GB"/>
              </w:rPr>
              <w:t>Gi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i</w:t>
            </w:r>
          </w:p>
        </w:tc>
        <w:tc>
          <w:tcPr>
            <w:tcW w:w="580" w:type="dxa"/>
            <w:gridSpan w:val="2"/>
            <w:tcBorders>
              <w:top w:val="single" w:sz="4" w:space="0" w:color="000000"/>
              <w:left w:val="nil"/>
              <w:bottom w:val="nil"/>
              <w:right w:val="nil"/>
            </w:tcBorders>
            <w:shd w:val="clear" w:color="auto" w:fill="auto"/>
            <w:tcMar>
              <w:left w:w="0" w:type="dxa"/>
              <w:right w:w="0" w:type="dxa"/>
            </w:tcMar>
            <w:vAlign w:val="center"/>
          </w:tcPr>
          <w:p w14:paraId="71682FD7" w14:textId="77777777" w:rsidR="006148EE" w:rsidRDefault="00720711">
            <w:pPr>
              <w:pStyle w:val="TableParagraph"/>
              <w:spacing w:before="1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c>
          <w:tcPr>
            <w:tcW w:w="212" w:type="dxa"/>
            <w:tcBorders>
              <w:top w:val="single" w:sz="4" w:space="0" w:color="000000"/>
              <w:left w:val="nil"/>
              <w:bottom w:val="nil"/>
              <w:right w:val="nil"/>
            </w:tcBorders>
            <w:shd w:val="clear" w:color="auto" w:fill="auto"/>
            <w:tcMar>
              <w:left w:w="0" w:type="dxa"/>
              <w:right w:w="0" w:type="dxa"/>
            </w:tcMar>
            <w:vAlign w:val="center"/>
          </w:tcPr>
          <w:p w14:paraId="45003EF2" w14:textId="77777777" w:rsidR="006148EE" w:rsidRDefault="006148EE">
            <w:pPr>
              <w:widowControl w:val="0"/>
              <w:jc w:val="center"/>
              <w:rPr>
                <w:rFonts w:ascii="Calibri" w:hAnsi="Calibri"/>
                <w:sz w:val="22"/>
                <w:szCs w:val="22"/>
                <w:lang w:eastAsia="en-US"/>
              </w:rPr>
            </w:pPr>
          </w:p>
        </w:tc>
        <w:tc>
          <w:tcPr>
            <w:tcW w:w="658" w:type="dxa"/>
            <w:gridSpan w:val="2"/>
            <w:tcBorders>
              <w:top w:val="single" w:sz="4" w:space="0" w:color="000000"/>
              <w:left w:val="nil"/>
              <w:bottom w:val="nil"/>
              <w:right w:val="nil"/>
            </w:tcBorders>
            <w:shd w:val="clear" w:color="auto" w:fill="auto"/>
            <w:tcMar>
              <w:left w:w="0" w:type="dxa"/>
              <w:right w:w="0" w:type="dxa"/>
            </w:tcMar>
            <w:vAlign w:val="center"/>
          </w:tcPr>
          <w:p w14:paraId="357B9CDC" w14:textId="77777777" w:rsidR="006148EE" w:rsidRDefault="00720711">
            <w:pPr>
              <w:pStyle w:val="TableParagraph"/>
              <w:spacing w:before="1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1041" w:type="dxa"/>
            <w:tcBorders>
              <w:top w:val="single" w:sz="4" w:space="0" w:color="000000"/>
              <w:left w:val="nil"/>
              <w:bottom w:val="nil"/>
              <w:right w:val="nil"/>
            </w:tcBorders>
            <w:shd w:val="clear" w:color="auto" w:fill="auto"/>
            <w:tcMar>
              <w:left w:w="0" w:type="dxa"/>
              <w:right w:w="0" w:type="dxa"/>
            </w:tcMar>
            <w:vAlign w:val="center"/>
          </w:tcPr>
          <w:p w14:paraId="623D80AE" w14:textId="77777777" w:rsidR="006148EE" w:rsidRDefault="00720711">
            <w:pPr>
              <w:pStyle w:val="TableParagraph"/>
              <w:spacing w:before="1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6</w:t>
            </w:r>
          </w:p>
        </w:tc>
        <w:tc>
          <w:tcPr>
            <w:tcW w:w="1044" w:type="dxa"/>
            <w:tcBorders>
              <w:top w:val="single" w:sz="4" w:space="0" w:color="000000"/>
              <w:left w:val="nil"/>
              <w:bottom w:val="nil"/>
              <w:right w:val="nil"/>
            </w:tcBorders>
            <w:shd w:val="clear" w:color="auto" w:fill="auto"/>
            <w:tcMar>
              <w:left w:w="0" w:type="dxa"/>
              <w:right w:w="0" w:type="dxa"/>
            </w:tcMar>
            <w:vAlign w:val="center"/>
          </w:tcPr>
          <w:p w14:paraId="6C7E8E77" w14:textId="77777777" w:rsidR="006148EE" w:rsidRDefault="00720711">
            <w:pPr>
              <w:pStyle w:val="TableParagraph"/>
              <w:spacing w:before="1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9</w:t>
            </w:r>
          </w:p>
        </w:tc>
        <w:tc>
          <w:tcPr>
            <w:tcW w:w="677" w:type="dxa"/>
            <w:gridSpan w:val="2"/>
            <w:tcBorders>
              <w:top w:val="single" w:sz="4" w:space="0" w:color="000000"/>
              <w:left w:val="nil"/>
              <w:bottom w:val="nil"/>
              <w:right w:val="nil"/>
            </w:tcBorders>
            <w:shd w:val="clear" w:color="auto" w:fill="auto"/>
            <w:tcMar>
              <w:left w:w="0" w:type="dxa"/>
              <w:right w:w="0" w:type="dxa"/>
            </w:tcMar>
            <w:vAlign w:val="center"/>
          </w:tcPr>
          <w:p w14:paraId="4E2C63B7" w14:textId="77777777" w:rsidR="006148EE" w:rsidRDefault="00720711">
            <w:pPr>
              <w:pStyle w:val="TableParagraph"/>
              <w:spacing w:before="1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single" w:sz="4" w:space="0" w:color="000000"/>
              <w:left w:val="nil"/>
              <w:bottom w:val="nil"/>
              <w:right w:val="nil"/>
            </w:tcBorders>
            <w:shd w:val="clear" w:color="auto" w:fill="auto"/>
            <w:tcMar>
              <w:left w:w="0" w:type="dxa"/>
              <w:right w:w="0" w:type="dxa"/>
            </w:tcMar>
            <w:vAlign w:val="center"/>
          </w:tcPr>
          <w:p w14:paraId="17FA4052" w14:textId="77777777" w:rsidR="006148EE" w:rsidRDefault="00720711">
            <w:pPr>
              <w:pStyle w:val="TableParagraph"/>
              <w:spacing w:before="1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8</w:t>
            </w:r>
          </w:p>
        </w:tc>
        <w:tc>
          <w:tcPr>
            <w:tcW w:w="985" w:type="dxa"/>
            <w:gridSpan w:val="2"/>
            <w:tcBorders>
              <w:top w:val="single" w:sz="4" w:space="0" w:color="000000"/>
              <w:left w:val="nil"/>
              <w:bottom w:val="nil"/>
              <w:right w:val="nil"/>
            </w:tcBorders>
            <w:shd w:val="clear" w:color="auto" w:fill="auto"/>
            <w:tcMar>
              <w:left w:w="0" w:type="dxa"/>
              <w:right w:w="0" w:type="dxa"/>
            </w:tcMar>
            <w:vAlign w:val="center"/>
          </w:tcPr>
          <w:p w14:paraId="76823F49" w14:textId="77777777" w:rsidR="006148EE" w:rsidRDefault="00720711">
            <w:pPr>
              <w:pStyle w:val="TableParagraph"/>
              <w:spacing w:before="1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6364B708"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47B0663" w14:textId="77777777" w:rsidR="006148EE" w:rsidRDefault="006148EE"/>
        </w:tc>
        <w:tc>
          <w:tcPr>
            <w:tcW w:w="106" w:type="dxa"/>
            <w:tcBorders>
              <w:top w:val="nil"/>
              <w:left w:val="nil"/>
              <w:bottom w:val="nil"/>
              <w:right w:val="nil"/>
            </w:tcBorders>
            <w:shd w:val="clear" w:color="auto" w:fill="auto"/>
            <w:tcMar>
              <w:left w:w="0" w:type="dxa"/>
              <w:right w:w="0" w:type="dxa"/>
            </w:tcMar>
          </w:tcPr>
          <w:p w14:paraId="6EB0E359"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130EAFF1" w14:textId="77777777" w:rsidR="006148EE" w:rsidRDefault="00720711">
            <w:pPr>
              <w:pStyle w:val="TableParagraph"/>
              <w:spacing w:before="12" w:line="206" w:lineRule="exact"/>
              <w:ind w:right="140" w:hanging="1"/>
              <w:rPr>
                <w:rFonts w:ascii="Times New Roman" w:eastAsia="Times New Roman" w:hAnsi="Times New Roman"/>
                <w:sz w:val="18"/>
                <w:szCs w:val="18"/>
                <w:lang w:val="en-GB"/>
              </w:rPr>
            </w:pP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r</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wth</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G</w:t>
            </w:r>
            <w:r>
              <w:rPr>
                <w:rFonts w:ascii="Times New Roman" w:eastAsia="Times New Roman" w:hAnsi="Times New Roman"/>
                <w:i/>
                <w:spacing w:val="-1"/>
                <w:sz w:val="18"/>
                <w:szCs w:val="18"/>
                <w:lang w:val="en-GB"/>
              </w:rPr>
              <w:t>D</w:t>
            </w:r>
            <w:r>
              <w:rPr>
                <w:rFonts w:ascii="Times New Roman" w:eastAsia="Times New Roman" w:hAnsi="Times New Roman"/>
                <w:i/>
                <w:sz w:val="18"/>
                <w:szCs w:val="18"/>
                <w:lang w:val="en-GB"/>
              </w:rPr>
              <w:t xml:space="preserve">P </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 ca</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i</w:t>
            </w:r>
            <w:r>
              <w:rPr>
                <w:rFonts w:ascii="Times New Roman" w:eastAsia="Times New Roman" w:hAnsi="Times New Roman"/>
                <w:i/>
                <w:spacing w:val="-2"/>
                <w:sz w:val="18"/>
                <w:szCs w:val="18"/>
                <w:lang w:val="en-GB"/>
              </w:rPr>
              <w:t>t</w:t>
            </w:r>
            <w:r>
              <w:rPr>
                <w:rFonts w:ascii="Times New Roman" w:eastAsia="Times New Roman" w:hAnsi="Times New Roman"/>
                <w:i/>
                <w:sz w:val="18"/>
                <w:szCs w:val="18"/>
                <w:lang w:val="en-GB"/>
              </w:rPr>
              <w:t>a</w:t>
            </w:r>
          </w:p>
        </w:tc>
        <w:tc>
          <w:tcPr>
            <w:tcW w:w="580" w:type="dxa"/>
            <w:gridSpan w:val="2"/>
            <w:tcBorders>
              <w:top w:val="nil"/>
              <w:left w:val="nil"/>
              <w:bottom w:val="nil"/>
              <w:right w:val="nil"/>
            </w:tcBorders>
            <w:shd w:val="clear" w:color="auto" w:fill="auto"/>
            <w:tcMar>
              <w:left w:w="0" w:type="dxa"/>
              <w:right w:w="0" w:type="dxa"/>
            </w:tcMar>
            <w:vAlign w:val="center"/>
          </w:tcPr>
          <w:p w14:paraId="3580658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212" w:type="dxa"/>
            <w:tcBorders>
              <w:top w:val="nil"/>
              <w:left w:val="nil"/>
              <w:bottom w:val="nil"/>
              <w:right w:val="nil"/>
            </w:tcBorders>
            <w:shd w:val="clear" w:color="auto" w:fill="auto"/>
            <w:tcMar>
              <w:left w:w="0" w:type="dxa"/>
              <w:right w:w="0" w:type="dxa"/>
            </w:tcMar>
            <w:vAlign w:val="center"/>
          </w:tcPr>
          <w:p w14:paraId="19C3AFA2"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03358730"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1041" w:type="dxa"/>
            <w:tcBorders>
              <w:top w:val="nil"/>
              <w:left w:val="nil"/>
              <w:bottom w:val="nil"/>
              <w:right w:val="nil"/>
            </w:tcBorders>
            <w:shd w:val="clear" w:color="auto" w:fill="auto"/>
            <w:tcMar>
              <w:left w:w="0" w:type="dxa"/>
              <w:right w:w="0" w:type="dxa"/>
            </w:tcMar>
            <w:vAlign w:val="center"/>
          </w:tcPr>
          <w:p w14:paraId="378FEBC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1044" w:type="dxa"/>
            <w:tcBorders>
              <w:top w:val="nil"/>
              <w:left w:val="nil"/>
              <w:bottom w:val="nil"/>
              <w:right w:val="nil"/>
            </w:tcBorders>
            <w:shd w:val="clear" w:color="auto" w:fill="auto"/>
            <w:tcMar>
              <w:left w:w="0" w:type="dxa"/>
              <w:right w:w="0" w:type="dxa"/>
            </w:tcMar>
            <w:vAlign w:val="center"/>
          </w:tcPr>
          <w:p w14:paraId="27559CCC"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nil"/>
              <w:right w:val="nil"/>
            </w:tcBorders>
            <w:shd w:val="clear" w:color="auto" w:fill="auto"/>
            <w:tcMar>
              <w:left w:w="0" w:type="dxa"/>
              <w:right w:w="0" w:type="dxa"/>
            </w:tcMar>
            <w:vAlign w:val="center"/>
          </w:tcPr>
          <w:p w14:paraId="1A6D049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4</w:t>
            </w:r>
          </w:p>
        </w:tc>
        <w:tc>
          <w:tcPr>
            <w:tcW w:w="909" w:type="dxa"/>
            <w:gridSpan w:val="2"/>
            <w:tcBorders>
              <w:top w:val="nil"/>
              <w:left w:val="nil"/>
              <w:bottom w:val="nil"/>
              <w:right w:val="nil"/>
            </w:tcBorders>
            <w:shd w:val="clear" w:color="auto" w:fill="auto"/>
            <w:tcMar>
              <w:left w:w="0" w:type="dxa"/>
              <w:right w:w="0" w:type="dxa"/>
            </w:tcMar>
            <w:vAlign w:val="center"/>
          </w:tcPr>
          <w:p w14:paraId="6356F850"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985" w:type="dxa"/>
            <w:gridSpan w:val="2"/>
            <w:tcBorders>
              <w:top w:val="nil"/>
              <w:left w:val="nil"/>
              <w:bottom w:val="nil"/>
              <w:right w:val="nil"/>
            </w:tcBorders>
            <w:shd w:val="clear" w:color="auto" w:fill="auto"/>
            <w:tcMar>
              <w:left w:w="0" w:type="dxa"/>
              <w:right w:w="0" w:type="dxa"/>
            </w:tcMar>
            <w:vAlign w:val="center"/>
          </w:tcPr>
          <w:p w14:paraId="1A8109E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r>
      <w:tr w:rsidR="006148EE" w14:paraId="1570F73B"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E93E3" w14:textId="77777777" w:rsidR="006148EE" w:rsidRDefault="006148EE"/>
        </w:tc>
        <w:tc>
          <w:tcPr>
            <w:tcW w:w="106" w:type="dxa"/>
            <w:tcBorders>
              <w:top w:val="nil"/>
              <w:left w:val="nil"/>
              <w:bottom w:val="nil"/>
              <w:right w:val="nil"/>
            </w:tcBorders>
            <w:shd w:val="clear" w:color="auto" w:fill="auto"/>
            <w:tcMar>
              <w:left w:w="0" w:type="dxa"/>
              <w:right w:w="0" w:type="dxa"/>
            </w:tcMar>
          </w:tcPr>
          <w:p w14:paraId="750C271B"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nil"/>
              <w:right w:val="nil"/>
            </w:tcBorders>
            <w:shd w:val="clear" w:color="auto" w:fill="auto"/>
            <w:tcMar>
              <w:left w:w="0" w:type="dxa"/>
              <w:right w:w="0" w:type="dxa"/>
            </w:tcMar>
          </w:tcPr>
          <w:p w14:paraId="6E452720" w14:textId="77777777" w:rsidR="006148EE" w:rsidRDefault="00720711">
            <w:pPr>
              <w:pStyle w:val="TableParagraph"/>
              <w:spacing w:line="197"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Go</w:t>
            </w:r>
            <w:r>
              <w:rPr>
                <w:rFonts w:ascii="Times New Roman" w:eastAsia="Times New Roman" w:hAnsi="Times New Roman"/>
                <w:i/>
                <w:spacing w:val="-1"/>
                <w:sz w:val="18"/>
                <w:szCs w:val="18"/>
                <w:lang w:val="en-GB"/>
              </w:rPr>
              <w:t>ve</w:t>
            </w:r>
            <w:r>
              <w:rPr>
                <w:rFonts w:ascii="Times New Roman" w:eastAsia="Times New Roman" w:hAnsi="Times New Roman"/>
                <w:i/>
                <w:sz w:val="18"/>
                <w:szCs w:val="18"/>
                <w:lang w:val="en-GB"/>
              </w:rPr>
              <w:t>rn.</w:t>
            </w:r>
            <w:r>
              <w:rPr>
                <w:rFonts w:ascii="Times New Roman" w:eastAsia="Times New Roman" w:hAnsi="Times New Roman"/>
                <w:i/>
                <w:spacing w:val="-1"/>
                <w:sz w:val="18"/>
                <w:szCs w:val="18"/>
                <w:lang w:val="en-GB"/>
              </w:rPr>
              <w:t xml:space="preserve"> E</w:t>
            </w:r>
            <w:r>
              <w:rPr>
                <w:rFonts w:ascii="Times New Roman" w:eastAsia="Times New Roman" w:hAnsi="Times New Roman"/>
                <w:i/>
                <w:spacing w:val="1"/>
                <w:sz w:val="18"/>
                <w:szCs w:val="18"/>
                <w:lang w:val="en-GB"/>
              </w:rPr>
              <w:t>x</w:t>
            </w:r>
            <w:r>
              <w:rPr>
                <w:rFonts w:ascii="Times New Roman" w:eastAsia="Times New Roman" w:hAnsi="Times New Roman"/>
                <w:i/>
                <w:spacing w:val="-1"/>
                <w:sz w:val="18"/>
                <w:szCs w:val="18"/>
                <w:lang w:val="en-GB"/>
              </w:rPr>
              <w:t>p</w:t>
            </w:r>
            <w:r>
              <w:rPr>
                <w:rFonts w:ascii="Times New Roman" w:eastAsia="Times New Roman" w:hAnsi="Times New Roman"/>
                <w:i/>
                <w:spacing w:val="1"/>
                <w:sz w:val="18"/>
                <w:szCs w:val="18"/>
                <w:lang w:val="en-GB"/>
              </w:rPr>
              <w:t>en</w:t>
            </w:r>
            <w:r>
              <w:rPr>
                <w:rFonts w:ascii="Times New Roman" w:eastAsia="Times New Roman" w:hAnsi="Times New Roman"/>
                <w:i/>
                <w:sz w:val="18"/>
                <w:szCs w:val="18"/>
                <w:lang w:val="en-GB"/>
              </w:rPr>
              <w:t>di</w:t>
            </w:r>
            <w:r>
              <w:rPr>
                <w:rFonts w:ascii="Times New Roman" w:eastAsia="Times New Roman" w:hAnsi="Times New Roman"/>
                <w:i/>
                <w:spacing w:val="1"/>
                <w:sz w:val="18"/>
                <w:szCs w:val="18"/>
                <w:lang w:val="en-GB"/>
              </w:rPr>
              <w:t>t</w:t>
            </w:r>
            <w:r>
              <w:rPr>
                <w:rFonts w:ascii="Times New Roman" w:eastAsia="Times New Roman" w:hAnsi="Times New Roman"/>
                <w:i/>
                <w:sz w:val="18"/>
                <w:szCs w:val="18"/>
                <w:lang w:val="en-GB"/>
              </w:rPr>
              <w:t>ure</w:t>
            </w:r>
          </w:p>
        </w:tc>
        <w:tc>
          <w:tcPr>
            <w:tcW w:w="580" w:type="dxa"/>
            <w:gridSpan w:val="2"/>
            <w:tcBorders>
              <w:top w:val="nil"/>
              <w:left w:val="nil"/>
              <w:bottom w:val="nil"/>
              <w:right w:val="nil"/>
            </w:tcBorders>
            <w:shd w:val="clear" w:color="auto" w:fill="auto"/>
            <w:tcMar>
              <w:left w:w="0" w:type="dxa"/>
              <w:right w:w="0" w:type="dxa"/>
            </w:tcMar>
            <w:vAlign w:val="center"/>
          </w:tcPr>
          <w:p w14:paraId="6DFADB40" w14:textId="77777777" w:rsidR="006148EE" w:rsidRDefault="00720711">
            <w:pPr>
              <w:pStyle w:val="TableParagraph"/>
              <w:spacing w:before="93"/>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0</w:t>
            </w:r>
          </w:p>
        </w:tc>
        <w:tc>
          <w:tcPr>
            <w:tcW w:w="212" w:type="dxa"/>
            <w:tcBorders>
              <w:top w:val="nil"/>
              <w:left w:val="nil"/>
              <w:bottom w:val="nil"/>
              <w:right w:val="nil"/>
            </w:tcBorders>
            <w:shd w:val="clear" w:color="auto" w:fill="auto"/>
            <w:tcMar>
              <w:left w:w="0" w:type="dxa"/>
              <w:right w:w="0" w:type="dxa"/>
            </w:tcMar>
            <w:vAlign w:val="center"/>
          </w:tcPr>
          <w:p w14:paraId="4BBA245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nil"/>
              <w:right w:val="nil"/>
            </w:tcBorders>
            <w:shd w:val="clear" w:color="auto" w:fill="auto"/>
            <w:tcMar>
              <w:left w:w="0" w:type="dxa"/>
              <w:right w:w="0" w:type="dxa"/>
            </w:tcMar>
            <w:vAlign w:val="center"/>
          </w:tcPr>
          <w:p w14:paraId="3F118582" w14:textId="77777777" w:rsidR="006148EE" w:rsidRDefault="00720711">
            <w:pPr>
              <w:pStyle w:val="TableParagraph"/>
              <w:spacing w:before="93"/>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5</w:t>
            </w:r>
          </w:p>
        </w:tc>
        <w:tc>
          <w:tcPr>
            <w:tcW w:w="1041" w:type="dxa"/>
            <w:tcBorders>
              <w:top w:val="nil"/>
              <w:left w:val="nil"/>
              <w:bottom w:val="nil"/>
              <w:right w:val="nil"/>
            </w:tcBorders>
            <w:shd w:val="clear" w:color="auto" w:fill="auto"/>
            <w:tcMar>
              <w:left w:w="0" w:type="dxa"/>
              <w:right w:w="0" w:type="dxa"/>
            </w:tcMar>
            <w:vAlign w:val="center"/>
          </w:tcPr>
          <w:p w14:paraId="1E3BACE3" w14:textId="77777777" w:rsidR="006148EE" w:rsidRDefault="00720711">
            <w:pPr>
              <w:pStyle w:val="TableParagraph"/>
              <w:spacing w:before="93"/>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1044" w:type="dxa"/>
            <w:tcBorders>
              <w:top w:val="nil"/>
              <w:left w:val="nil"/>
              <w:bottom w:val="nil"/>
              <w:right w:val="nil"/>
            </w:tcBorders>
            <w:shd w:val="clear" w:color="auto" w:fill="auto"/>
            <w:tcMar>
              <w:left w:w="0" w:type="dxa"/>
              <w:right w:w="0" w:type="dxa"/>
            </w:tcMar>
            <w:vAlign w:val="center"/>
          </w:tcPr>
          <w:p w14:paraId="72644014" w14:textId="77777777" w:rsidR="006148EE" w:rsidRDefault="00720711">
            <w:pPr>
              <w:pStyle w:val="TableParagraph"/>
              <w:spacing w:before="93"/>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8</w:t>
            </w:r>
          </w:p>
        </w:tc>
        <w:tc>
          <w:tcPr>
            <w:tcW w:w="677" w:type="dxa"/>
            <w:gridSpan w:val="2"/>
            <w:tcBorders>
              <w:top w:val="nil"/>
              <w:left w:val="nil"/>
              <w:bottom w:val="nil"/>
              <w:right w:val="nil"/>
            </w:tcBorders>
            <w:shd w:val="clear" w:color="auto" w:fill="auto"/>
            <w:tcMar>
              <w:left w:w="0" w:type="dxa"/>
              <w:right w:w="0" w:type="dxa"/>
            </w:tcMar>
            <w:vAlign w:val="center"/>
          </w:tcPr>
          <w:p w14:paraId="0AFB2147" w14:textId="77777777" w:rsidR="006148EE" w:rsidRDefault="00720711">
            <w:pPr>
              <w:pStyle w:val="TableParagraph"/>
              <w:spacing w:before="93"/>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909" w:type="dxa"/>
            <w:gridSpan w:val="2"/>
            <w:tcBorders>
              <w:top w:val="nil"/>
              <w:left w:val="nil"/>
              <w:bottom w:val="nil"/>
              <w:right w:val="nil"/>
            </w:tcBorders>
            <w:shd w:val="clear" w:color="auto" w:fill="auto"/>
            <w:tcMar>
              <w:left w:w="0" w:type="dxa"/>
              <w:right w:w="0" w:type="dxa"/>
            </w:tcMar>
            <w:vAlign w:val="center"/>
          </w:tcPr>
          <w:p w14:paraId="5F384462" w14:textId="77777777" w:rsidR="006148EE" w:rsidRDefault="00720711">
            <w:pPr>
              <w:pStyle w:val="TableParagraph"/>
              <w:spacing w:before="93"/>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0</w:t>
            </w:r>
          </w:p>
        </w:tc>
        <w:tc>
          <w:tcPr>
            <w:tcW w:w="985" w:type="dxa"/>
            <w:gridSpan w:val="2"/>
            <w:tcBorders>
              <w:top w:val="nil"/>
              <w:left w:val="nil"/>
              <w:bottom w:val="nil"/>
              <w:right w:val="nil"/>
            </w:tcBorders>
            <w:shd w:val="clear" w:color="auto" w:fill="auto"/>
            <w:tcMar>
              <w:left w:w="0" w:type="dxa"/>
              <w:right w:w="0" w:type="dxa"/>
            </w:tcMar>
            <w:vAlign w:val="center"/>
          </w:tcPr>
          <w:p w14:paraId="0CA44829" w14:textId="77777777" w:rsidR="006148EE" w:rsidRDefault="00720711">
            <w:pPr>
              <w:pStyle w:val="TableParagraph"/>
              <w:spacing w:before="93"/>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4647BD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29C95DF7"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2D2683CE"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399B3CB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Trade op</w:t>
            </w:r>
            <w:r>
              <w:rPr>
                <w:rFonts w:ascii="Times New Roman" w:eastAsia="Times New Roman" w:hAnsi="Times New Roman"/>
                <w:i/>
                <w:spacing w:val="-1"/>
                <w:sz w:val="18"/>
                <w:szCs w:val="18"/>
                <w:lang w:val="en-GB"/>
              </w:rPr>
              <w:t>e</w:t>
            </w:r>
            <w:r>
              <w:rPr>
                <w:rFonts w:ascii="Times New Roman" w:eastAsia="Times New Roman" w:hAnsi="Times New Roman"/>
                <w:i/>
                <w:spacing w:val="1"/>
                <w:sz w:val="18"/>
                <w:szCs w:val="18"/>
                <w:lang w:val="en-GB"/>
              </w:rPr>
              <w:t>nn</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ss</w:t>
            </w:r>
          </w:p>
        </w:tc>
        <w:tc>
          <w:tcPr>
            <w:tcW w:w="792" w:type="dxa"/>
            <w:gridSpan w:val="3"/>
            <w:tcBorders>
              <w:top w:val="nil"/>
              <w:left w:val="nil"/>
              <w:bottom w:val="single" w:sz="5" w:space="0" w:color="000000"/>
              <w:right w:val="nil"/>
            </w:tcBorders>
            <w:shd w:val="clear" w:color="auto" w:fill="auto"/>
            <w:tcMar>
              <w:left w:w="0" w:type="dxa"/>
              <w:right w:w="0" w:type="dxa"/>
            </w:tcMar>
            <w:vAlign w:val="center"/>
          </w:tcPr>
          <w:p w14:paraId="1375323E" w14:textId="77777777" w:rsidR="006148EE" w:rsidRDefault="00720711">
            <w:pPr>
              <w:pStyle w:val="TableParagraph"/>
              <w:spacing w:before="9"/>
              <w:ind w:left="1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7</w:t>
            </w: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12152E5F" w14:textId="77777777" w:rsidR="006148EE" w:rsidRDefault="00720711">
            <w:pPr>
              <w:pStyle w:val="TableParagraph"/>
              <w:spacing w:before="9"/>
              <w:ind w:left="185"/>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1041" w:type="dxa"/>
            <w:tcBorders>
              <w:top w:val="nil"/>
              <w:left w:val="nil"/>
              <w:bottom w:val="single" w:sz="5" w:space="0" w:color="000000"/>
              <w:right w:val="nil"/>
            </w:tcBorders>
            <w:shd w:val="clear" w:color="auto" w:fill="auto"/>
            <w:tcMar>
              <w:left w:w="0" w:type="dxa"/>
              <w:right w:w="0" w:type="dxa"/>
            </w:tcMar>
            <w:vAlign w:val="center"/>
          </w:tcPr>
          <w:p w14:paraId="51A0AEAE"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C5A1D95" w14:textId="77777777" w:rsidR="006148EE" w:rsidRDefault="00720711">
            <w:pPr>
              <w:pStyle w:val="TableParagraph"/>
              <w:spacing w:before="9"/>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6</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482DA4D6"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2</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1A197911"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E46340D" w14:textId="77777777" w:rsidR="006148EE" w:rsidRDefault="00720711">
            <w:pPr>
              <w:pStyle w:val="TableParagraph"/>
              <w:spacing w:before="9"/>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6</w:t>
            </w:r>
          </w:p>
        </w:tc>
      </w:tr>
      <w:tr w:rsidR="006148EE" w14:paraId="1A834B66"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938DFDF"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5F1393E"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322DC116"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E</w:t>
            </w:r>
            <w:r>
              <w:rPr>
                <w:rFonts w:ascii="Times New Roman" w:eastAsia="Times New Roman" w:hAnsi="Times New Roman"/>
                <w:i/>
                <w:spacing w:val="1"/>
                <w:sz w:val="18"/>
                <w:szCs w:val="18"/>
                <w:lang w:val="en-GB"/>
              </w:rPr>
              <w:t>du</w:t>
            </w:r>
            <w:r>
              <w:rPr>
                <w:rFonts w:ascii="Times New Roman" w:eastAsia="Times New Roman" w:hAnsi="Times New Roman"/>
                <w:i/>
                <w:spacing w:val="-1"/>
                <w:sz w:val="18"/>
                <w:szCs w:val="18"/>
                <w:lang w:val="en-GB"/>
              </w:rPr>
              <w:t>c</w:t>
            </w:r>
            <w:r>
              <w:rPr>
                <w:rFonts w:ascii="Times New Roman" w:eastAsia="Times New Roman" w:hAnsi="Times New Roman"/>
                <w:i/>
                <w:spacing w:val="-2"/>
                <w:sz w:val="18"/>
                <w:szCs w:val="18"/>
                <w:lang w:val="en-GB"/>
              </w:rPr>
              <w:t>a</w:t>
            </w:r>
            <w:r>
              <w:rPr>
                <w:rFonts w:ascii="Times New Roman" w:eastAsia="Times New Roman" w:hAnsi="Times New Roman"/>
                <w:i/>
                <w:sz w:val="18"/>
                <w:szCs w:val="18"/>
                <w:lang w:val="en-GB"/>
              </w:rPr>
              <w:t>ti</w:t>
            </w:r>
            <w:r>
              <w:rPr>
                <w:rFonts w:ascii="Times New Roman" w:eastAsia="Times New Roman" w:hAnsi="Times New Roman"/>
                <w:i/>
                <w:spacing w:val="-2"/>
                <w:sz w:val="18"/>
                <w:szCs w:val="18"/>
                <w:lang w:val="en-GB"/>
              </w:rPr>
              <w:t>o</w:t>
            </w:r>
            <w:r>
              <w:rPr>
                <w:rFonts w:ascii="Times New Roman" w:eastAsia="Times New Roman" w:hAnsi="Times New Roman"/>
                <w:i/>
                <w:sz w:val="18"/>
                <w:szCs w:val="18"/>
                <w:lang w:val="en-GB"/>
              </w:rPr>
              <w:t xml:space="preserve">n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055405C" w14:textId="77777777" w:rsidR="006148EE" w:rsidRDefault="00720711">
            <w:pPr>
              <w:pStyle w:val="TableParagraph"/>
              <w:spacing w:before="91"/>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c>
          <w:tcPr>
            <w:tcW w:w="212" w:type="dxa"/>
            <w:tcBorders>
              <w:top w:val="single" w:sz="5" w:space="0" w:color="000000"/>
              <w:left w:val="nil"/>
              <w:bottom w:val="nil"/>
              <w:right w:val="nil"/>
            </w:tcBorders>
            <w:shd w:val="clear" w:color="auto" w:fill="auto"/>
            <w:tcMar>
              <w:left w:w="0" w:type="dxa"/>
              <w:right w:w="0" w:type="dxa"/>
            </w:tcMar>
            <w:vAlign w:val="center"/>
          </w:tcPr>
          <w:p w14:paraId="0192DB53"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79F4A0B8" w14:textId="77777777" w:rsidR="006148EE" w:rsidRDefault="00720711">
            <w:pPr>
              <w:pStyle w:val="TableParagraph"/>
              <w:spacing w:before="91"/>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9</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8C69B12" w14:textId="77777777" w:rsidR="006148EE" w:rsidRDefault="00720711">
            <w:pPr>
              <w:pStyle w:val="TableParagraph"/>
              <w:spacing w:before="91"/>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1044" w:type="dxa"/>
            <w:tcBorders>
              <w:top w:val="single" w:sz="5" w:space="0" w:color="000000"/>
              <w:left w:val="nil"/>
              <w:bottom w:val="nil"/>
              <w:right w:val="nil"/>
            </w:tcBorders>
            <w:shd w:val="clear" w:color="auto" w:fill="auto"/>
            <w:tcMar>
              <w:left w:w="0" w:type="dxa"/>
              <w:right w:w="0" w:type="dxa"/>
            </w:tcMar>
            <w:vAlign w:val="center"/>
          </w:tcPr>
          <w:p w14:paraId="3637DA08" w14:textId="77777777" w:rsidR="006148EE" w:rsidRDefault="00720711">
            <w:pPr>
              <w:pStyle w:val="TableParagraph"/>
              <w:spacing w:before="91"/>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8</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17B42C3E" w14:textId="77777777" w:rsidR="006148EE" w:rsidRDefault="00720711">
            <w:pPr>
              <w:pStyle w:val="TableParagraph"/>
              <w:spacing w:before="91"/>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7</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611F700" w14:textId="77777777" w:rsidR="006148EE" w:rsidRDefault="00720711">
            <w:pPr>
              <w:pStyle w:val="TableParagraph"/>
              <w:spacing w:before="91"/>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A3DA8D9" w14:textId="77777777" w:rsidR="006148EE" w:rsidRDefault="00720711">
            <w:pPr>
              <w:pStyle w:val="TableParagraph"/>
              <w:spacing w:before="91"/>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8</w:t>
            </w:r>
          </w:p>
        </w:tc>
      </w:tr>
      <w:tr w:rsidR="006148EE" w14:paraId="3D5F0DE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9F0553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40295B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02369328" w14:textId="77777777" w:rsidR="006148EE" w:rsidRDefault="00720711">
            <w:pPr>
              <w:pStyle w:val="TableParagraph"/>
              <w:spacing w:before="9"/>
              <w:rPr>
                <w:rFonts w:ascii="Times New Roman" w:eastAsia="Times New Roman" w:hAnsi="Times New Roman"/>
                <w:sz w:val="18"/>
                <w:szCs w:val="18"/>
                <w:lang w:val="en-GB"/>
              </w:rPr>
            </w:pPr>
            <w:r>
              <w:rPr>
                <w:rFonts w:ascii="Times New Roman" w:eastAsia="Times New Roman" w:hAnsi="Times New Roman"/>
                <w:i/>
                <w:sz w:val="18"/>
                <w:szCs w:val="18"/>
                <w:lang w:val="en-GB"/>
              </w:rPr>
              <w:t>H</w:t>
            </w:r>
            <w:r>
              <w:rPr>
                <w:rFonts w:ascii="Times New Roman" w:eastAsia="Times New Roman" w:hAnsi="Times New Roman"/>
                <w:i/>
                <w:spacing w:val="-2"/>
                <w:sz w:val="18"/>
                <w:szCs w:val="18"/>
                <w:lang w:val="en-GB"/>
              </w:rPr>
              <w:t>e</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lth</w:t>
            </w:r>
            <w:r>
              <w:rPr>
                <w:rFonts w:ascii="Times New Roman" w:eastAsia="Times New Roman" w:hAnsi="Times New Roman"/>
                <w:i/>
                <w:spacing w:val="1"/>
                <w:sz w:val="18"/>
                <w:szCs w:val="18"/>
                <w:lang w:val="en-GB"/>
              </w:rPr>
              <w:t xml:space="preserve"> </w:t>
            </w:r>
            <w:r>
              <w:rPr>
                <w:rFonts w:ascii="Times New Roman" w:eastAsia="Times New Roman" w:hAnsi="Times New Roman"/>
                <w:i/>
                <w:spacing w:val="-1"/>
                <w:sz w:val="18"/>
                <w:szCs w:val="18"/>
                <w:lang w:val="en-GB"/>
              </w:rPr>
              <w:t>ex</w:t>
            </w:r>
            <w:r>
              <w:rPr>
                <w:rFonts w:ascii="Times New Roman" w:eastAsia="Times New Roman" w:hAnsi="Times New Roman"/>
                <w:i/>
                <w:spacing w:val="1"/>
                <w:sz w:val="18"/>
                <w:szCs w:val="18"/>
                <w:lang w:val="en-GB"/>
              </w:rPr>
              <w:t>p</w:t>
            </w:r>
            <w:r>
              <w:rPr>
                <w:rFonts w:ascii="Times New Roman" w:eastAsia="Times New Roman" w:hAnsi="Times New Roman"/>
                <w:i/>
                <w:sz w:val="18"/>
                <w:szCs w:val="18"/>
                <w:lang w:val="en-GB"/>
              </w:rPr>
              <w:t>.</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02B81ACF" w14:textId="77777777" w:rsidR="006148EE" w:rsidRDefault="00720711">
            <w:pPr>
              <w:pStyle w:val="TableParagraph"/>
              <w:spacing w:before="9"/>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8</w:t>
            </w:r>
          </w:p>
        </w:tc>
        <w:tc>
          <w:tcPr>
            <w:tcW w:w="212" w:type="dxa"/>
            <w:tcBorders>
              <w:top w:val="nil"/>
              <w:left w:val="nil"/>
              <w:bottom w:val="single" w:sz="5" w:space="0" w:color="000000"/>
              <w:right w:val="nil"/>
            </w:tcBorders>
            <w:shd w:val="clear" w:color="auto" w:fill="auto"/>
            <w:tcMar>
              <w:left w:w="0" w:type="dxa"/>
              <w:right w:w="0" w:type="dxa"/>
            </w:tcMar>
            <w:vAlign w:val="center"/>
          </w:tcPr>
          <w:p w14:paraId="6BE930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EEADD1" w14:textId="77777777" w:rsidR="006148EE" w:rsidRDefault="00720711">
            <w:pPr>
              <w:pStyle w:val="TableParagraph"/>
              <w:spacing w:before="9"/>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3</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E8F17F2" w14:textId="77777777" w:rsidR="006148EE" w:rsidRDefault="00720711">
            <w:pPr>
              <w:pStyle w:val="TableParagraph"/>
              <w:spacing w:before="9"/>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3</w:t>
            </w:r>
          </w:p>
        </w:tc>
        <w:tc>
          <w:tcPr>
            <w:tcW w:w="1044" w:type="dxa"/>
            <w:tcBorders>
              <w:top w:val="nil"/>
              <w:left w:val="nil"/>
              <w:bottom w:val="single" w:sz="5" w:space="0" w:color="000000"/>
              <w:right w:val="nil"/>
            </w:tcBorders>
            <w:shd w:val="clear" w:color="auto" w:fill="auto"/>
            <w:tcMar>
              <w:left w:w="0" w:type="dxa"/>
              <w:right w:w="0" w:type="dxa"/>
            </w:tcMar>
            <w:vAlign w:val="center"/>
          </w:tcPr>
          <w:p w14:paraId="129683D8" w14:textId="77777777" w:rsidR="006148EE" w:rsidRDefault="00720711">
            <w:pPr>
              <w:pStyle w:val="TableParagraph"/>
              <w:spacing w:before="9"/>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334CC2A5" w14:textId="77777777" w:rsidR="006148EE" w:rsidRDefault="00720711">
            <w:pPr>
              <w:pStyle w:val="TableParagraph"/>
              <w:spacing w:before="9"/>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5</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22D4113B" w14:textId="77777777" w:rsidR="006148EE" w:rsidRDefault="00720711">
            <w:pPr>
              <w:pStyle w:val="TableParagraph"/>
              <w:spacing w:before="9"/>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3CA5BD61" w14:textId="77777777" w:rsidR="006148EE" w:rsidRDefault="00720711">
            <w:pPr>
              <w:pStyle w:val="TableParagraph"/>
              <w:spacing w:before="9"/>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6</w:t>
            </w:r>
          </w:p>
        </w:tc>
      </w:tr>
      <w:tr w:rsidR="006148EE" w14:paraId="359C6DC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2A429D6"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6EE5B9F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right w:val="nil"/>
            </w:tcBorders>
            <w:shd w:val="clear" w:color="auto" w:fill="auto"/>
            <w:tcMar>
              <w:left w:w="0" w:type="dxa"/>
              <w:right w:w="0" w:type="dxa"/>
            </w:tcMar>
          </w:tcPr>
          <w:p w14:paraId="7E1B9CDB" w14:textId="77777777" w:rsidR="006148EE" w:rsidRDefault="00720711">
            <w:pPr>
              <w:pStyle w:val="TableParagraph"/>
              <w:spacing w:line="196"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sh</w:t>
            </w:r>
          </w:p>
        </w:tc>
        <w:tc>
          <w:tcPr>
            <w:tcW w:w="580" w:type="dxa"/>
            <w:gridSpan w:val="2"/>
            <w:tcBorders>
              <w:top w:val="single" w:sz="5" w:space="0" w:color="000000"/>
              <w:left w:val="nil"/>
              <w:right w:val="nil"/>
            </w:tcBorders>
            <w:shd w:val="clear" w:color="auto" w:fill="auto"/>
            <w:tcMar>
              <w:left w:w="0" w:type="dxa"/>
              <w:right w:w="0" w:type="dxa"/>
            </w:tcMar>
            <w:vAlign w:val="center"/>
          </w:tcPr>
          <w:p w14:paraId="045D7EF7"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7</w:t>
            </w:r>
          </w:p>
        </w:tc>
        <w:tc>
          <w:tcPr>
            <w:tcW w:w="212" w:type="dxa"/>
            <w:tcBorders>
              <w:top w:val="single" w:sz="5" w:space="0" w:color="000000"/>
              <w:left w:val="nil"/>
              <w:right w:val="nil"/>
            </w:tcBorders>
            <w:shd w:val="clear" w:color="auto" w:fill="auto"/>
            <w:tcMar>
              <w:left w:w="0" w:type="dxa"/>
              <w:right w:w="0" w:type="dxa"/>
            </w:tcMar>
            <w:vAlign w:val="center"/>
          </w:tcPr>
          <w:p w14:paraId="11DC7185"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right w:val="nil"/>
            </w:tcBorders>
            <w:shd w:val="clear" w:color="auto" w:fill="auto"/>
            <w:tcMar>
              <w:left w:w="0" w:type="dxa"/>
              <w:right w:w="0" w:type="dxa"/>
            </w:tcMar>
            <w:vAlign w:val="center"/>
          </w:tcPr>
          <w:p w14:paraId="50FBC01A"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4</w:t>
            </w:r>
          </w:p>
        </w:tc>
        <w:tc>
          <w:tcPr>
            <w:tcW w:w="1041" w:type="dxa"/>
            <w:tcBorders>
              <w:top w:val="single" w:sz="5" w:space="0" w:color="000000"/>
              <w:left w:val="nil"/>
              <w:right w:val="nil"/>
            </w:tcBorders>
            <w:shd w:val="clear" w:color="auto" w:fill="auto"/>
            <w:tcMar>
              <w:left w:w="0" w:type="dxa"/>
              <w:right w:w="0" w:type="dxa"/>
            </w:tcMar>
            <w:vAlign w:val="center"/>
          </w:tcPr>
          <w:p w14:paraId="6505758B"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0</w:t>
            </w:r>
          </w:p>
        </w:tc>
        <w:tc>
          <w:tcPr>
            <w:tcW w:w="1044" w:type="dxa"/>
            <w:tcBorders>
              <w:top w:val="single" w:sz="5" w:space="0" w:color="000000"/>
              <w:left w:val="nil"/>
              <w:right w:val="nil"/>
            </w:tcBorders>
            <w:shd w:val="clear" w:color="auto" w:fill="auto"/>
            <w:tcMar>
              <w:left w:w="0" w:type="dxa"/>
              <w:right w:w="0" w:type="dxa"/>
            </w:tcMar>
            <w:vAlign w:val="center"/>
          </w:tcPr>
          <w:p w14:paraId="1D7B3602"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677" w:type="dxa"/>
            <w:gridSpan w:val="2"/>
            <w:tcBorders>
              <w:top w:val="single" w:sz="5" w:space="0" w:color="000000"/>
              <w:left w:val="nil"/>
              <w:right w:val="nil"/>
            </w:tcBorders>
            <w:shd w:val="clear" w:color="auto" w:fill="auto"/>
            <w:tcMar>
              <w:left w:w="0" w:type="dxa"/>
              <w:right w:w="0" w:type="dxa"/>
            </w:tcMar>
            <w:vAlign w:val="center"/>
          </w:tcPr>
          <w:p w14:paraId="1AD39C68"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4</w:t>
            </w:r>
          </w:p>
        </w:tc>
        <w:tc>
          <w:tcPr>
            <w:tcW w:w="909" w:type="dxa"/>
            <w:gridSpan w:val="2"/>
            <w:tcBorders>
              <w:top w:val="single" w:sz="5" w:space="0" w:color="000000"/>
              <w:left w:val="nil"/>
              <w:right w:val="nil"/>
            </w:tcBorders>
            <w:shd w:val="clear" w:color="auto" w:fill="auto"/>
            <w:tcMar>
              <w:left w:w="0" w:type="dxa"/>
              <w:right w:w="0" w:type="dxa"/>
            </w:tcMar>
            <w:vAlign w:val="center"/>
          </w:tcPr>
          <w:p w14:paraId="432405AB"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85" w:type="dxa"/>
            <w:gridSpan w:val="2"/>
            <w:tcBorders>
              <w:top w:val="single" w:sz="5" w:space="0" w:color="000000"/>
              <w:left w:val="nil"/>
              <w:right w:val="nil"/>
            </w:tcBorders>
            <w:shd w:val="clear" w:color="auto" w:fill="auto"/>
            <w:tcMar>
              <w:left w:w="0" w:type="dxa"/>
              <w:right w:w="0" w:type="dxa"/>
            </w:tcMar>
            <w:vAlign w:val="center"/>
          </w:tcPr>
          <w:p w14:paraId="57FA3A53"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r>
      <w:tr w:rsidR="006148EE" w14:paraId="32AE1787"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4D2B324B"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0D355565" w14:textId="77777777" w:rsidR="006148EE" w:rsidRDefault="006148EE">
            <w:pPr>
              <w:widowControl w:val="0"/>
              <w:rPr>
                <w:rFonts w:ascii="Calibri" w:hAnsi="Calibri"/>
                <w:sz w:val="22"/>
                <w:szCs w:val="22"/>
                <w:lang w:eastAsia="en-US"/>
              </w:rPr>
            </w:pPr>
          </w:p>
        </w:tc>
        <w:tc>
          <w:tcPr>
            <w:tcW w:w="2398" w:type="dxa"/>
            <w:gridSpan w:val="2"/>
            <w:tcBorders>
              <w:top w:val="nil"/>
              <w:left w:val="nil"/>
              <w:right w:val="nil"/>
            </w:tcBorders>
            <w:shd w:val="clear" w:color="auto" w:fill="auto"/>
            <w:tcMar>
              <w:left w:w="0" w:type="dxa"/>
              <w:right w:w="0" w:type="dxa"/>
            </w:tcMar>
          </w:tcPr>
          <w:p w14:paraId="5219B79E" w14:textId="77777777" w:rsidR="006148EE" w:rsidRDefault="00720711">
            <w:pPr>
              <w:pStyle w:val="TableParagraph"/>
              <w:tabs>
                <w:tab w:val="right" w:pos="2398"/>
              </w:tabs>
              <w:spacing w:line="197" w:lineRule="exact"/>
              <w:rPr>
                <w:rFonts w:ascii="Times New Roman" w:eastAsia="Times New Roman" w:hAnsi="Times New Roman"/>
                <w:sz w:val="18"/>
                <w:szCs w:val="18"/>
                <w:lang w:val="en-GB"/>
              </w:rPr>
            </w:pPr>
            <w:r>
              <w:rPr>
                <w:rFonts w:ascii="Times New Roman" w:eastAsia="Times New Roman" w:hAnsi="Times New Roman"/>
                <w:i/>
                <w:spacing w:val="1"/>
                <w:sz w:val="18"/>
                <w:szCs w:val="18"/>
                <w:lang w:val="en-GB"/>
              </w:rPr>
              <w:t>So</w:t>
            </w:r>
            <w:r>
              <w:rPr>
                <w:rFonts w:ascii="Times New Roman" w:eastAsia="Times New Roman" w:hAnsi="Times New Roman"/>
                <w:i/>
                <w:spacing w:val="-1"/>
                <w:sz w:val="18"/>
                <w:szCs w:val="18"/>
                <w:lang w:val="en-GB"/>
              </w:rPr>
              <w:t>c</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l tra</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sf</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rs</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 xml:space="preserve">in </w:t>
            </w:r>
            <w:r>
              <w:rPr>
                <w:rFonts w:ascii="Times New Roman" w:eastAsia="Times New Roman" w:hAnsi="Times New Roman"/>
                <w:i/>
                <w:spacing w:val="-1"/>
                <w:sz w:val="18"/>
                <w:szCs w:val="18"/>
                <w:lang w:val="en-GB"/>
              </w:rPr>
              <w:t>k</w:t>
            </w:r>
            <w:r>
              <w:rPr>
                <w:rFonts w:ascii="Times New Roman" w:eastAsia="Times New Roman" w:hAnsi="Times New Roman"/>
                <w:i/>
                <w:sz w:val="18"/>
                <w:szCs w:val="18"/>
                <w:lang w:val="en-GB"/>
              </w:rPr>
              <w:t>i</w:t>
            </w:r>
            <w:r>
              <w:rPr>
                <w:rFonts w:ascii="Times New Roman" w:eastAsia="Times New Roman" w:hAnsi="Times New Roman"/>
                <w:i/>
                <w:spacing w:val="1"/>
                <w:sz w:val="18"/>
                <w:szCs w:val="18"/>
                <w:lang w:val="en-GB"/>
              </w:rPr>
              <w:t>n</w:t>
            </w:r>
            <w:r>
              <w:rPr>
                <w:rFonts w:ascii="Times New Roman" w:eastAsia="Times New Roman" w:hAnsi="Times New Roman"/>
                <w:i/>
                <w:sz w:val="18"/>
                <w:szCs w:val="18"/>
                <w:lang w:val="en-GB"/>
              </w:rPr>
              <w:t>d</w:t>
            </w:r>
            <w:r>
              <w:rPr>
                <w:rFonts w:ascii="Times New Roman" w:eastAsia="Times New Roman" w:hAnsi="Times New Roman"/>
                <w:i/>
                <w:sz w:val="18"/>
                <w:szCs w:val="18"/>
                <w:lang w:val="en-GB"/>
              </w:rPr>
              <w:tab/>
            </w:r>
          </w:p>
        </w:tc>
        <w:tc>
          <w:tcPr>
            <w:tcW w:w="580" w:type="dxa"/>
            <w:gridSpan w:val="2"/>
            <w:tcBorders>
              <w:top w:val="nil"/>
              <w:left w:val="nil"/>
              <w:right w:val="nil"/>
            </w:tcBorders>
            <w:shd w:val="clear" w:color="auto" w:fill="auto"/>
            <w:tcMar>
              <w:left w:w="0" w:type="dxa"/>
              <w:right w:w="0" w:type="dxa"/>
            </w:tcMar>
            <w:vAlign w:val="center"/>
          </w:tcPr>
          <w:p w14:paraId="3FA5FD84"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212" w:type="dxa"/>
            <w:tcBorders>
              <w:top w:val="nil"/>
              <w:left w:val="nil"/>
              <w:right w:val="nil"/>
            </w:tcBorders>
            <w:shd w:val="clear" w:color="auto" w:fill="auto"/>
            <w:tcMar>
              <w:left w:w="0" w:type="dxa"/>
              <w:right w:w="0" w:type="dxa"/>
            </w:tcMar>
            <w:vAlign w:val="center"/>
          </w:tcPr>
          <w:p w14:paraId="5DFB97FA"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right w:val="nil"/>
            </w:tcBorders>
            <w:shd w:val="clear" w:color="auto" w:fill="auto"/>
            <w:tcMar>
              <w:left w:w="0" w:type="dxa"/>
              <w:right w:w="0" w:type="dxa"/>
            </w:tcMar>
            <w:vAlign w:val="center"/>
          </w:tcPr>
          <w:p w14:paraId="180248A9"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2</w:t>
            </w:r>
          </w:p>
        </w:tc>
        <w:tc>
          <w:tcPr>
            <w:tcW w:w="1041" w:type="dxa"/>
            <w:tcBorders>
              <w:top w:val="nil"/>
              <w:left w:val="nil"/>
              <w:right w:val="nil"/>
            </w:tcBorders>
            <w:shd w:val="clear" w:color="auto" w:fill="auto"/>
            <w:tcMar>
              <w:left w:w="0" w:type="dxa"/>
              <w:right w:w="0" w:type="dxa"/>
            </w:tcMar>
            <w:vAlign w:val="center"/>
          </w:tcPr>
          <w:p w14:paraId="2AAA3205"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1</w:t>
            </w:r>
          </w:p>
        </w:tc>
        <w:tc>
          <w:tcPr>
            <w:tcW w:w="1044" w:type="dxa"/>
            <w:tcBorders>
              <w:top w:val="nil"/>
              <w:left w:val="nil"/>
              <w:right w:val="nil"/>
            </w:tcBorders>
            <w:shd w:val="clear" w:color="auto" w:fill="auto"/>
            <w:tcMar>
              <w:left w:w="0" w:type="dxa"/>
              <w:right w:w="0" w:type="dxa"/>
            </w:tcMar>
            <w:vAlign w:val="center"/>
          </w:tcPr>
          <w:p w14:paraId="5E4DAD40"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5</w:t>
            </w:r>
          </w:p>
        </w:tc>
        <w:tc>
          <w:tcPr>
            <w:tcW w:w="677" w:type="dxa"/>
            <w:gridSpan w:val="2"/>
            <w:tcBorders>
              <w:top w:val="nil"/>
              <w:left w:val="nil"/>
              <w:right w:val="nil"/>
            </w:tcBorders>
            <w:shd w:val="clear" w:color="auto" w:fill="auto"/>
            <w:tcMar>
              <w:left w:w="0" w:type="dxa"/>
              <w:right w:w="0" w:type="dxa"/>
            </w:tcMar>
            <w:vAlign w:val="center"/>
          </w:tcPr>
          <w:p w14:paraId="64FC5C5F"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09" w:type="dxa"/>
            <w:gridSpan w:val="2"/>
            <w:tcBorders>
              <w:top w:val="nil"/>
              <w:left w:val="nil"/>
              <w:right w:val="nil"/>
            </w:tcBorders>
            <w:shd w:val="clear" w:color="auto" w:fill="auto"/>
            <w:tcMar>
              <w:left w:w="0" w:type="dxa"/>
              <w:right w:w="0" w:type="dxa"/>
            </w:tcMar>
            <w:vAlign w:val="center"/>
          </w:tcPr>
          <w:p w14:paraId="40708679"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8</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1</w:t>
            </w:r>
          </w:p>
        </w:tc>
        <w:tc>
          <w:tcPr>
            <w:tcW w:w="985" w:type="dxa"/>
            <w:gridSpan w:val="2"/>
            <w:tcBorders>
              <w:top w:val="nil"/>
              <w:left w:val="nil"/>
              <w:right w:val="nil"/>
            </w:tcBorders>
            <w:shd w:val="clear" w:color="auto" w:fill="auto"/>
            <w:tcMar>
              <w:left w:w="0" w:type="dxa"/>
              <w:right w:w="0" w:type="dxa"/>
            </w:tcMar>
            <w:vAlign w:val="center"/>
          </w:tcPr>
          <w:p w14:paraId="37E3A141"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4</w:t>
            </w:r>
          </w:p>
        </w:tc>
      </w:tr>
      <w:tr w:rsidR="006148EE" w14:paraId="43C520A5"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BC95282"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56F3578" w14:textId="77777777" w:rsidR="006148EE" w:rsidRDefault="006148EE">
            <w:pPr>
              <w:widowControl w:val="0"/>
              <w:rPr>
                <w:rFonts w:ascii="Calibri" w:hAnsi="Calibri"/>
                <w:sz w:val="22"/>
                <w:szCs w:val="22"/>
                <w:lang w:eastAsia="en-US"/>
              </w:rPr>
            </w:pPr>
          </w:p>
        </w:tc>
        <w:tc>
          <w:tcPr>
            <w:tcW w:w="2398" w:type="dxa"/>
            <w:gridSpan w:val="2"/>
            <w:tcBorders>
              <w:left w:val="nil"/>
              <w:bottom w:val="single" w:sz="5" w:space="0" w:color="000000"/>
              <w:right w:val="nil"/>
            </w:tcBorders>
            <w:shd w:val="clear" w:color="auto" w:fill="auto"/>
            <w:tcMar>
              <w:left w:w="0" w:type="dxa"/>
              <w:right w:w="0" w:type="dxa"/>
            </w:tcMar>
            <w:vAlign w:val="center"/>
          </w:tcPr>
          <w:p w14:paraId="26631A2E" w14:textId="77777777" w:rsidR="006148EE" w:rsidRDefault="00720711">
            <w:pPr>
              <w:pStyle w:val="TableParagraph"/>
              <w:tabs>
                <w:tab w:val="right" w:pos="2398"/>
              </w:tabs>
              <w:spacing w:line="197" w:lineRule="exact"/>
              <w:rPr>
                <w:rFonts w:ascii="Times New Roman" w:eastAsia="Times New Roman" w:hAnsi="Times New Roman"/>
                <w:i/>
                <w:spacing w:val="1"/>
                <w:sz w:val="18"/>
                <w:szCs w:val="18"/>
                <w:lang w:val="en-GB"/>
              </w:rPr>
            </w:pPr>
            <w:r>
              <w:rPr>
                <w:rFonts w:ascii="Times New Roman" w:eastAsia="Times New Roman" w:hAnsi="Times New Roman"/>
                <w:i/>
                <w:spacing w:val="1"/>
                <w:sz w:val="18"/>
                <w:szCs w:val="18"/>
                <w:lang w:val="en-GB"/>
              </w:rPr>
              <w:t>Pensions</w:t>
            </w:r>
          </w:p>
        </w:tc>
        <w:tc>
          <w:tcPr>
            <w:tcW w:w="580" w:type="dxa"/>
            <w:gridSpan w:val="2"/>
            <w:tcBorders>
              <w:left w:val="nil"/>
              <w:bottom w:val="single" w:sz="5" w:space="0" w:color="000000"/>
              <w:right w:val="nil"/>
            </w:tcBorders>
            <w:shd w:val="clear" w:color="auto" w:fill="auto"/>
            <w:tcMar>
              <w:left w:w="0" w:type="dxa"/>
              <w:right w:w="0" w:type="dxa"/>
            </w:tcMar>
            <w:vAlign w:val="center"/>
          </w:tcPr>
          <w:p w14:paraId="42F02B88" w14:textId="77777777" w:rsidR="006148EE" w:rsidRDefault="00720711">
            <w:pPr>
              <w:pStyle w:val="TableParagraph"/>
              <w:ind w:left="16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2.720</w:t>
            </w:r>
          </w:p>
        </w:tc>
        <w:tc>
          <w:tcPr>
            <w:tcW w:w="212" w:type="dxa"/>
            <w:tcBorders>
              <w:left w:val="nil"/>
              <w:bottom w:val="single" w:sz="5" w:space="0" w:color="000000"/>
              <w:right w:val="nil"/>
            </w:tcBorders>
            <w:shd w:val="clear" w:color="auto" w:fill="auto"/>
            <w:tcMar>
              <w:left w:w="0" w:type="dxa"/>
              <w:right w:w="0" w:type="dxa"/>
            </w:tcMar>
            <w:vAlign w:val="center"/>
          </w:tcPr>
          <w:p w14:paraId="12C2CB90" w14:textId="77777777" w:rsidR="006148EE" w:rsidRDefault="006148EE">
            <w:pPr>
              <w:widowControl w:val="0"/>
              <w:jc w:val="center"/>
              <w:rPr>
                <w:rFonts w:ascii="Calibri" w:hAnsi="Calibri"/>
                <w:sz w:val="22"/>
                <w:szCs w:val="22"/>
                <w:lang w:eastAsia="en-US"/>
              </w:rPr>
            </w:pPr>
          </w:p>
        </w:tc>
        <w:tc>
          <w:tcPr>
            <w:tcW w:w="658" w:type="dxa"/>
            <w:gridSpan w:val="2"/>
            <w:tcBorders>
              <w:left w:val="nil"/>
              <w:bottom w:val="single" w:sz="5" w:space="0" w:color="000000"/>
              <w:right w:val="nil"/>
            </w:tcBorders>
            <w:shd w:val="clear" w:color="auto" w:fill="auto"/>
            <w:tcMar>
              <w:left w:w="0" w:type="dxa"/>
              <w:right w:w="0" w:type="dxa"/>
            </w:tcMar>
            <w:vAlign w:val="center"/>
          </w:tcPr>
          <w:p w14:paraId="56080DE8" w14:textId="77777777" w:rsidR="006148EE" w:rsidRDefault="00720711">
            <w:pPr>
              <w:pStyle w:val="TableParagraph"/>
              <w:ind w:left="214"/>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2.736</w:t>
            </w:r>
          </w:p>
        </w:tc>
        <w:tc>
          <w:tcPr>
            <w:tcW w:w="1041" w:type="dxa"/>
            <w:tcBorders>
              <w:left w:val="nil"/>
              <w:bottom w:val="single" w:sz="5" w:space="0" w:color="000000"/>
              <w:right w:val="nil"/>
            </w:tcBorders>
            <w:shd w:val="clear" w:color="auto" w:fill="auto"/>
            <w:tcMar>
              <w:left w:w="0" w:type="dxa"/>
              <w:right w:w="0" w:type="dxa"/>
            </w:tcMar>
            <w:vAlign w:val="center"/>
          </w:tcPr>
          <w:p w14:paraId="0E0A58C6" w14:textId="77777777" w:rsidR="006148EE" w:rsidRDefault="00720711">
            <w:pPr>
              <w:pStyle w:val="TableParagraph"/>
              <w:ind w:left="562"/>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3.118</w:t>
            </w:r>
          </w:p>
        </w:tc>
        <w:tc>
          <w:tcPr>
            <w:tcW w:w="1044" w:type="dxa"/>
            <w:tcBorders>
              <w:left w:val="nil"/>
              <w:bottom w:val="single" w:sz="5" w:space="0" w:color="000000"/>
              <w:right w:val="nil"/>
            </w:tcBorders>
            <w:shd w:val="clear" w:color="auto" w:fill="auto"/>
            <w:tcMar>
              <w:left w:w="0" w:type="dxa"/>
              <w:right w:w="0" w:type="dxa"/>
            </w:tcMar>
            <w:vAlign w:val="center"/>
          </w:tcPr>
          <w:p w14:paraId="3DFC4F17" w14:textId="77777777" w:rsidR="006148EE" w:rsidRDefault="00720711">
            <w:pPr>
              <w:pStyle w:val="TableParagraph"/>
              <w:ind w:left="479"/>
              <w:jc w:val="center"/>
              <w:rPr>
                <w:rFonts w:ascii="Times New Roman" w:eastAsia="Times New Roman" w:hAnsi="Times New Roman"/>
                <w:sz w:val="18"/>
                <w:szCs w:val="18"/>
                <w:lang w:val="en-GB"/>
              </w:rPr>
            </w:pPr>
            <w:r>
              <w:rPr>
                <w:rFonts w:ascii="Times New Roman" w:eastAsia="Times New Roman" w:hAnsi="Times New Roman"/>
                <w:sz w:val="18"/>
                <w:szCs w:val="18"/>
                <w:lang w:val="en-GB"/>
              </w:rPr>
              <w:t>1.987</w:t>
            </w:r>
          </w:p>
        </w:tc>
        <w:tc>
          <w:tcPr>
            <w:tcW w:w="677" w:type="dxa"/>
            <w:gridSpan w:val="2"/>
            <w:tcBorders>
              <w:left w:val="nil"/>
              <w:bottom w:val="single" w:sz="5" w:space="0" w:color="000000"/>
              <w:right w:val="nil"/>
            </w:tcBorders>
            <w:shd w:val="clear" w:color="auto" w:fill="auto"/>
            <w:tcMar>
              <w:left w:w="0" w:type="dxa"/>
              <w:right w:w="0" w:type="dxa"/>
            </w:tcMar>
            <w:vAlign w:val="center"/>
          </w:tcPr>
          <w:p w14:paraId="1372F0D0" w14:textId="77777777" w:rsidR="006148EE" w:rsidRDefault="00720711">
            <w:pPr>
              <w:pStyle w:val="TableParagraph"/>
              <w:ind w:left="24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0.296</w:t>
            </w:r>
          </w:p>
        </w:tc>
        <w:tc>
          <w:tcPr>
            <w:tcW w:w="909" w:type="dxa"/>
            <w:gridSpan w:val="2"/>
            <w:tcBorders>
              <w:left w:val="nil"/>
              <w:bottom w:val="single" w:sz="5" w:space="0" w:color="000000"/>
              <w:right w:val="nil"/>
            </w:tcBorders>
            <w:shd w:val="clear" w:color="auto" w:fill="auto"/>
            <w:tcMar>
              <w:left w:w="0" w:type="dxa"/>
              <w:right w:w="0" w:type="dxa"/>
            </w:tcMar>
            <w:vAlign w:val="center"/>
          </w:tcPr>
          <w:p w14:paraId="3B8D0BAB" w14:textId="77777777" w:rsidR="006148EE" w:rsidRDefault="00720711">
            <w:pPr>
              <w:pStyle w:val="TableParagraph"/>
              <w:ind w:left="439"/>
              <w:jc w:val="center"/>
              <w:rPr>
                <w:rFonts w:ascii="Times New Roman" w:eastAsia="Times New Roman" w:hAnsi="Times New Roman"/>
                <w:spacing w:val="1"/>
                <w:sz w:val="18"/>
                <w:szCs w:val="18"/>
                <w:lang w:val="en-GB"/>
              </w:rPr>
            </w:pPr>
            <w:r>
              <w:rPr>
                <w:rFonts w:ascii="Times New Roman" w:eastAsia="Times New Roman" w:hAnsi="Times New Roman"/>
                <w:spacing w:val="1"/>
                <w:sz w:val="18"/>
                <w:szCs w:val="18"/>
                <w:lang w:val="en-GB"/>
              </w:rPr>
              <w:t>2.241</w:t>
            </w:r>
          </w:p>
        </w:tc>
        <w:tc>
          <w:tcPr>
            <w:tcW w:w="985" w:type="dxa"/>
            <w:gridSpan w:val="2"/>
            <w:tcBorders>
              <w:left w:val="nil"/>
              <w:bottom w:val="single" w:sz="5" w:space="0" w:color="000000"/>
              <w:right w:val="nil"/>
            </w:tcBorders>
            <w:shd w:val="clear" w:color="auto" w:fill="auto"/>
            <w:tcMar>
              <w:left w:w="0" w:type="dxa"/>
              <w:right w:w="0" w:type="dxa"/>
            </w:tcMar>
            <w:vAlign w:val="center"/>
          </w:tcPr>
          <w:p w14:paraId="2D056A20"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0.296</w:t>
            </w:r>
          </w:p>
        </w:tc>
      </w:tr>
      <w:tr w:rsidR="006148EE" w14:paraId="4E3497FA"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7C823DAB"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2B84C042"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1ED076A0" w14:textId="77777777" w:rsidR="006148EE" w:rsidRDefault="00720711">
            <w:pPr>
              <w:pStyle w:val="TableParagraph"/>
              <w:spacing w:line="195"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Pe</w:t>
            </w:r>
            <w:r>
              <w:rPr>
                <w:rFonts w:ascii="Times New Roman" w:eastAsia="Times New Roman" w:hAnsi="Times New Roman"/>
                <w:i/>
                <w:spacing w:val="-1"/>
                <w:sz w:val="18"/>
                <w:szCs w:val="18"/>
                <w:lang w:val="en-GB"/>
              </w:rPr>
              <w:t>r</w:t>
            </w:r>
            <w:r>
              <w:rPr>
                <w:rFonts w:ascii="Times New Roman" w:eastAsia="Times New Roman" w:hAnsi="Times New Roman"/>
                <w:i/>
                <w:sz w:val="18"/>
                <w:szCs w:val="18"/>
                <w:lang w:val="en-GB"/>
              </w:rPr>
              <w:t>so</w:t>
            </w:r>
            <w:r>
              <w:rPr>
                <w:rFonts w:ascii="Times New Roman" w:eastAsia="Times New Roman" w:hAnsi="Times New Roman"/>
                <w:i/>
                <w:spacing w:val="1"/>
                <w:sz w:val="18"/>
                <w:szCs w:val="18"/>
                <w:lang w:val="en-GB"/>
              </w:rPr>
              <w:t>na</w:t>
            </w:r>
            <w:r>
              <w:rPr>
                <w:rFonts w:ascii="Times New Roman" w:eastAsia="Times New Roman" w:hAnsi="Times New Roman"/>
                <w:i/>
                <w:sz w:val="18"/>
                <w:szCs w:val="18"/>
                <w:lang w:val="en-GB"/>
              </w:rPr>
              <w:t>l i</w:t>
            </w:r>
            <w:r>
              <w:rPr>
                <w:rFonts w:ascii="Times New Roman" w:eastAsia="Times New Roman" w:hAnsi="Times New Roman"/>
                <w:i/>
                <w:spacing w:val="1"/>
                <w:sz w:val="18"/>
                <w:szCs w:val="18"/>
                <w:lang w:val="en-GB"/>
              </w:rPr>
              <w:t>n</w:t>
            </w:r>
            <w:r>
              <w:rPr>
                <w:rFonts w:ascii="Times New Roman" w:eastAsia="Times New Roman" w:hAnsi="Times New Roman"/>
                <w:i/>
                <w:spacing w:val="-1"/>
                <w:sz w:val="18"/>
                <w:szCs w:val="18"/>
                <w:lang w:val="en-GB"/>
              </w:rPr>
              <w:t>c</w:t>
            </w:r>
            <w:r>
              <w:rPr>
                <w:rFonts w:ascii="Times New Roman" w:eastAsia="Times New Roman" w:hAnsi="Times New Roman"/>
                <w:i/>
                <w:spacing w:val="1"/>
                <w:sz w:val="18"/>
                <w:szCs w:val="18"/>
                <w:lang w:val="en-GB"/>
              </w:rPr>
              <w:t>o</w:t>
            </w:r>
            <w:r>
              <w:rPr>
                <w:rFonts w:ascii="Times New Roman" w:eastAsia="Times New Roman" w:hAnsi="Times New Roman"/>
                <w:i/>
                <w:sz w:val="18"/>
                <w:szCs w:val="18"/>
                <w:lang w:val="en-GB"/>
              </w:rPr>
              <w:t>me</w:t>
            </w:r>
            <w:r>
              <w:rPr>
                <w:rFonts w:ascii="Times New Roman" w:eastAsia="Times New Roman" w:hAnsi="Times New Roman"/>
                <w:i/>
                <w:spacing w:val="-1"/>
                <w:sz w:val="18"/>
                <w:szCs w:val="18"/>
                <w:lang w:val="en-GB"/>
              </w:rPr>
              <w:t xml:space="preserve"> </w:t>
            </w:r>
            <w:r>
              <w:rPr>
                <w:rFonts w:ascii="Times New Roman" w:eastAsia="Times New Roman" w:hAnsi="Times New Roman"/>
                <w:i/>
                <w:sz w:val="18"/>
                <w:szCs w:val="18"/>
                <w:lang w:val="en-GB"/>
              </w:rPr>
              <w:t>t</w:t>
            </w:r>
            <w:r>
              <w:rPr>
                <w:rFonts w:ascii="Times New Roman" w:eastAsia="Times New Roman" w:hAnsi="Times New Roman"/>
                <w:i/>
                <w:spacing w:val="1"/>
                <w:sz w:val="18"/>
                <w:szCs w:val="18"/>
                <w:lang w:val="en-GB"/>
              </w:rPr>
              <w:t>a</w:t>
            </w:r>
            <w:r>
              <w:rPr>
                <w:rFonts w:ascii="Times New Roman" w:eastAsia="Times New Roman" w:hAnsi="Times New Roman"/>
                <w:i/>
                <w:sz w:val="18"/>
                <w:szCs w:val="18"/>
                <w:lang w:val="en-GB"/>
              </w:rPr>
              <w:t>x rate</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3E639903"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5</w:t>
            </w:r>
          </w:p>
        </w:tc>
        <w:tc>
          <w:tcPr>
            <w:tcW w:w="212" w:type="dxa"/>
            <w:tcBorders>
              <w:top w:val="single" w:sz="5" w:space="0" w:color="000000"/>
              <w:left w:val="nil"/>
              <w:bottom w:val="nil"/>
              <w:right w:val="nil"/>
            </w:tcBorders>
            <w:shd w:val="clear" w:color="auto" w:fill="auto"/>
            <w:tcMar>
              <w:left w:w="0" w:type="dxa"/>
              <w:right w:w="0" w:type="dxa"/>
            </w:tcMar>
            <w:vAlign w:val="center"/>
          </w:tcPr>
          <w:p w14:paraId="0DF1ED79"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152FE538"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1</w:t>
            </w:r>
          </w:p>
        </w:tc>
        <w:tc>
          <w:tcPr>
            <w:tcW w:w="1041" w:type="dxa"/>
            <w:tcBorders>
              <w:top w:val="single" w:sz="5" w:space="0" w:color="000000"/>
              <w:left w:val="nil"/>
              <w:bottom w:val="nil"/>
              <w:right w:val="nil"/>
            </w:tcBorders>
            <w:shd w:val="clear" w:color="auto" w:fill="auto"/>
            <w:tcMar>
              <w:left w:w="0" w:type="dxa"/>
              <w:right w:w="0" w:type="dxa"/>
            </w:tcMar>
            <w:vAlign w:val="center"/>
          </w:tcPr>
          <w:p w14:paraId="697959E7"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6F7AD479"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563612D4"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3</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737D2601"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6</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2327F026"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7</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5</w:t>
            </w:r>
          </w:p>
        </w:tc>
      </w:tr>
      <w:tr w:rsidR="006148EE" w14:paraId="5F82E9C2"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52B7382C"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59F2CE78"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52E7AD4E" w14:textId="77777777" w:rsidR="006148EE" w:rsidRDefault="00720711">
            <w:pPr>
              <w:pStyle w:val="TableParagraph"/>
              <w:spacing w:line="198" w:lineRule="exact"/>
              <w:rPr>
                <w:rFonts w:ascii="Times New Roman" w:eastAsia="Times New Roman" w:hAnsi="Times New Roman"/>
                <w:sz w:val="18"/>
                <w:szCs w:val="18"/>
                <w:lang w:val="en-GB"/>
              </w:rPr>
            </w:pPr>
            <w:r>
              <w:rPr>
                <w:rFonts w:ascii="Times New Roman" w:eastAsia="Times New Roman" w:hAnsi="Times New Roman"/>
                <w:i/>
                <w:sz w:val="18"/>
                <w:szCs w:val="18"/>
                <w:lang w:val="en-GB"/>
              </w:rPr>
              <w:t>Pr</w:t>
            </w:r>
            <w:r>
              <w:rPr>
                <w:rFonts w:ascii="Times New Roman" w:eastAsia="Times New Roman" w:hAnsi="Times New Roman"/>
                <w:i/>
                <w:spacing w:val="1"/>
                <w:sz w:val="18"/>
                <w:szCs w:val="18"/>
                <w:lang w:val="en-GB"/>
              </w:rPr>
              <w:t>og</w:t>
            </w:r>
            <w:r>
              <w:rPr>
                <w:rFonts w:ascii="Times New Roman" w:eastAsia="Times New Roman" w:hAnsi="Times New Roman"/>
                <w:i/>
                <w:sz w:val="18"/>
                <w:szCs w:val="18"/>
                <w:lang w:val="en-GB"/>
              </w:rPr>
              <w:t>r</w:t>
            </w:r>
            <w:r>
              <w:rPr>
                <w:rFonts w:ascii="Times New Roman" w:eastAsia="Times New Roman" w:hAnsi="Times New Roman"/>
                <w:i/>
                <w:spacing w:val="-2"/>
                <w:sz w:val="18"/>
                <w:szCs w:val="18"/>
                <w:lang w:val="en-GB"/>
              </w:rPr>
              <w:t>e</w:t>
            </w:r>
            <w:r>
              <w:rPr>
                <w:rFonts w:ascii="Times New Roman" w:eastAsia="Times New Roman" w:hAnsi="Times New Roman"/>
                <w:i/>
                <w:sz w:val="18"/>
                <w:szCs w:val="18"/>
                <w:lang w:val="en-GB"/>
              </w:rPr>
              <w:t>s</w:t>
            </w:r>
            <w:r>
              <w:rPr>
                <w:rFonts w:ascii="Times New Roman" w:eastAsia="Times New Roman" w:hAnsi="Times New Roman"/>
                <w:i/>
                <w:spacing w:val="-1"/>
                <w:sz w:val="18"/>
                <w:szCs w:val="18"/>
                <w:lang w:val="en-GB"/>
              </w:rPr>
              <w:t>s</w:t>
            </w:r>
            <w:r>
              <w:rPr>
                <w:rFonts w:ascii="Times New Roman" w:eastAsia="Times New Roman" w:hAnsi="Times New Roman"/>
                <w:i/>
                <w:sz w:val="18"/>
                <w:szCs w:val="18"/>
                <w:lang w:val="en-GB"/>
              </w:rPr>
              <w:t>ivity i</w:t>
            </w:r>
            <w:r>
              <w:rPr>
                <w:rFonts w:ascii="Times New Roman" w:eastAsia="Times New Roman" w:hAnsi="Times New Roman"/>
                <w:i/>
                <w:spacing w:val="1"/>
                <w:sz w:val="18"/>
                <w:szCs w:val="18"/>
                <w:lang w:val="en-GB"/>
              </w:rPr>
              <w:t>nd</w:t>
            </w:r>
            <w:r>
              <w:rPr>
                <w:rFonts w:ascii="Times New Roman" w:eastAsia="Times New Roman" w:hAnsi="Times New Roman"/>
                <w:i/>
                <w:spacing w:val="-1"/>
                <w:sz w:val="18"/>
                <w:szCs w:val="18"/>
                <w:lang w:val="en-GB"/>
              </w:rPr>
              <w:t>e</w:t>
            </w:r>
            <w:r>
              <w:rPr>
                <w:rFonts w:ascii="Times New Roman" w:eastAsia="Times New Roman" w:hAnsi="Times New Roman"/>
                <w:i/>
                <w:sz w:val="18"/>
                <w:szCs w:val="18"/>
                <w:lang w:val="en-GB"/>
              </w:rPr>
              <w:t>x</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1CF06FC4" w14:textId="77777777" w:rsidR="006148EE" w:rsidRDefault="00720711">
            <w:pPr>
              <w:pStyle w:val="TableParagraph"/>
              <w:spacing w:before="94"/>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212" w:type="dxa"/>
            <w:tcBorders>
              <w:top w:val="nil"/>
              <w:left w:val="nil"/>
              <w:bottom w:val="single" w:sz="5" w:space="0" w:color="000000"/>
              <w:right w:val="nil"/>
            </w:tcBorders>
            <w:shd w:val="clear" w:color="auto" w:fill="auto"/>
            <w:tcMar>
              <w:left w:w="0" w:type="dxa"/>
              <w:right w:w="0" w:type="dxa"/>
            </w:tcMar>
            <w:vAlign w:val="center"/>
          </w:tcPr>
          <w:p w14:paraId="4EFC714B"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459321D6" w14:textId="77777777" w:rsidR="006148EE" w:rsidRDefault="00720711">
            <w:pPr>
              <w:pStyle w:val="TableParagraph"/>
              <w:spacing w:before="94"/>
              <w:ind w:left="214"/>
              <w:jc w:val="center"/>
              <w:rPr>
                <w:rFonts w:ascii="Times New Roman" w:eastAsia="Times New Roman" w:hAnsi="Times New Roman"/>
                <w:sz w:val="18"/>
                <w:szCs w:val="18"/>
                <w:lang w:val="en-GB"/>
              </w:rPr>
            </w:pPr>
            <w:r>
              <w:rPr>
                <w:rFonts w:ascii="Times New Roman" w:eastAsia="Times New Roman" w:hAnsi="Times New Roman"/>
                <w:sz w:val="18"/>
                <w:szCs w:val="18"/>
                <w:lang w:val="en-GB"/>
              </w:rPr>
              <w:t>2.</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1</w:t>
            </w:r>
          </w:p>
        </w:tc>
        <w:tc>
          <w:tcPr>
            <w:tcW w:w="1041" w:type="dxa"/>
            <w:tcBorders>
              <w:top w:val="nil"/>
              <w:left w:val="nil"/>
              <w:bottom w:val="single" w:sz="5" w:space="0" w:color="000000"/>
              <w:right w:val="nil"/>
            </w:tcBorders>
            <w:shd w:val="clear" w:color="auto" w:fill="auto"/>
            <w:tcMar>
              <w:left w:w="0" w:type="dxa"/>
              <w:right w:w="0" w:type="dxa"/>
            </w:tcMar>
            <w:vAlign w:val="center"/>
          </w:tcPr>
          <w:p w14:paraId="3885F58B" w14:textId="77777777" w:rsidR="006148EE" w:rsidRDefault="00720711">
            <w:pPr>
              <w:pStyle w:val="TableParagraph"/>
              <w:spacing w:before="94"/>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8</w:t>
            </w:r>
          </w:p>
        </w:tc>
        <w:tc>
          <w:tcPr>
            <w:tcW w:w="1044" w:type="dxa"/>
            <w:tcBorders>
              <w:top w:val="nil"/>
              <w:left w:val="nil"/>
              <w:bottom w:val="single" w:sz="5" w:space="0" w:color="000000"/>
              <w:right w:val="nil"/>
            </w:tcBorders>
            <w:shd w:val="clear" w:color="auto" w:fill="auto"/>
            <w:tcMar>
              <w:left w:w="0" w:type="dxa"/>
              <w:right w:w="0" w:type="dxa"/>
            </w:tcMar>
            <w:vAlign w:val="center"/>
          </w:tcPr>
          <w:p w14:paraId="0629B76E" w14:textId="77777777" w:rsidR="006148EE" w:rsidRDefault="00720711">
            <w:pPr>
              <w:pStyle w:val="TableParagraph"/>
              <w:spacing w:before="94"/>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0</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096EB9F3" w14:textId="77777777" w:rsidR="006148EE" w:rsidRDefault="00720711">
            <w:pPr>
              <w:pStyle w:val="TableParagraph"/>
              <w:spacing w:before="94"/>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4</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77E06196" w14:textId="77777777" w:rsidR="006148EE" w:rsidRDefault="00720711">
            <w:pPr>
              <w:pStyle w:val="TableParagraph"/>
              <w:spacing w:before="94"/>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2</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760CAE2D" w14:textId="77777777" w:rsidR="006148EE" w:rsidRDefault="00720711">
            <w:pPr>
              <w:pStyle w:val="TableParagraph"/>
              <w:spacing w:before="94"/>
              <w:ind w:left="47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6</w:t>
            </w:r>
          </w:p>
        </w:tc>
      </w:tr>
      <w:tr w:rsidR="006148EE" w14:paraId="7B47B1ED"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3C4EA998" w14:textId="77777777" w:rsidR="006148EE" w:rsidRDefault="006148EE"/>
        </w:tc>
        <w:tc>
          <w:tcPr>
            <w:tcW w:w="106" w:type="dxa"/>
            <w:tcBorders>
              <w:top w:val="single" w:sz="5" w:space="0" w:color="000000"/>
              <w:left w:val="nil"/>
              <w:bottom w:val="nil"/>
              <w:right w:val="nil"/>
            </w:tcBorders>
            <w:shd w:val="clear" w:color="auto" w:fill="auto"/>
            <w:tcMar>
              <w:left w:w="0" w:type="dxa"/>
              <w:right w:w="0" w:type="dxa"/>
            </w:tcMar>
          </w:tcPr>
          <w:p w14:paraId="30CCF833" w14:textId="77777777" w:rsidR="006148EE" w:rsidRDefault="006148EE">
            <w:pPr>
              <w:widowControl w:val="0"/>
              <w:rPr>
                <w:rFonts w:ascii="Calibri" w:hAnsi="Calibri"/>
                <w:sz w:val="22"/>
                <w:szCs w:val="22"/>
                <w:lang w:eastAsia="en-US"/>
              </w:rPr>
            </w:pPr>
          </w:p>
        </w:tc>
        <w:tc>
          <w:tcPr>
            <w:tcW w:w="2398" w:type="dxa"/>
            <w:gridSpan w:val="2"/>
            <w:tcBorders>
              <w:top w:val="single" w:sz="5" w:space="0" w:color="000000"/>
              <w:left w:val="nil"/>
              <w:bottom w:val="nil"/>
              <w:right w:val="nil"/>
            </w:tcBorders>
            <w:shd w:val="clear" w:color="auto" w:fill="auto"/>
            <w:tcMar>
              <w:left w:w="0" w:type="dxa"/>
              <w:right w:w="0" w:type="dxa"/>
            </w:tcMar>
          </w:tcPr>
          <w:p w14:paraId="425A770C" w14:textId="77777777" w:rsidR="006148EE" w:rsidRDefault="00720711">
            <w:pPr>
              <w:pStyle w:val="TableParagraph"/>
              <w:spacing w:before="26"/>
              <w:rPr>
                <w:rFonts w:ascii="Times New Roman" w:eastAsia="Times New Roman" w:hAnsi="Times New Roman"/>
                <w:sz w:val="18"/>
                <w:szCs w:val="18"/>
                <w:lang w:val="en-GB"/>
              </w:rPr>
            </w:pPr>
            <w:r>
              <w:rPr>
                <w:rFonts w:ascii="Times New Roman" w:eastAsia="Times New Roman" w:hAnsi="Times New Roman"/>
                <w:i/>
                <w:sz w:val="18"/>
                <w:szCs w:val="18"/>
                <w:lang w:val="en-GB"/>
              </w:rPr>
              <w:t>Employment protection</w:t>
            </w:r>
          </w:p>
        </w:tc>
        <w:tc>
          <w:tcPr>
            <w:tcW w:w="580" w:type="dxa"/>
            <w:gridSpan w:val="2"/>
            <w:tcBorders>
              <w:top w:val="single" w:sz="5" w:space="0" w:color="000000"/>
              <w:left w:val="nil"/>
              <w:bottom w:val="nil"/>
              <w:right w:val="nil"/>
            </w:tcBorders>
            <w:shd w:val="clear" w:color="auto" w:fill="auto"/>
            <w:tcMar>
              <w:left w:w="0" w:type="dxa"/>
              <w:right w:w="0" w:type="dxa"/>
            </w:tcMar>
            <w:vAlign w:val="center"/>
          </w:tcPr>
          <w:p w14:paraId="2395DBE1" w14:textId="77777777" w:rsidR="006148EE" w:rsidRDefault="00720711">
            <w:pPr>
              <w:pStyle w:val="TableParagraph"/>
              <w:spacing w:before="26"/>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2</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7</w:t>
            </w:r>
          </w:p>
        </w:tc>
        <w:tc>
          <w:tcPr>
            <w:tcW w:w="212" w:type="dxa"/>
            <w:tcBorders>
              <w:top w:val="single" w:sz="5" w:space="0" w:color="000000"/>
              <w:left w:val="nil"/>
              <w:bottom w:val="nil"/>
              <w:right w:val="nil"/>
            </w:tcBorders>
            <w:shd w:val="clear" w:color="auto" w:fill="auto"/>
            <w:tcMar>
              <w:left w:w="0" w:type="dxa"/>
              <w:right w:w="0" w:type="dxa"/>
            </w:tcMar>
            <w:vAlign w:val="center"/>
          </w:tcPr>
          <w:p w14:paraId="47211C62" w14:textId="77777777" w:rsidR="006148EE" w:rsidRDefault="006148EE">
            <w:pPr>
              <w:widowControl w:val="0"/>
              <w:jc w:val="center"/>
              <w:rPr>
                <w:rFonts w:ascii="Calibri" w:hAnsi="Calibri"/>
                <w:sz w:val="22"/>
                <w:szCs w:val="22"/>
                <w:lang w:eastAsia="en-US"/>
              </w:rPr>
            </w:pPr>
          </w:p>
        </w:tc>
        <w:tc>
          <w:tcPr>
            <w:tcW w:w="658" w:type="dxa"/>
            <w:gridSpan w:val="2"/>
            <w:tcBorders>
              <w:top w:val="single" w:sz="5" w:space="0" w:color="000000"/>
              <w:left w:val="nil"/>
              <w:bottom w:val="nil"/>
              <w:right w:val="nil"/>
            </w:tcBorders>
            <w:shd w:val="clear" w:color="auto" w:fill="auto"/>
            <w:tcMar>
              <w:left w:w="0" w:type="dxa"/>
              <w:right w:w="0" w:type="dxa"/>
            </w:tcMar>
            <w:vAlign w:val="center"/>
          </w:tcPr>
          <w:p w14:paraId="5C4AA6AE" w14:textId="77777777" w:rsidR="006148EE" w:rsidRDefault="00720711">
            <w:pPr>
              <w:pStyle w:val="TableParagraph"/>
              <w:spacing w:before="26"/>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9</w:t>
            </w:r>
            <w:r>
              <w:rPr>
                <w:rFonts w:ascii="Times New Roman" w:eastAsia="Times New Roman" w:hAnsi="Times New Roman"/>
                <w:sz w:val="18"/>
                <w:szCs w:val="18"/>
                <w:lang w:val="en-GB"/>
              </w:rPr>
              <w:t>3</w:t>
            </w:r>
          </w:p>
        </w:tc>
        <w:tc>
          <w:tcPr>
            <w:tcW w:w="1041" w:type="dxa"/>
            <w:tcBorders>
              <w:top w:val="single" w:sz="5" w:space="0" w:color="000000"/>
              <w:left w:val="nil"/>
              <w:bottom w:val="nil"/>
              <w:right w:val="nil"/>
            </w:tcBorders>
            <w:shd w:val="clear" w:color="auto" w:fill="auto"/>
            <w:tcMar>
              <w:left w:w="0" w:type="dxa"/>
              <w:right w:w="0" w:type="dxa"/>
            </w:tcMar>
            <w:vAlign w:val="center"/>
          </w:tcPr>
          <w:p w14:paraId="36E93B33" w14:textId="77777777" w:rsidR="006148EE" w:rsidRDefault="00720711">
            <w:pPr>
              <w:pStyle w:val="TableParagraph"/>
              <w:spacing w:before="26"/>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0</w:t>
            </w:r>
          </w:p>
        </w:tc>
        <w:tc>
          <w:tcPr>
            <w:tcW w:w="1044" w:type="dxa"/>
            <w:tcBorders>
              <w:top w:val="single" w:sz="5" w:space="0" w:color="000000"/>
              <w:left w:val="nil"/>
              <w:bottom w:val="nil"/>
              <w:right w:val="nil"/>
            </w:tcBorders>
            <w:shd w:val="clear" w:color="auto" w:fill="auto"/>
            <w:tcMar>
              <w:left w:w="0" w:type="dxa"/>
              <w:right w:w="0" w:type="dxa"/>
            </w:tcMar>
            <w:vAlign w:val="center"/>
          </w:tcPr>
          <w:p w14:paraId="2C90F323" w14:textId="77777777" w:rsidR="006148EE" w:rsidRDefault="00720711">
            <w:pPr>
              <w:pStyle w:val="TableParagraph"/>
              <w:spacing w:before="26"/>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4</w:t>
            </w:r>
          </w:p>
        </w:tc>
        <w:tc>
          <w:tcPr>
            <w:tcW w:w="677" w:type="dxa"/>
            <w:gridSpan w:val="2"/>
            <w:tcBorders>
              <w:top w:val="single" w:sz="5" w:space="0" w:color="000000"/>
              <w:left w:val="nil"/>
              <w:bottom w:val="nil"/>
              <w:right w:val="nil"/>
            </w:tcBorders>
            <w:shd w:val="clear" w:color="auto" w:fill="auto"/>
            <w:tcMar>
              <w:left w:w="0" w:type="dxa"/>
              <w:right w:w="0" w:type="dxa"/>
            </w:tcMar>
            <w:vAlign w:val="center"/>
          </w:tcPr>
          <w:p w14:paraId="4FCC56DD" w14:textId="77777777" w:rsidR="006148EE" w:rsidRDefault="00720711">
            <w:pPr>
              <w:pStyle w:val="TableParagraph"/>
              <w:spacing w:before="26"/>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5</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09" w:type="dxa"/>
            <w:gridSpan w:val="2"/>
            <w:tcBorders>
              <w:top w:val="single" w:sz="5" w:space="0" w:color="000000"/>
              <w:left w:val="nil"/>
              <w:bottom w:val="nil"/>
              <w:right w:val="nil"/>
            </w:tcBorders>
            <w:shd w:val="clear" w:color="auto" w:fill="auto"/>
            <w:tcMar>
              <w:left w:w="0" w:type="dxa"/>
              <w:right w:w="0" w:type="dxa"/>
            </w:tcMar>
            <w:vAlign w:val="center"/>
          </w:tcPr>
          <w:p w14:paraId="6D2D2B42" w14:textId="77777777" w:rsidR="006148EE" w:rsidRDefault="00720711">
            <w:pPr>
              <w:pStyle w:val="TableParagraph"/>
              <w:spacing w:before="26"/>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5</w:t>
            </w:r>
            <w:r>
              <w:rPr>
                <w:rFonts w:ascii="Times New Roman" w:eastAsia="Times New Roman" w:hAnsi="Times New Roman"/>
                <w:sz w:val="18"/>
                <w:szCs w:val="18"/>
                <w:lang w:val="en-GB"/>
              </w:rPr>
              <w:t>5</w:t>
            </w:r>
          </w:p>
        </w:tc>
        <w:tc>
          <w:tcPr>
            <w:tcW w:w="985" w:type="dxa"/>
            <w:gridSpan w:val="2"/>
            <w:tcBorders>
              <w:top w:val="single" w:sz="5" w:space="0" w:color="000000"/>
              <w:left w:val="nil"/>
              <w:bottom w:val="nil"/>
              <w:right w:val="nil"/>
            </w:tcBorders>
            <w:shd w:val="clear" w:color="auto" w:fill="auto"/>
            <w:tcMar>
              <w:left w:w="0" w:type="dxa"/>
              <w:right w:w="0" w:type="dxa"/>
            </w:tcMar>
            <w:vAlign w:val="center"/>
          </w:tcPr>
          <w:p w14:paraId="78E16E0C" w14:textId="77777777" w:rsidR="006148EE" w:rsidRDefault="00720711">
            <w:pPr>
              <w:pStyle w:val="TableParagraph"/>
              <w:spacing w:before="26"/>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8</w:t>
            </w:r>
          </w:p>
        </w:tc>
      </w:tr>
      <w:tr w:rsidR="006148EE" w14:paraId="0AAFE660" w14:textId="77777777">
        <w:trPr>
          <w:gridAfter w:val="1"/>
          <w:wAfter w:w="44" w:type="dxa"/>
          <w:trHeight w:val="227"/>
        </w:trPr>
        <w:tc>
          <w:tcPr>
            <w:tcW w:w="93" w:type="dxa"/>
            <w:tcBorders>
              <w:top w:val="nil"/>
              <w:left w:val="nil"/>
              <w:bottom w:val="nil"/>
              <w:right w:val="nil"/>
              <w:tl2br w:val="nil"/>
              <w:tr2bl w:val="nil"/>
            </w:tcBorders>
            <w:shd w:val="clear" w:color="auto" w:fill="auto"/>
            <w:tcMar>
              <w:top w:w="0" w:type="dxa"/>
              <w:left w:w="0" w:type="dxa"/>
              <w:bottom w:w="0" w:type="dxa"/>
              <w:right w:w="0" w:type="dxa"/>
            </w:tcMar>
          </w:tcPr>
          <w:p w14:paraId="0881BCC6" w14:textId="77777777" w:rsidR="006148EE" w:rsidRDefault="006148EE"/>
        </w:tc>
        <w:tc>
          <w:tcPr>
            <w:tcW w:w="106" w:type="dxa"/>
            <w:tcBorders>
              <w:top w:val="nil"/>
              <w:left w:val="nil"/>
              <w:bottom w:val="single" w:sz="5" w:space="0" w:color="000000"/>
              <w:right w:val="nil"/>
            </w:tcBorders>
            <w:shd w:val="clear" w:color="auto" w:fill="auto"/>
            <w:tcMar>
              <w:left w:w="0" w:type="dxa"/>
              <w:right w:w="0" w:type="dxa"/>
            </w:tcMar>
          </w:tcPr>
          <w:p w14:paraId="7433AC27" w14:textId="77777777" w:rsidR="006148EE" w:rsidRDefault="006148EE">
            <w:pPr>
              <w:widowControl w:val="0"/>
              <w:rPr>
                <w:rFonts w:ascii="Calibri" w:hAnsi="Calibri"/>
                <w:sz w:val="22"/>
                <w:szCs w:val="22"/>
                <w:lang w:eastAsia="en-US"/>
              </w:rPr>
            </w:pPr>
          </w:p>
        </w:tc>
        <w:tc>
          <w:tcPr>
            <w:tcW w:w="2398" w:type="dxa"/>
            <w:gridSpan w:val="2"/>
            <w:tcBorders>
              <w:top w:val="nil"/>
              <w:left w:val="nil"/>
              <w:bottom w:val="single" w:sz="5" w:space="0" w:color="000000"/>
              <w:right w:val="nil"/>
            </w:tcBorders>
            <w:shd w:val="clear" w:color="auto" w:fill="auto"/>
            <w:tcMar>
              <w:left w:w="0" w:type="dxa"/>
              <w:right w:w="0" w:type="dxa"/>
            </w:tcMar>
          </w:tcPr>
          <w:p w14:paraId="7D604528" w14:textId="77777777" w:rsidR="006148EE" w:rsidRDefault="00720711">
            <w:pPr>
              <w:pStyle w:val="TableParagraph"/>
              <w:spacing w:before="12" w:line="206" w:lineRule="exact"/>
              <w:ind w:right="203"/>
              <w:rPr>
                <w:rFonts w:ascii="Times New Roman" w:eastAsia="Times New Roman" w:hAnsi="Times New Roman"/>
                <w:sz w:val="18"/>
                <w:szCs w:val="18"/>
                <w:lang w:val="en-GB"/>
              </w:rPr>
            </w:pPr>
            <w:r>
              <w:rPr>
                <w:rFonts w:ascii="Times New Roman" w:eastAsia="Times New Roman" w:hAnsi="Times New Roman"/>
                <w:i/>
                <w:sz w:val="18"/>
                <w:szCs w:val="18"/>
                <w:lang w:val="en-GB"/>
              </w:rPr>
              <w:t>Minimum wages</w:t>
            </w:r>
          </w:p>
        </w:tc>
        <w:tc>
          <w:tcPr>
            <w:tcW w:w="580" w:type="dxa"/>
            <w:gridSpan w:val="2"/>
            <w:tcBorders>
              <w:top w:val="nil"/>
              <w:left w:val="nil"/>
              <w:bottom w:val="single" w:sz="5" w:space="0" w:color="000000"/>
              <w:right w:val="nil"/>
            </w:tcBorders>
            <w:shd w:val="clear" w:color="auto" w:fill="auto"/>
            <w:tcMar>
              <w:left w:w="0" w:type="dxa"/>
              <w:right w:w="0" w:type="dxa"/>
            </w:tcMar>
            <w:vAlign w:val="center"/>
          </w:tcPr>
          <w:p w14:paraId="714A0C6F" w14:textId="77777777" w:rsidR="006148EE" w:rsidRDefault="00720711">
            <w:pPr>
              <w:pStyle w:val="TableParagraph"/>
              <w:ind w:left="16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6</w:t>
            </w:r>
            <w:r>
              <w:rPr>
                <w:rFonts w:ascii="Times New Roman" w:eastAsia="Times New Roman" w:hAnsi="Times New Roman"/>
                <w:sz w:val="18"/>
                <w:szCs w:val="18"/>
                <w:lang w:val="en-GB"/>
              </w:rPr>
              <w:t>7</w:t>
            </w:r>
          </w:p>
        </w:tc>
        <w:tc>
          <w:tcPr>
            <w:tcW w:w="212" w:type="dxa"/>
            <w:tcBorders>
              <w:top w:val="nil"/>
              <w:left w:val="nil"/>
              <w:bottom w:val="single" w:sz="5" w:space="0" w:color="000000"/>
              <w:right w:val="nil"/>
            </w:tcBorders>
            <w:shd w:val="clear" w:color="auto" w:fill="auto"/>
            <w:tcMar>
              <w:left w:w="0" w:type="dxa"/>
              <w:right w:w="0" w:type="dxa"/>
            </w:tcMar>
            <w:vAlign w:val="center"/>
          </w:tcPr>
          <w:p w14:paraId="40CBF6BC" w14:textId="77777777" w:rsidR="006148EE" w:rsidRDefault="006148EE">
            <w:pPr>
              <w:widowControl w:val="0"/>
              <w:jc w:val="center"/>
              <w:rPr>
                <w:rFonts w:ascii="Calibri" w:hAnsi="Calibri"/>
                <w:sz w:val="22"/>
                <w:szCs w:val="22"/>
                <w:lang w:eastAsia="en-US"/>
              </w:rPr>
            </w:pPr>
          </w:p>
        </w:tc>
        <w:tc>
          <w:tcPr>
            <w:tcW w:w="658" w:type="dxa"/>
            <w:gridSpan w:val="2"/>
            <w:tcBorders>
              <w:top w:val="nil"/>
              <w:left w:val="nil"/>
              <w:bottom w:val="single" w:sz="5" w:space="0" w:color="000000"/>
              <w:right w:val="nil"/>
            </w:tcBorders>
            <w:shd w:val="clear" w:color="auto" w:fill="auto"/>
            <w:tcMar>
              <w:left w:w="0" w:type="dxa"/>
              <w:right w:w="0" w:type="dxa"/>
            </w:tcMar>
            <w:vAlign w:val="center"/>
          </w:tcPr>
          <w:p w14:paraId="6BC5603D" w14:textId="77777777" w:rsidR="006148EE" w:rsidRDefault="00720711">
            <w:pPr>
              <w:pStyle w:val="TableParagraph"/>
              <w:ind w:left="214"/>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6</w:t>
            </w:r>
            <w:r>
              <w:rPr>
                <w:rFonts w:ascii="Times New Roman" w:eastAsia="Times New Roman" w:hAnsi="Times New Roman"/>
                <w:spacing w:val="1"/>
                <w:sz w:val="18"/>
                <w:szCs w:val="18"/>
                <w:lang w:val="en-GB"/>
              </w:rPr>
              <w:t>8</w:t>
            </w:r>
            <w:r>
              <w:rPr>
                <w:rFonts w:ascii="Times New Roman" w:eastAsia="Times New Roman" w:hAnsi="Times New Roman"/>
                <w:sz w:val="18"/>
                <w:szCs w:val="18"/>
                <w:lang w:val="en-GB"/>
              </w:rPr>
              <w:t>4</w:t>
            </w:r>
          </w:p>
        </w:tc>
        <w:tc>
          <w:tcPr>
            <w:tcW w:w="1041" w:type="dxa"/>
            <w:tcBorders>
              <w:top w:val="nil"/>
              <w:left w:val="nil"/>
              <w:bottom w:val="single" w:sz="5" w:space="0" w:color="000000"/>
              <w:right w:val="nil"/>
            </w:tcBorders>
            <w:shd w:val="clear" w:color="auto" w:fill="auto"/>
            <w:tcMar>
              <w:left w:w="0" w:type="dxa"/>
              <w:right w:w="0" w:type="dxa"/>
            </w:tcMar>
            <w:vAlign w:val="center"/>
          </w:tcPr>
          <w:p w14:paraId="0E09EB1D" w14:textId="77777777" w:rsidR="006148EE" w:rsidRDefault="00720711">
            <w:pPr>
              <w:pStyle w:val="TableParagraph"/>
              <w:ind w:left="562"/>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0</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9</w:t>
            </w:r>
          </w:p>
        </w:tc>
        <w:tc>
          <w:tcPr>
            <w:tcW w:w="1044" w:type="dxa"/>
            <w:tcBorders>
              <w:top w:val="nil"/>
              <w:left w:val="nil"/>
              <w:bottom w:val="single" w:sz="5" w:space="0" w:color="000000"/>
              <w:right w:val="nil"/>
            </w:tcBorders>
            <w:shd w:val="clear" w:color="auto" w:fill="auto"/>
            <w:tcMar>
              <w:left w:w="0" w:type="dxa"/>
              <w:right w:w="0" w:type="dxa"/>
            </w:tcMar>
            <w:vAlign w:val="center"/>
          </w:tcPr>
          <w:p w14:paraId="2D8D8131" w14:textId="77777777" w:rsidR="006148EE" w:rsidRDefault="00720711">
            <w:pPr>
              <w:pStyle w:val="TableParagraph"/>
              <w:ind w:left="511"/>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3</w:t>
            </w:r>
            <w:r>
              <w:rPr>
                <w:rFonts w:ascii="Times New Roman" w:eastAsia="Times New Roman" w:hAnsi="Times New Roman"/>
                <w:spacing w:val="1"/>
                <w:sz w:val="18"/>
                <w:szCs w:val="18"/>
                <w:lang w:val="en-GB"/>
              </w:rPr>
              <w:t>3</w:t>
            </w:r>
            <w:r>
              <w:rPr>
                <w:rFonts w:ascii="Times New Roman" w:eastAsia="Times New Roman" w:hAnsi="Times New Roman"/>
                <w:sz w:val="18"/>
                <w:szCs w:val="18"/>
                <w:lang w:val="en-GB"/>
              </w:rPr>
              <w:t>7</w:t>
            </w:r>
          </w:p>
        </w:tc>
        <w:tc>
          <w:tcPr>
            <w:tcW w:w="677" w:type="dxa"/>
            <w:gridSpan w:val="2"/>
            <w:tcBorders>
              <w:top w:val="nil"/>
              <w:left w:val="nil"/>
              <w:bottom w:val="single" w:sz="5" w:space="0" w:color="000000"/>
              <w:right w:val="nil"/>
            </w:tcBorders>
            <w:shd w:val="clear" w:color="auto" w:fill="auto"/>
            <w:tcMar>
              <w:left w:w="0" w:type="dxa"/>
              <w:right w:w="0" w:type="dxa"/>
            </w:tcMar>
            <w:vAlign w:val="center"/>
          </w:tcPr>
          <w:p w14:paraId="28A1FD7C" w14:textId="77777777" w:rsidR="006148EE" w:rsidRDefault="00720711">
            <w:pPr>
              <w:pStyle w:val="TableParagraph"/>
              <w:ind w:left="24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4</w:t>
            </w:r>
            <w:r>
              <w:rPr>
                <w:rFonts w:ascii="Times New Roman" w:eastAsia="Times New Roman" w:hAnsi="Times New Roman"/>
                <w:sz w:val="18"/>
                <w:szCs w:val="18"/>
                <w:lang w:val="en-GB"/>
              </w:rPr>
              <w:t>6</w:t>
            </w:r>
          </w:p>
        </w:tc>
        <w:tc>
          <w:tcPr>
            <w:tcW w:w="909" w:type="dxa"/>
            <w:gridSpan w:val="2"/>
            <w:tcBorders>
              <w:top w:val="nil"/>
              <w:left w:val="nil"/>
              <w:bottom w:val="single" w:sz="5" w:space="0" w:color="000000"/>
              <w:right w:val="nil"/>
            </w:tcBorders>
            <w:shd w:val="clear" w:color="auto" w:fill="auto"/>
            <w:tcMar>
              <w:left w:w="0" w:type="dxa"/>
              <w:right w:w="0" w:type="dxa"/>
            </w:tcMar>
            <w:vAlign w:val="center"/>
          </w:tcPr>
          <w:p w14:paraId="698638DD" w14:textId="77777777" w:rsidR="006148EE" w:rsidRDefault="00720711">
            <w:pPr>
              <w:pStyle w:val="TableParagraph"/>
              <w:ind w:left="439"/>
              <w:jc w:val="center"/>
              <w:rPr>
                <w:rFonts w:ascii="Times New Roman" w:eastAsia="Times New Roman" w:hAnsi="Times New Roman"/>
                <w:sz w:val="18"/>
                <w:szCs w:val="18"/>
                <w:lang w:val="en-GB"/>
              </w:rPr>
            </w:pPr>
            <w:r>
              <w:rPr>
                <w:rFonts w:ascii="Times New Roman" w:eastAsia="Times New Roman" w:hAnsi="Times New Roman"/>
                <w:spacing w:val="1"/>
                <w:sz w:val="18"/>
                <w:szCs w:val="18"/>
                <w:lang w:val="en-GB"/>
              </w:rPr>
              <w:t>2</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9</w:t>
            </w:r>
            <w:r>
              <w:rPr>
                <w:rFonts w:ascii="Times New Roman" w:eastAsia="Times New Roman" w:hAnsi="Times New Roman"/>
                <w:spacing w:val="1"/>
                <w:sz w:val="18"/>
                <w:szCs w:val="18"/>
                <w:lang w:val="en-GB"/>
              </w:rPr>
              <w:t>1</w:t>
            </w:r>
            <w:r>
              <w:rPr>
                <w:rFonts w:ascii="Times New Roman" w:eastAsia="Times New Roman" w:hAnsi="Times New Roman"/>
                <w:sz w:val="18"/>
                <w:szCs w:val="18"/>
                <w:lang w:val="en-GB"/>
              </w:rPr>
              <w:t>0</w:t>
            </w:r>
          </w:p>
        </w:tc>
        <w:tc>
          <w:tcPr>
            <w:tcW w:w="985" w:type="dxa"/>
            <w:gridSpan w:val="2"/>
            <w:tcBorders>
              <w:top w:val="nil"/>
              <w:left w:val="nil"/>
              <w:bottom w:val="single" w:sz="5" w:space="0" w:color="000000"/>
              <w:right w:val="nil"/>
            </w:tcBorders>
            <w:shd w:val="clear" w:color="auto" w:fill="auto"/>
            <w:tcMar>
              <w:left w:w="0" w:type="dxa"/>
              <w:right w:w="0" w:type="dxa"/>
            </w:tcMar>
            <w:vAlign w:val="center"/>
          </w:tcPr>
          <w:p w14:paraId="5D4066AD" w14:textId="77777777" w:rsidR="006148EE" w:rsidRDefault="00720711">
            <w:pPr>
              <w:pStyle w:val="TableParagraph"/>
              <w:ind w:left="440"/>
              <w:jc w:val="center"/>
              <w:rPr>
                <w:rFonts w:ascii="Times New Roman" w:eastAsia="Times New Roman" w:hAnsi="Times New Roman"/>
                <w:sz w:val="18"/>
                <w:szCs w:val="18"/>
                <w:lang w:val="en-GB"/>
              </w:rPr>
            </w:pPr>
            <w:r>
              <w:rPr>
                <w:rFonts w:ascii="Times New Roman" w:eastAsia="Times New Roman" w:hAnsi="Times New Roman"/>
                <w:sz w:val="18"/>
                <w:szCs w:val="18"/>
                <w:lang w:val="en-GB"/>
              </w:rPr>
              <w:t>-</w:t>
            </w:r>
            <w:r>
              <w:rPr>
                <w:rFonts w:ascii="Times New Roman" w:eastAsia="Times New Roman" w:hAnsi="Times New Roman"/>
                <w:spacing w:val="1"/>
                <w:sz w:val="18"/>
                <w:szCs w:val="18"/>
                <w:lang w:val="en-GB"/>
              </w:rPr>
              <w:t>0</w:t>
            </w:r>
            <w:r>
              <w:rPr>
                <w:rFonts w:ascii="Times New Roman" w:eastAsia="Times New Roman" w:hAnsi="Times New Roman"/>
                <w:sz w:val="18"/>
                <w:szCs w:val="18"/>
                <w:lang w:val="en-GB"/>
              </w:rPr>
              <w:t>.</w:t>
            </w:r>
            <w:r>
              <w:rPr>
                <w:rFonts w:ascii="Times New Roman" w:eastAsia="Times New Roman" w:hAnsi="Times New Roman"/>
                <w:spacing w:val="-2"/>
                <w:sz w:val="18"/>
                <w:szCs w:val="18"/>
                <w:lang w:val="en-GB"/>
              </w:rPr>
              <w:t>1</w:t>
            </w:r>
            <w:r>
              <w:rPr>
                <w:rFonts w:ascii="Times New Roman" w:eastAsia="Times New Roman" w:hAnsi="Times New Roman"/>
                <w:spacing w:val="1"/>
                <w:sz w:val="18"/>
                <w:szCs w:val="18"/>
                <w:lang w:val="en-GB"/>
              </w:rPr>
              <w:t>7</w:t>
            </w:r>
            <w:r>
              <w:rPr>
                <w:rFonts w:ascii="Times New Roman" w:eastAsia="Times New Roman" w:hAnsi="Times New Roman"/>
                <w:sz w:val="18"/>
                <w:szCs w:val="18"/>
                <w:lang w:val="en-GB"/>
              </w:rPr>
              <w:t>9</w:t>
            </w:r>
          </w:p>
        </w:tc>
      </w:tr>
    </w:tbl>
    <w:p w14:paraId="19259717" w14:textId="77777777" w:rsidR="006148EE" w:rsidRDefault="006148EE">
      <w:pPr>
        <w:rPr>
          <w:sz w:val="18"/>
          <w:szCs w:val="18"/>
        </w:rPr>
      </w:pPr>
    </w:p>
    <w:p w14:paraId="52221942" w14:textId="77777777" w:rsidR="006148EE" w:rsidRDefault="006148EE">
      <w:pPr>
        <w:jc w:val="both"/>
        <w:rPr>
          <w:b/>
          <w:bCs/>
        </w:rPr>
      </w:pPr>
    </w:p>
    <w:p w14:paraId="012FD2E5" w14:textId="77777777" w:rsidR="006148EE" w:rsidRDefault="006148EE">
      <w:pPr>
        <w:jc w:val="both"/>
        <w:rPr>
          <w:b/>
          <w:bCs/>
        </w:rPr>
      </w:pPr>
    </w:p>
    <w:p w14:paraId="389FBC53" w14:textId="2DA817EA" w:rsidR="004756E4" w:rsidRDefault="004756E4" w:rsidP="004756E4">
      <w:pPr>
        <w:spacing w:after="360" w:line="312" w:lineRule="auto"/>
        <w:jc w:val="both"/>
        <w:rPr>
          <w:ins w:id="1370" w:author="dani" w:date="2022-07-06T17:31:00Z"/>
          <w:b/>
        </w:rPr>
      </w:pPr>
      <w:ins w:id="1371" w:author="dani" w:date="2022-07-06T17:32:00Z">
        <w:r>
          <w:rPr>
            <w:b/>
          </w:rPr>
          <w:t>Cointegration, Convergen</w:t>
        </w:r>
      </w:ins>
      <w:ins w:id="1372" w:author="dani" w:date="2022-07-06T17:33:00Z">
        <w:r>
          <w:rPr>
            <w:b/>
          </w:rPr>
          <w:t>ce and Integration</w:t>
        </w:r>
      </w:ins>
    </w:p>
    <w:p w14:paraId="63088A60" w14:textId="77777777" w:rsidR="004756E4" w:rsidRDefault="004756E4" w:rsidP="004756E4">
      <w:pPr>
        <w:spacing w:after="360" w:line="312" w:lineRule="auto"/>
        <w:jc w:val="both"/>
        <w:rPr>
          <w:ins w:id="1373" w:author="dani" w:date="2022-07-06T17:31:00Z"/>
        </w:rPr>
      </w:pPr>
      <w:ins w:id="1374" w:author="dani" w:date="2022-07-06T17:31:00Z">
        <w:r>
          <w:t>As a first step, we analyse the stationarity properties of the Gini net and the log of per capita real GDP by employing the tests by Levin et al. (2002) (LLC thereafter), Im et al. (2003) (IPS), and Breitung (2000) (BR). These tests differ in that LLC and BR treat the parameter of interest as common across countries and focuses on the within-country dimension, IPS treats the parameter of interest as varying across countries and focuses on the between-country dimension.</w:t>
        </w:r>
      </w:ins>
    </w:p>
    <w:p w14:paraId="59B176FD" w14:textId="77777777" w:rsidR="004756E4" w:rsidRDefault="004756E4" w:rsidP="004756E4">
      <w:pPr>
        <w:spacing w:after="360" w:line="312" w:lineRule="auto"/>
        <w:jc w:val="both"/>
        <w:rPr>
          <w:ins w:id="1375" w:author="dani" w:date="2022-07-06T17:31:00Z"/>
        </w:rPr>
      </w:pPr>
      <w:ins w:id="1376" w:author="dani" w:date="2022-07-06T17:31:00Z">
        <w:r>
          <w:t>We perform the tests on the (log) levels and the (log) first differences, including the intercept only. As expected, the results of the different tests reported in Table 4 in the Appendix suggest that levels are non-stationary as the null hypothesis of unit root cannot be rejected, only the tax income and unemployment transfers reject the null at the 10%. After first differencing, the series result stationary.</w:t>
        </w:r>
      </w:ins>
    </w:p>
    <w:p w14:paraId="082EBA41" w14:textId="77777777" w:rsidR="004756E4" w:rsidRDefault="004756E4" w:rsidP="004756E4">
      <w:pPr>
        <w:spacing w:after="360" w:line="312" w:lineRule="auto"/>
        <w:jc w:val="both"/>
        <w:rPr>
          <w:ins w:id="1377" w:author="dani" w:date="2022-07-06T17:31:00Z"/>
        </w:rPr>
      </w:pPr>
      <w:ins w:id="1378" w:author="dani" w:date="2022-07-06T17:31:00Z">
        <w:r>
          <w:t xml:space="preserve">The presence of unit roots in levels warrants the investigation of the existence of a long-run relationship between (the log of) Gini net, per capita real GDP, and the rest of the variables. We employ the tests by Kao (1999) and Pedroni (2004). The former treats all parameters except fixed effects as homogeneous and therefore is misspecified if heterogeneous dynamics exist. The results of the cointegration tests in Table 5 in </w:t>
        </w:r>
        <w:r w:rsidRPr="00215E0B">
          <w:t>the Appendix suggest the existence of a long-run relationship. In particular, in the majority of cases and irrespective of the inclusion of a trend, both homogeneous and heterogeneous tests reject the null hypothesis of no co-integration, providing evidence of co-movements between the series in the long run.</w:t>
        </w:r>
      </w:ins>
    </w:p>
    <w:p w14:paraId="03AC0A23" w14:textId="77777777" w:rsidR="004756E4" w:rsidRDefault="004756E4" w:rsidP="004756E4">
      <w:pPr>
        <w:spacing w:after="360" w:line="312" w:lineRule="auto"/>
        <w:jc w:val="both"/>
        <w:rPr>
          <w:ins w:id="1379" w:author="dani" w:date="2022-07-06T17:31:00Z"/>
        </w:rPr>
      </w:pPr>
      <w:ins w:id="1380" w:author="dani" w:date="2022-07-06T17:31:00Z">
        <w:r>
          <w:t>Therefore, the null hypothesis of non-convergence can be resumed in the unit root null of panel unit root tests. We employ the LLC, and the IPS panel unit root tests, leveraging on the fact that the autoregressive parameter in the income inequality differentials is allowed to vary across countries (see Table 4 Appendix), the Openness variable presents the unit root for both tests.</w:t>
        </w:r>
      </w:ins>
    </w:p>
    <w:p w14:paraId="7A0D8EDE" w14:textId="77777777" w:rsidR="004756E4" w:rsidRDefault="004756E4" w:rsidP="004756E4">
      <w:pPr>
        <w:spacing w:after="360" w:line="312" w:lineRule="auto"/>
        <w:jc w:val="both"/>
        <w:rPr>
          <w:ins w:id="1381" w:author="dani" w:date="2022-07-06T17:31:00Z"/>
        </w:rPr>
      </w:pPr>
      <w:ins w:id="1382" w:author="dani" w:date="2022-07-06T17:31:00Z">
        <w:r>
          <w:lastRenderedPageBreak/>
          <w:t xml:space="preserve">Table 6 in the Appendix presents the results of the tests of conditional convergence for (the log of) net Gini and Gini market (in this case, we consider the Gini market to compare results). Beyond the full sample, we also consider the different two sub-samples to investigate the existence of convergence clubs. The first column reports the LLC test along with its significance level. For the full sample, we cannot reject the null hypothesis of unit root presence, suggesting no convergence. When looking at the t-statistic for every country, the majority of them cannot reject the null hypothesis at the 5% level. However, the BR test rejects the null, implying convergence for the full sample, as the sub-sample of highly indebted countries. </w:t>
        </w:r>
      </w:ins>
    </w:p>
    <w:p w14:paraId="752ED6A7" w14:textId="77777777" w:rsidR="004756E4" w:rsidRDefault="004756E4" w:rsidP="004756E4">
      <w:pPr>
        <w:spacing w:after="360" w:line="312" w:lineRule="auto"/>
        <w:jc w:val="both"/>
        <w:rPr>
          <w:ins w:id="1383" w:author="dani" w:date="2022-07-06T17:31:00Z"/>
        </w:rPr>
      </w:pPr>
      <w:ins w:id="1384" w:author="dani" w:date="2022-07-06T17:31:00Z">
        <w:r>
          <w:t>The fact that countries are not generally converging to the average for the sample and sub-sample of countries hit most by the crisis does not exclude the possibility that countries are also converging to an average of developed countries. The results of the income inequality unit root tests suggest that convergence is not occurring in Europe and in the United States. Such findings are once again corroborated by the results of the IPS test suggesting that there is no convergence when redistribution effects are netted out.</w:t>
        </w:r>
      </w:ins>
    </w:p>
    <w:p w14:paraId="7447F073" w14:textId="77777777" w:rsidR="006148EE" w:rsidRDefault="006148EE">
      <w:pPr>
        <w:jc w:val="both"/>
        <w:rPr>
          <w:b/>
          <w:bCs/>
        </w:rPr>
      </w:pPr>
    </w:p>
    <w:p w14:paraId="06E06BAF" w14:textId="77777777" w:rsidR="006148EE" w:rsidRDefault="00720711">
      <w:pPr>
        <w:jc w:val="center"/>
        <w:rPr>
          <w:b/>
          <w:bCs/>
          <w:sz w:val="22"/>
        </w:rPr>
      </w:pPr>
      <w:r>
        <w:rPr>
          <w:b/>
          <w:bCs/>
          <w:sz w:val="22"/>
        </w:rPr>
        <w:t>Table 4. Panel Unit Root Tests</w:t>
      </w:r>
    </w:p>
    <w:tbl>
      <w:tblPr>
        <w:tblW w:w="7220" w:type="dxa"/>
        <w:jc w:val="center"/>
        <w:tblLook w:val="04A0" w:firstRow="1" w:lastRow="0" w:firstColumn="1" w:lastColumn="0" w:noHBand="0" w:noVBand="1"/>
      </w:tblPr>
      <w:tblGrid>
        <w:gridCol w:w="1660"/>
        <w:gridCol w:w="1500"/>
        <w:gridCol w:w="1200"/>
        <w:gridCol w:w="240"/>
        <w:gridCol w:w="1420"/>
        <w:gridCol w:w="1200"/>
      </w:tblGrid>
      <w:tr w:rsidR="006148EE" w14:paraId="0F0E0C1F" w14:textId="77777777">
        <w:trPr>
          <w:trHeight w:val="340"/>
          <w:jc w:val="center"/>
        </w:trPr>
        <w:tc>
          <w:tcPr>
            <w:tcW w:w="1660" w:type="dxa"/>
            <w:tcBorders>
              <w:top w:val="single" w:sz="4" w:space="0" w:color="000000"/>
              <w:left w:val="nil"/>
              <w:bottom w:val="nil"/>
              <w:right w:val="nil"/>
            </w:tcBorders>
            <w:shd w:val="clear" w:color="auto" w:fill="auto"/>
            <w:tcMar>
              <w:left w:w="70" w:type="dxa"/>
              <w:right w:w="70" w:type="dxa"/>
            </w:tcMar>
            <w:vAlign w:val="bottom"/>
          </w:tcPr>
          <w:p w14:paraId="6A8FCE72" w14:textId="77777777" w:rsidR="006148EE" w:rsidRDefault="006148EE">
            <w:pPr>
              <w:rPr>
                <w:sz w:val="20"/>
                <w:szCs w:val="20"/>
                <w:lang w:val="en-US" w:eastAsia="es-ES"/>
              </w:rPr>
            </w:pPr>
          </w:p>
        </w:tc>
        <w:tc>
          <w:tcPr>
            <w:tcW w:w="270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29EFDC42" w14:textId="77777777" w:rsidR="006148EE" w:rsidRDefault="00720711">
            <w:pPr>
              <w:jc w:val="center"/>
              <w:rPr>
                <w:color w:val="000000"/>
                <w:sz w:val="20"/>
                <w:szCs w:val="20"/>
              </w:rPr>
            </w:pPr>
            <w:r>
              <w:rPr>
                <w:color w:val="000000"/>
                <w:sz w:val="20"/>
                <w:szCs w:val="20"/>
              </w:rPr>
              <w:t>Levels</w:t>
            </w:r>
          </w:p>
        </w:tc>
        <w:tc>
          <w:tcPr>
            <w:tcW w:w="240" w:type="dxa"/>
            <w:tcBorders>
              <w:top w:val="single" w:sz="4" w:space="0" w:color="000000"/>
              <w:left w:val="nil"/>
              <w:bottom w:val="nil"/>
              <w:right w:val="nil"/>
            </w:tcBorders>
            <w:shd w:val="clear" w:color="auto" w:fill="auto"/>
            <w:tcMar>
              <w:left w:w="70" w:type="dxa"/>
              <w:right w:w="70" w:type="dxa"/>
            </w:tcMar>
            <w:vAlign w:val="center"/>
          </w:tcPr>
          <w:p w14:paraId="71E19894" w14:textId="77777777" w:rsidR="006148EE" w:rsidRDefault="006148EE">
            <w:pPr>
              <w:jc w:val="center"/>
              <w:rPr>
                <w:color w:val="000000"/>
                <w:sz w:val="20"/>
                <w:szCs w:val="20"/>
              </w:rPr>
            </w:pPr>
          </w:p>
        </w:tc>
        <w:tc>
          <w:tcPr>
            <w:tcW w:w="2620" w:type="dxa"/>
            <w:gridSpan w:val="2"/>
            <w:tcBorders>
              <w:top w:val="single" w:sz="4" w:space="0" w:color="000000"/>
              <w:left w:val="nil"/>
              <w:bottom w:val="single" w:sz="4" w:space="0" w:color="000000"/>
              <w:right w:val="nil"/>
            </w:tcBorders>
            <w:shd w:val="clear" w:color="auto" w:fill="auto"/>
            <w:tcMar>
              <w:left w:w="70" w:type="dxa"/>
              <w:right w:w="70" w:type="dxa"/>
            </w:tcMar>
            <w:vAlign w:val="center"/>
          </w:tcPr>
          <w:p w14:paraId="76A76657" w14:textId="77777777" w:rsidR="006148EE" w:rsidRDefault="00720711">
            <w:pPr>
              <w:jc w:val="center"/>
              <w:rPr>
                <w:color w:val="000000"/>
                <w:sz w:val="20"/>
                <w:szCs w:val="20"/>
              </w:rPr>
            </w:pPr>
            <w:r>
              <w:rPr>
                <w:color w:val="000000"/>
                <w:sz w:val="20"/>
                <w:szCs w:val="20"/>
              </w:rPr>
              <w:t>First differences</w:t>
            </w:r>
          </w:p>
        </w:tc>
      </w:tr>
      <w:tr w:rsidR="006148EE" w14:paraId="3B78628A" w14:textId="77777777">
        <w:trPr>
          <w:trHeight w:val="510"/>
          <w:jc w:val="center"/>
        </w:trPr>
        <w:tc>
          <w:tcPr>
            <w:tcW w:w="1660" w:type="dxa"/>
            <w:tcBorders>
              <w:top w:val="nil"/>
              <w:left w:val="nil"/>
              <w:bottom w:val="single" w:sz="4" w:space="0" w:color="000000"/>
              <w:right w:val="nil"/>
            </w:tcBorders>
            <w:shd w:val="clear" w:color="auto" w:fill="auto"/>
            <w:tcMar>
              <w:left w:w="70" w:type="dxa"/>
              <w:right w:w="70" w:type="dxa"/>
            </w:tcMar>
            <w:vAlign w:val="bottom"/>
          </w:tcPr>
          <w:p w14:paraId="28F3C61F" w14:textId="77777777" w:rsidR="006148EE" w:rsidRDefault="00720711">
            <w:pPr>
              <w:rPr>
                <w:color w:val="000000"/>
                <w:sz w:val="20"/>
                <w:szCs w:val="20"/>
              </w:rPr>
            </w:pPr>
            <w:r>
              <w:rPr>
                <w:color w:val="000000"/>
                <w:sz w:val="20"/>
                <w:szCs w:val="20"/>
              </w:rPr>
              <w:t> </w:t>
            </w:r>
          </w:p>
        </w:tc>
        <w:tc>
          <w:tcPr>
            <w:tcW w:w="1500" w:type="dxa"/>
            <w:tcBorders>
              <w:top w:val="nil"/>
              <w:left w:val="nil"/>
              <w:bottom w:val="single" w:sz="4" w:space="0" w:color="000000"/>
              <w:right w:val="nil"/>
            </w:tcBorders>
            <w:shd w:val="clear" w:color="auto" w:fill="auto"/>
            <w:tcMar>
              <w:left w:w="70" w:type="dxa"/>
              <w:right w:w="70" w:type="dxa"/>
            </w:tcMar>
            <w:vAlign w:val="bottom"/>
          </w:tcPr>
          <w:p w14:paraId="2B046A54"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636FF4E6" w14:textId="64BC42AB" w:rsidR="006148EE" w:rsidRDefault="00C729B0">
            <w:pPr>
              <w:jc w:val="center"/>
              <w:rPr>
                <w:color w:val="000000"/>
                <w:sz w:val="20"/>
                <w:szCs w:val="20"/>
              </w:rPr>
            </w:pPr>
            <w:r w:rsidRPr="00C729B0">
              <w:rPr>
                <w:color w:val="000000"/>
                <w:sz w:val="20"/>
                <w:szCs w:val="20"/>
              </w:rPr>
              <w:t>Im–Pesaran–Shin</w:t>
            </w:r>
          </w:p>
        </w:tc>
        <w:tc>
          <w:tcPr>
            <w:tcW w:w="240" w:type="dxa"/>
            <w:tcBorders>
              <w:top w:val="nil"/>
              <w:left w:val="nil"/>
              <w:bottom w:val="nil"/>
              <w:right w:val="nil"/>
            </w:tcBorders>
            <w:shd w:val="clear" w:color="auto" w:fill="auto"/>
            <w:tcMar>
              <w:left w:w="70" w:type="dxa"/>
              <w:right w:w="70" w:type="dxa"/>
            </w:tcMar>
            <w:vAlign w:val="bottom"/>
          </w:tcPr>
          <w:p w14:paraId="59131A55" w14:textId="77777777" w:rsidR="006148EE" w:rsidRDefault="006148EE">
            <w:pPr>
              <w:jc w:val="center"/>
              <w:rPr>
                <w:color w:val="000000"/>
                <w:sz w:val="20"/>
                <w:szCs w:val="20"/>
              </w:rPr>
            </w:pPr>
          </w:p>
        </w:tc>
        <w:tc>
          <w:tcPr>
            <w:tcW w:w="1420" w:type="dxa"/>
            <w:tcBorders>
              <w:top w:val="nil"/>
              <w:left w:val="nil"/>
              <w:bottom w:val="single" w:sz="4" w:space="0" w:color="000000"/>
              <w:right w:val="nil"/>
            </w:tcBorders>
            <w:shd w:val="clear" w:color="auto" w:fill="auto"/>
            <w:tcMar>
              <w:left w:w="70" w:type="dxa"/>
              <w:right w:w="70" w:type="dxa"/>
            </w:tcMar>
            <w:vAlign w:val="bottom"/>
          </w:tcPr>
          <w:p w14:paraId="4CE6159B" w14:textId="77777777" w:rsidR="006148EE" w:rsidRDefault="00720711">
            <w:pPr>
              <w:jc w:val="center"/>
              <w:rPr>
                <w:color w:val="000000"/>
                <w:sz w:val="20"/>
                <w:szCs w:val="20"/>
              </w:rPr>
            </w:pPr>
            <w:r>
              <w:rPr>
                <w:color w:val="000000"/>
                <w:sz w:val="20"/>
                <w:szCs w:val="20"/>
              </w:rPr>
              <w:t xml:space="preserve">Levin, Lin, &amp; Chu </w:t>
            </w:r>
          </w:p>
        </w:tc>
        <w:tc>
          <w:tcPr>
            <w:tcW w:w="1200" w:type="dxa"/>
            <w:tcBorders>
              <w:top w:val="nil"/>
              <w:left w:val="nil"/>
              <w:bottom w:val="single" w:sz="4" w:space="0" w:color="000000"/>
              <w:right w:val="nil"/>
            </w:tcBorders>
            <w:shd w:val="clear" w:color="auto" w:fill="auto"/>
            <w:tcMar>
              <w:left w:w="70" w:type="dxa"/>
              <w:right w:w="70" w:type="dxa"/>
            </w:tcMar>
            <w:vAlign w:val="bottom"/>
          </w:tcPr>
          <w:p w14:paraId="31D7B646" w14:textId="500502A9" w:rsidR="006148EE" w:rsidRDefault="00C729B0">
            <w:pPr>
              <w:jc w:val="center"/>
              <w:rPr>
                <w:color w:val="000000"/>
                <w:sz w:val="20"/>
                <w:szCs w:val="20"/>
              </w:rPr>
            </w:pPr>
            <w:r w:rsidRPr="00C729B0">
              <w:rPr>
                <w:color w:val="000000"/>
                <w:sz w:val="20"/>
                <w:szCs w:val="20"/>
              </w:rPr>
              <w:t>Im–Pesaran–Shin</w:t>
            </w:r>
          </w:p>
        </w:tc>
      </w:tr>
      <w:tr w:rsidR="006148EE" w14:paraId="4933384A"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4690A13" w14:textId="77777777" w:rsidR="006148EE" w:rsidRDefault="00720711">
            <w:pPr>
              <w:rPr>
                <w:color w:val="000000"/>
                <w:sz w:val="20"/>
                <w:szCs w:val="20"/>
              </w:rPr>
            </w:pPr>
            <w:r>
              <w:rPr>
                <w:color w:val="000000"/>
                <w:sz w:val="20"/>
                <w:szCs w:val="20"/>
              </w:rPr>
              <w:t>Gini net income</w:t>
            </w:r>
          </w:p>
        </w:tc>
        <w:tc>
          <w:tcPr>
            <w:tcW w:w="1500" w:type="dxa"/>
            <w:tcBorders>
              <w:top w:val="nil"/>
              <w:left w:val="nil"/>
              <w:bottom w:val="nil"/>
              <w:right w:val="nil"/>
            </w:tcBorders>
            <w:shd w:val="clear" w:color="auto" w:fill="auto"/>
            <w:tcMar>
              <w:left w:w="70" w:type="dxa"/>
              <w:right w:w="70" w:type="dxa"/>
            </w:tcMar>
            <w:vAlign w:val="bottom"/>
          </w:tcPr>
          <w:p w14:paraId="1CB42863" w14:textId="3B0CE6FC" w:rsidR="006148EE" w:rsidRDefault="009327EA">
            <w:pPr>
              <w:jc w:val="center"/>
              <w:rPr>
                <w:color w:val="000000"/>
                <w:sz w:val="20"/>
                <w:szCs w:val="20"/>
              </w:rPr>
            </w:pPr>
            <w:r>
              <w:rPr>
                <w:color w:val="000000"/>
                <w:sz w:val="20"/>
                <w:szCs w:val="20"/>
              </w:rPr>
              <w:t>3.30</w:t>
            </w:r>
          </w:p>
        </w:tc>
        <w:tc>
          <w:tcPr>
            <w:tcW w:w="1200" w:type="dxa"/>
            <w:tcBorders>
              <w:top w:val="nil"/>
              <w:left w:val="nil"/>
              <w:bottom w:val="nil"/>
              <w:right w:val="nil"/>
            </w:tcBorders>
            <w:shd w:val="clear" w:color="auto" w:fill="auto"/>
            <w:tcMar>
              <w:left w:w="70" w:type="dxa"/>
              <w:right w:w="70" w:type="dxa"/>
            </w:tcMar>
            <w:vAlign w:val="bottom"/>
          </w:tcPr>
          <w:p w14:paraId="467E1B42" w14:textId="076FA839" w:rsidR="006148EE" w:rsidRDefault="00C729B0">
            <w:pPr>
              <w:jc w:val="center"/>
              <w:rPr>
                <w:color w:val="000000"/>
                <w:sz w:val="20"/>
                <w:szCs w:val="20"/>
              </w:rPr>
            </w:pPr>
            <w:r>
              <w:rPr>
                <w:color w:val="000000"/>
                <w:sz w:val="20"/>
                <w:szCs w:val="20"/>
              </w:rPr>
              <w:t>-6.86</w:t>
            </w:r>
          </w:p>
        </w:tc>
        <w:tc>
          <w:tcPr>
            <w:tcW w:w="240" w:type="dxa"/>
            <w:tcBorders>
              <w:top w:val="nil"/>
              <w:left w:val="nil"/>
              <w:bottom w:val="nil"/>
              <w:right w:val="nil"/>
            </w:tcBorders>
            <w:shd w:val="clear" w:color="auto" w:fill="auto"/>
            <w:tcMar>
              <w:left w:w="70" w:type="dxa"/>
              <w:right w:w="70" w:type="dxa"/>
            </w:tcMar>
            <w:vAlign w:val="bottom"/>
          </w:tcPr>
          <w:p w14:paraId="6EE87CC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807DB45" w14:textId="77777777" w:rsidR="006148EE" w:rsidRDefault="00720711">
            <w:pPr>
              <w:jc w:val="center"/>
              <w:rPr>
                <w:color w:val="000000"/>
                <w:sz w:val="20"/>
                <w:szCs w:val="20"/>
              </w:rPr>
            </w:pPr>
            <w:r>
              <w:rPr>
                <w:color w:val="000000"/>
                <w:sz w:val="20"/>
                <w:szCs w:val="20"/>
              </w:rPr>
              <w:t>-4.82***</w:t>
            </w:r>
          </w:p>
        </w:tc>
        <w:tc>
          <w:tcPr>
            <w:tcW w:w="1200" w:type="dxa"/>
            <w:tcBorders>
              <w:top w:val="nil"/>
              <w:left w:val="nil"/>
              <w:bottom w:val="nil"/>
              <w:right w:val="nil"/>
            </w:tcBorders>
            <w:shd w:val="clear" w:color="auto" w:fill="auto"/>
            <w:tcMar>
              <w:left w:w="70" w:type="dxa"/>
              <w:right w:w="70" w:type="dxa"/>
            </w:tcMar>
            <w:vAlign w:val="bottom"/>
          </w:tcPr>
          <w:p w14:paraId="1073E55F" w14:textId="77777777" w:rsidR="006148EE" w:rsidRDefault="00720711">
            <w:pPr>
              <w:jc w:val="center"/>
              <w:rPr>
                <w:color w:val="000000"/>
                <w:sz w:val="20"/>
                <w:szCs w:val="20"/>
              </w:rPr>
            </w:pPr>
            <w:r>
              <w:rPr>
                <w:color w:val="000000"/>
                <w:sz w:val="20"/>
                <w:szCs w:val="20"/>
              </w:rPr>
              <w:t>0.36</w:t>
            </w:r>
          </w:p>
        </w:tc>
      </w:tr>
      <w:tr w:rsidR="006148EE" w14:paraId="55DB083E"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D03535C" w14:textId="77777777" w:rsidR="006148EE" w:rsidRDefault="00720711">
            <w:pPr>
              <w:rPr>
                <w:color w:val="000000"/>
                <w:sz w:val="20"/>
                <w:szCs w:val="20"/>
              </w:rPr>
            </w:pPr>
            <w:r>
              <w:rPr>
                <w:color w:val="000000"/>
                <w:sz w:val="20"/>
                <w:szCs w:val="20"/>
              </w:rPr>
              <w:t>GDP per capita</w:t>
            </w:r>
          </w:p>
        </w:tc>
        <w:tc>
          <w:tcPr>
            <w:tcW w:w="1500" w:type="dxa"/>
            <w:tcBorders>
              <w:top w:val="nil"/>
              <w:left w:val="nil"/>
              <w:bottom w:val="nil"/>
              <w:right w:val="nil"/>
            </w:tcBorders>
            <w:shd w:val="clear" w:color="auto" w:fill="auto"/>
            <w:tcMar>
              <w:left w:w="70" w:type="dxa"/>
              <w:right w:w="70" w:type="dxa"/>
            </w:tcMar>
            <w:vAlign w:val="bottom"/>
          </w:tcPr>
          <w:p w14:paraId="13A1E085" w14:textId="15CEBEFF" w:rsidR="006148EE" w:rsidRDefault="009327EA">
            <w:pPr>
              <w:jc w:val="center"/>
              <w:rPr>
                <w:color w:val="000000"/>
                <w:sz w:val="20"/>
                <w:szCs w:val="20"/>
              </w:rPr>
            </w:pPr>
            <w:r>
              <w:rPr>
                <w:color w:val="000000"/>
                <w:sz w:val="20"/>
                <w:szCs w:val="20"/>
              </w:rPr>
              <w:t>17.13</w:t>
            </w:r>
          </w:p>
        </w:tc>
        <w:tc>
          <w:tcPr>
            <w:tcW w:w="1200" w:type="dxa"/>
            <w:tcBorders>
              <w:top w:val="nil"/>
              <w:left w:val="nil"/>
              <w:bottom w:val="nil"/>
              <w:right w:val="nil"/>
            </w:tcBorders>
            <w:shd w:val="clear" w:color="auto" w:fill="auto"/>
            <w:tcMar>
              <w:left w:w="70" w:type="dxa"/>
              <w:right w:w="70" w:type="dxa"/>
            </w:tcMar>
            <w:vAlign w:val="bottom"/>
          </w:tcPr>
          <w:p w14:paraId="442EF79A" w14:textId="3E2907FA" w:rsidR="006148EE" w:rsidRDefault="00720711">
            <w:pPr>
              <w:jc w:val="center"/>
              <w:rPr>
                <w:color w:val="000000"/>
                <w:sz w:val="20"/>
                <w:szCs w:val="20"/>
              </w:rPr>
            </w:pPr>
            <w:r>
              <w:rPr>
                <w:color w:val="000000"/>
                <w:sz w:val="20"/>
                <w:szCs w:val="20"/>
              </w:rPr>
              <w:t>-</w:t>
            </w:r>
            <w:r w:rsidR="00C729B0">
              <w:rPr>
                <w:color w:val="000000"/>
                <w:sz w:val="20"/>
                <w:szCs w:val="20"/>
              </w:rPr>
              <w:t>3</w:t>
            </w:r>
            <w:r>
              <w:rPr>
                <w:color w:val="000000"/>
                <w:sz w:val="20"/>
                <w:szCs w:val="20"/>
              </w:rPr>
              <w:t>.7</w:t>
            </w:r>
            <w:r w:rsidR="00C729B0">
              <w:rPr>
                <w:color w:val="000000"/>
                <w:sz w:val="20"/>
                <w:szCs w:val="20"/>
              </w:rPr>
              <w:t>9</w:t>
            </w:r>
          </w:p>
        </w:tc>
        <w:tc>
          <w:tcPr>
            <w:tcW w:w="240" w:type="dxa"/>
            <w:tcBorders>
              <w:top w:val="nil"/>
              <w:left w:val="nil"/>
              <w:bottom w:val="nil"/>
              <w:right w:val="nil"/>
            </w:tcBorders>
            <w:shd w:val="clear" w:color="auto" w:fill="auto"/>
            <w:tcMar>
              <w:left w:w="70" w:type="dxa"/>
              <w:right w:w="70" w:type="dxa"/>
            </w:tcMar>
            <w:vAlign w:val="bottom"/>
          </w:tcPr>
          <w:p w14:paraId="58DDAC01"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C9321" w14:textId="77777777" w:rsidR="006148EE" w:rsidRDefault="00720711">
            <w:pPr>
              <w:jc w:val="center"/>
              <w:rPr>
                <w:color w:val="000000"/>
                <w:sz w:val="20"/>
                <w:szCs w:val="20"/>
              </w:rPr>
            </w:pPr>
            <w:r>
              <w:rPr>
                <w:color w:val="000000"/>
                <w:sz w:val="20"/>
                <w:szCs w:val="20"/>
              </w:rPr>
              <w:t>-7.60***</w:t>
            </w:r>
          </w:p>
        </w:tc>
        <w:tc>
          <w:tcPr>
            <w:tcW w:w="1200" w:type="dxa"/>
            <w:tcBorders>
              <w:top w:val="nil"/>
              <w:left w:val="nil"/>
              <w:bottom w:val="nil"/>
              <w:right w:val="nil"/>
            </w:tcBorders>
            <w:shd w:val="clear" w:color="auto" w:fill="auto"/>
            <w:tcMar>
              <w:left w:w="70" w:type="dxa"/>
              <w:right w:w="70" w:type="dxa"/>
            </w:tcMar>
            <w:vAlign w:val="bottom"/>
          </w:tcPr>
          <w:p w14:paraId="224540FE" w14:textId="77777777" w:rsidR="006148EE" w:rsidRDefault="00720711">
            <w:pPr>
              <w:jc w:val="center"/>
              <w:rPr>
                <w:color w:val="000000"/>
                <w:sz w:val="20"/>
                <w:szCs w:val="20"/>
              </w:rPr>
            </w:pPr>
            <w:r>
              <w:rPr>
                <w:color w:val="000000"/>
                <w:sz w:val="20"/>
                <w:szCs w:val="20"/>
              </w:rPr>
              <w:t>-3.30***</w:t>
            </w:r>
          </w:p>
        </w:tc>
      </w:tr>
      <w:tr w:rsidR="006148EE" w14:paraId="2102AD96"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4ED826A9" w14:textId="77777777" w:rsidR="006148EE" w:rsidRDefault="00720711">
            <w:pPr>
              <w:rPr>
                <w:color w:val="000000"/>
                <w:sz w:val="20"/>
                <w:szCs w:val="20"/>
              </w:rPr>
            </w:pPr>
            <w:r>
              <w:rPr>
                <w:color w:val="000000"/>
                <w:sz w:val="20"/>
                <w:szCs w:val="20"/>
              </w:rPr>
              <w:t>Cash trans.</w:t>
            </w:r>
          </w:p>
        </w:tc>
        <w:tc>
          <w:tcPr>
            <w:tcW w:w="1500" w:type="dxa"/>
            <w:tcBorders>
              <w:top w:val="nil"/>
              <w:left w:val="nil"/>
              <w:bottom w:val="nil"/>
              <w:right w:val="nil"/>
            </w:tcBorders>
            <w:shd w:val="clear" w:color="auto" w:fill="auto"/>
            <w:tcMar>
              <w:left w:w="70" w:type="dxa"/>
              <w:right w:w="70" w:type="dxa"/>
            </w:tcMar>
            <w:vAlign w:val="bottom"/>
          </w:tcPr>
          <w:p w14:paraId="55501010" w14:textId="641B15D8" w:rsidR="006148EE" w:rsidRDefault="009327EA">
            <w:pPr>
              <w:jc w:val="center"/>
              <w:rPr>
                <w:color w:val="000000"/>
                <w:sz w:val="20"/>
                <w:szCs w:val="20"/>
              </w:rPr>
            </w:pPr>
            <w:r>
              <w:rPr>
                <w:color w:val="000000"/>
                <w:sz w:val="20"/>
                <w:szCs w:val="20"/>
              </w:rPr>
              <w:t>1.64</w:t>
            </w:r>
          </w:p>
        </w:tc>
        <w:tc>
          <w:tcPr>
            <w:tcW w:w="1200" w:type="dxa"/>
            <w:tcBorders>
              <w:top w:val="nil"/>
              <w:left w:val="nil"/>
              <w:bottom w:val="nil"/>
              <w:right w:val="nil"/>
            </w:tcBorders>
            <w:shd w:val="clear" w:color="auto" w:fill="auto"/>
            <w:tcMar>
              <w:left w:w="70" w:type="dxa"/>
              <w:right w:w="70" w:type="dxa"/>
            </w:tcMar>
            <w:vAlign w:val="bottom"/>
          </w:tcPr>
          <w:p w14:paraId="7B851A83" w14:textId="535E9F2B" w:rsidR="006148EE" w:rsidRDefault="00C729B0">
            <w:pPr>
              <w:jc w:val="center"/>
              <w:rPr>
                <w:color w:val="000000"/>
                <w:sz w:val="20"/>
                <w:szCs w:val="20"/>
              </w:rPr>
            </w:pPr>
            <w:r>
              <w:rPr>
                <w:color w:val="000000"/>
                <w:sz w:val="20"/>
                <w:szCs w:val="20"/>
              </w:rPr>
              <w:t>5.64</w:t>
            </w:r>
          </w:p>
        </w:tc>
        <w:tc>
          <w:tcPr>
            <w:tcW w:w="240" w:type="dxa"/>
            <w:tcBorders>
              <w:top w:val="nil"/>
              <w:left w:val="nil"/>
              <w:bottom w:val="nil"/>
              <w:right w:val="nil"/>
            </w:tcBorders>
            <w:shd w:val="clear" w:color="auto" w:fill="auto"/>
            <w:tcMar>
              <w:left w:w="70" w:type="dxa"/>
              <w:right w:w="70" w:type="dxa"/>
            </w:tcMar>
            <w:vAlign w:val="bottom"/>
          </w:tcPr>
          <w:p w14:paraId="3C571897"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4571C37" w14:textId="77777777" w:rsidR="006148EE" w:rsidRDefault="00720711">
            <w:pPr>
              <w:jc w:val="center"/>
              <w:rPr>
                <w:color w:val="000000"/>
                <w:sz w:val="20"/>
                <w:szCs w:val="20"/>
              </w:rPr>
            </w:pPr>
            <w:r>
              <w:rPr>
                <w:color w:val="000000"/>
                <w:sz w:val="20"/>
                <w:szCs w:val="20"/>
              </w:rPr>
              <w:t>-9.81***</w:t>
            </w:r>
          </w:p>
        </w:tc>
        <w:tc>
          <w:tcPr>
            <w:tcW w:w="1200" w:type="dxa"/>
            <w:tcBorders>
              <w:top w:val="nil"/>
              <w:left w:val="nil"/>
              <w:bottom w:val="nil"/>
              <w:right w:val="nil"/>
            </w:tcBorders>
            <w:shd w:val="clear" w:color="auto" w:fill="auto"/>
            <w:tcMar>
              <w:left w:w="70" w:type="dxa"/>
              <w:right w:w="70" w:type="dxa"/>
            </w:tcMar>
            <w:vAlign w:val="bottom"/>
          </w:tcPr>
          <w:p w14:paraId="4CE24F22" w14:textId="77777777" w:rsidR="006148EE" w:rsidRDefault="00720711">
            <w:pPr>
              <w:jc w:val="center"/>
              <w:rPr>
                <w:color w:val="000000"/>
                <w:sz w:val="20"/>
                <w:szCs w:val="20"/>
              </w:rPr>
            </w:pPr>
            <w:r>
              <w:rPr>
                <w:color w:val="000000"/>
                <w:sz w:val="20"/>
                <w:szCs w:val="20"/>
              </w:rPr>
              <w:t>-4.05***</w:t>
            </w:r>
          </w:p>
        </w:tc>
      </w:tr>
      <w:tr w:rsidR="006148EE" w14:paraId="2F1E582F"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ECA0BFC" w14:textId="687F4296" w:rsidR="006148EE" w:rsidRDefault="009327EA">
            <w:pPr>
              <w:rPr>
                <w:color w:val="000000"/>
                <w:sz w:val="20"/>
                <w:szCs w:val="20"/>
              </w:rPr>
            </w:pPr>
            <w:r>
              <w:rPr>
                <w:color w:val="000000"/>
                <w:sz w:val="20"/>
                <w:szCs w:val="20"/>
              </w:rPr>
              <w:t>In-kind</w:t>
            </w:r>
            <w:r w:rsidR="00720711">
              <w:rPr>
                <w:color w:val="000000"/>
                <w:sz w:val="20"/>
                <w:szCs w:val="20"/>
              </w:rPr>
              <w:t xml:space="preserve"> </w:t>
            </w:r>
            <w:r w:rsidR="00C729B0">
              <w:rPr>
                <w:color w:val="000000"/>
                <w:sz w:val="20"/>
                <w:szCs w:val="20"/>
              </w:rPr>
              <w:t>transfers</w:t>
            </w:r>
          </w:p>
        </w:tc>
        <w:tc>
          <w:tcPr>
            <w:tcW w:w="1500" w:type="dxa"/>
            <w:tcBorders>
              <w:top w:val="nil"/>
              <w:left w:val="nil"/>
              <w:bottom w:val="nil"/>
              <w:right w:val="nil"/>
            </w:tcBorders>
            <w:shd w:val="clear" w:color="auto" w:fill="auto"/>
            <w:tcMar>
              <w:left w:w="70" w:type="dxa"/>
              <w:right w:w="70" w:type="dxa"/>
            </w:tcMar>
            <w:vAlign w:val="bottom"/>
          </w:tcPr>
          <w:p w14:paraId="283AC11A" w14:textId="3736F324" w:rsidR="006148EE" w:rsidRDefault="00720711">
            <w:pPr>
              <w:jc w:val="center"/>
              <w:rPr>
                <w:color w:val="000000"/>
                <w:sz w:val="20"/>
                <w:szCs w:val="20"/>
              </w:rPr>
            </w:pPr>
            <w:r>
              <w:rPr>
                <w:color w:val="000000"/>
                <w:sz w:val="20"/>
                <w:szCs w:val="20"/>
              </w:rPr>
              <w:t>4.</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710ED457" w14:textId="255FC8D5" w:rsidR="006148EE" w:rsidRDefault="00720711">
            <w:pPr>
              <w:jc w:val="center"/>
              <w:rPr>
                <w:color w:val="000000"/>
                <w:sz w:val="20"/>
                <w:szCs w:val="20"/>
              </w:rPr>
            </w:pPr>
            <w:r>
              <w:rPr>
                <w:color w:val="000000"/>
                <w:sz w:val="20"/>
                <w:szCs w:val="20"/>
              </w:rPr>
              <w:t>1</w:t>
            </w:r>
            <w:r w:rsidR="00C729B0">
              <w:rPr>
                <w:color w:val="000000"/>
                <w:sz w:val="20"/>
                <w:szCs w:val="20"/>
              </w:rPr>
              <w:t>0</w:t>
            </w:r>
            <w:r>
              <w:rPr>
                <w:color w:val="000000"/>
                <w:sz w:val="20"/>
                <w:szCs w:val="20"/>
              </w:rPr>
              <w:t>.</w:t>
            </w:r>
            <w:r w:rsidR="00C729B0">
              <w:rPr>
                <w:color w:val="000000"/>
                <w:sz w:val="20"/>
                <w:szCs w:val="20"/>
              </w:rPr>
              <w:t>75</w:t>
            </w:r>
          </w:p>
        </w:tc>
        <w:tc>
          <w:tcPr>
            <w:tcW w:w="240" w:type="dxa"/>
            <w:tcBorders>
              <w:top w:val="nil"/>
              <w:left w:val="nil"/>
              <w:bottom w:val="nil"/>
              <w:right w:val="nil"/>
            </w:tcBorders>
            <w:shd w:val="clear" w:color="auto" w:fill="auto"/>
            <w:tcMar>
              <w:left w:w="70" w:type="dxa"/>
              <w:right w:w="70" w:type="dxa"/>
            </w:tcMar>
            <w:vAlign w:val="bottom"/>
          </w:tcPr>
          <w:p w14:paraId="60F4FBE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1708EC8" w14:textId="77777777" w:rsidR="006148EE" w:rsidRDefault="00720711">
            <w:pPr>
              <w:jc w:val="center"/>
              <w:rPr>
                <w:color w:val="000000"/>
                <w:sz w:val="20"/>
                <w:szCs w:val="20"/>
              </w:rPr>
            </w:pPr>
            <w:r>
              <w:rPr>
                <w:color w:val="000000"/>
                <w:sz w:val="20"/>
                <w:szCs w:val="20"/>
              </w:rPr>
              <w:t>-22.76***</w:t>
            </w:r>
          </w:p>
        </w:tc>
        <w:tc>
          <w:tcPr>
            <w:tcW w:w="1200" w:type="dxa"/>
            <w:tcBorders>
              <w:top w:val="nil"/>
              <w:left w:val="nil"/>
              <w:bottom w:val="nil"/>
              <w:right w:val="nil"/>
            </w:tcBorders>
            <w:shd w:val="clear" w:color="auto" w:fill="auto"/>
            <w:tcMar>
              <w:left w:w="70" w:type="dxa"/>
              <w:right w:w="70" w:type="dxa"/>
            </w:tcMar>
            <w:vAlign w:val="bottom"/>
          </w:tcPr>
          <w:p w14:paraId="46225B88" w14:textId="77777777" w:rsidR="006148EE" w:rsidRDefault="00720711">
            <w:pPr>
              <w:jc w:val="center"/>
              <w:rPr>
                <w:color w:val="000000"/>
                <w:sz w:val="20"/>
                <w:szCs w:val="20"/>
              </w:rPr>
            </w:pPr>
            <w:r>
              <w:rPr>
                <w:color w:val="000000"/>
                <w:sz w:val="20"/>
                <w:szCs w:val="20"/>
              </w:rPr>
              <w:t>-5.06***</w:t>
            </w:r>
          </w:p>
        </w:tc>
      </w:tr>
      <w:tr w:rsidR="006148EE" w14:paraId="4518639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A29CC81" w14:textId="77777777" w:rsidR="006148EE" w:rsidRDefault="00720711">
            <w:pPr>
              <w:rPr>
                <w:color w:val="000000"/>
                <w:sz w:val="20"/>
                <w:szCs w:val="20"/>
              </w:rPr>
            </w:pPr>
            <w:r>
              <w:rPr>
                <w:color w:val="000000"/>
                <w:sz w:val="20"/>
                <w:szCs w:val="20"/>
              </w:rPr>
              <w:t>Income tax</w:t>
            </w:r>
          </w:p>
        </w:tc>
        <w:tc>
          <w:tcPr>
            <w:tcW w:w="1500" w:type="dxa"/>
            <w:tcBorders>
              <w:top w:val="nil"/>
              <w:left w:val="nil"/>
              <w:bottom w:val="nil"/>
              <w:right w:val="nil"/>
            </w:tcBorders>
            <w:shd w:val="clear" w:color="auto" w:fill="auto"/>
            <w:tcMar>
              <w:left w:w="70" w:type="dxa"/>
              <w:right w:w="70" w:type="dxa"/>
            </w:tcMar>
            <w:vAlign w:val="bottom"/>
          </w:tcPr>
          <w:p w14:paraId="70974B00" w14:textId="61038AAB" w:rsidR="006148EE" w:rsidRDefault="009327EA" w:rsidP="009327EA">
            <w:pPr>
              <w:rPr>
                <w:color w:val="000000"/>
                <w:sz w:val="20"/>
                <w:szCs w:val="20"/>
              </w:rPr>
            </w:pPr>
            <w:r>
              <w:rPr>
                <w:color w:val="000000"/>
                <w:sz w:val="20"/>
                <w:szCs w:val="20"/>
              </w:rPr>
              <w:t xml:space="preserve">          1.71***</w:t>
            </w:r>
          </w:p>
        </w:tc>
        <w:tc>
          <w:tcPr>
            <w:tcW w:w="1200" w:type="dxa"/>
            <w:tcBorders>
              <w:top w:val="nil"/>
              <w:left w:val="nil"/>
              <w:bottom w:val="nil"/>
              <w:right w:val="nil"/>
            </w:tcBorders>
            <w:shd w:val="clear" w:color="auto" w:fill="auto"/>
            <w:tcMar>
              <w:left w:w="70" w:type="dxa"/>
              <w:right w:w="70" w:type="dxa"/>
            </w:tcMar>
            <w:vAlign w:val="bottom"/>
          </w:tcPr>
          <w:p w14:paraId="77252C8B" w14:textId="33DC9070"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w:t>
            </w:r>
            <w:r w:rsidR="00C729B0">
              <w:rPr>
                <w:color w:val="000000"/>
                <w:sz w:val="20"/>
                <w:szCs w:val="20"/>
              </w:rPr>
              <w:t>47</w:t>
            </w:r>
          </w:p>
        </w:tc>
        <w:tc>
          <w:tcPr>
            <w:tcW w:w="240" w:type="dxa"/>
            <w:tcBorders>
              <w:top w:val="nil"/>
              <w:left w:val="nil"/>
              <w:bottom w:val="nil"/>
              <w:right w:val="nil"/>
            </w:tcBorders>
            <w:shd w:val="clear" w:color="auto" w:fill="auto"/>
            <w:tcMar>
              <w:left w:w="70" w:type="dxa"/>
              <w:right w:w="70" w:type="dxa"/>
            </w:tcMar>
            <w:vAlign w:val="bottom"/>
          </w:tcPr>
          <w:p w14:paraId="682ABFEA"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B1151BE" w14:textId="77777777" w:rsidR="006148EE" w:rsidRDefault="00720711">
            <w:pPr>
              <w:jc w:val="center"/>
              <w:rPr>
                <w:color w:val="000000"/>
                <w:sz w:val="20"/>
                <w:szCs w:val="20"/>
              </w:rPr>
            </w:pPr>
            <w:r>
              <w:rPr>
                <w:color w:val="000000"/>
                <w:sz w:val="20"/>
                <w:szCs w:val="20"/>
              </w:rPr>
              <w:t>-10.63***</w:t>
            </w:r>
          </w:p>
        </w:tc>
        <w:tc>
          <w:tcPr>
            <w:tcW w:w="1200" w:type="dxa"/>
            <w:tcBorders>
              <w:top w:val="nil"/>
              <w:left w:val="nil"/>
              <w:bottom w:val="nil"/>
              <w:right w:val="nil"/>
            </w:tcBorders>
            <w:shd w:val="clear" w:color="auto" w:fill="auto"/>
            <w:tcMar>
              <w:left w:w="70" w:type="dxa"/>
              <w:right w:w="70" w:type="dxa"/>
            </w:tcMar>
            <w:vAlign w:val="bottom"/>
          </w:tcPr>
          <w:p w14:paraId="7279C8C7" w14:textId="77777777" w:rsidR="006148EE" w:rsidRDefault="00720711">
            <w:pPr>
              <w:jc w:val="center"/>
              <w:rPr>
                <w:color w:val="000000"/>
                <w:sz w:val="20"/>
                <w:szCs w:val="20"/>
              </w:rPr>
            </w:pPr>
            <w:r>
              <w:rPr>
                <w:color w:val="000000"/>
                <w:sz w:val="20"/>
                <w:szCs w:val="20"/>
              </w:rPr>
              <w:t>-8.21***</w:t>
            </w:r>
          </w:p>
        </w:tc>
      </w:tr>
      <w:tr w:rsidR="006148EE" w14:paraId="6B9A5861"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53B09375" w14:textId="1CDD2F75" w:rsidR="006148EE" w:rsidRDefault="00720711">
            <w:pPr>
              <w:rPr>
                <w:color w:val="000000"/>
                <w:sz w:val="20"/>
                <w:szCs w:val="20"/>
              </w:rPr>
            </w:pPr>
            <w:r>
              <w:rPr>
                <w:color w:val="000000"/>
                <w:sz w:val="20"/>
                <w:szCs w:val="20"/>
              </w:rPr>
              <w:t>Employ</w:t>
            </w:r>
            <w:r w:rsidR="009327EA">
              <w:rPr>
                <w:color w:val="000000"/>
                <w:sz w:val="20"/>
                <w:szCs w:val="20"/>
              </w:rPr>
              <w:t>ment</w:t>
            </w:r>
          </w:p>
        </w:tc>
        <w:tc>
          <w:tcPr>
            <w:tcW w:w="1500" w:type="dxa"/>
            <w:tcBorders>
              <w:top w:val="nil"/>
              <w:left w:val="nil"/>
              <w:bottom w:val="nil"/>
              <w:right w:val="nil"/>
            </w:tcBorders>
            <w:shd w:val="clear" w:color="auto" w:fill="auto"/>
            <w:tcMar>
              <w:left w:w="70" w:type="dxa"/>
              <w:right w:w="70" w:type="dxa"/>
            </w:tcMar>
            <w:vAlign w:val="bottom"/>
          </w:tcPr>
          <w:p w14:paraId="3815CAEB" w14:textId="15796A0F" w:rsidR="006148EE" w:rsidRDefault="009327EA">
            <w:pPr>
              <w:jc w:val="center"/>
              <w:rPr>
                <w:color w:val="000000"/>
                <w:sz w:val="20"/>
                <w:szCs w:val="20"/>
              </w:rPr>
            </w:pPr>
            <w:r>
              <w:rPr>
                <w:color w:val="000000"/>
                <w:sz w:val="20"/>
                <w:szCs w:val="20"/>
              </w:rPr>
              <w:t>-0.03</w:t>
            </w:r>
          </w:p>
        </w:tc>
        <w:tc>
          <w:tcPr>
            <w:tcW w:w="1200" w:type="dxa"/>
            <w:tcBorders>
              <w:top w:val="nil"/>
              <w:left w:val="nil"/>
              <w:bottom w:val="nil"/>
              <w:right w:val="nil"/>
            </w:tcBorders>
            <w:shd w:val="clear" w:color="auto" w:fill="auto"/>
            <w:tcMar>
              <w:left w:w="70" w:type="dxa"/>
              <w:right w:w="70" w:type="dxa"/>
            </w:tcMar>
            <w:vAlign w:val="bottom"/>
          </w:tcPr>
          <w:p w14:paraId="371663ED" w14:textId="35CBB6A2" w:rsidR="006148EE" w:rsidRDefault="00720711">
            <w:pPr>
              <w:jc w:val="center"/>
              <w:rPr>
                <w:color w:val="000000"/>
                <w:sz w:val="20"/>
                <w:szCs w:val="20"/>
              </w:rPr>
            </w:pPr>
            <w:r>
              <w:rPr>
                <w:color w:val="000000"/>
                <w:sz w:val="20"/>
                <w:szCs w:val="20"/>
              </w:rPr>
              <w:t>-</w:t>
            </w:r>
            <w:r w:rsidR="00C729B0">
              <w:rPr>
                <w:color w:val="000000"/>
                <w:sz w:val="20"/>
                <w:szCs w:val="20"/>
              </w:rPr>
              <w:t>2</w:t>
            </w:r>
            <w:r>
              <w:rPr>
                <w:color w:val="000000"/>
                <w:sz w:val="20"/>
                <w:szCs w:val="20"/>
              </w:rPr>
              <w:t>.3</w:t>
            </w:r>
            <w:r w:rsidR="00C729B0">
              <w:rPr>
                <w:color w:val="000000"/>
                <w:sz w:val="20"/>
                <w:szCs w:val="20"/>
              </w:rPr>
              <w:t>7</w:t>
            </w:r>
          </w:p>
        </w:tc>
        <w:tc>
          <w:tcPr>
            <w:tcW w:w="240" w:type="dxa"/>
            <w:tcBorders>
              <w:top w:val="nil"/>
              <w:left w:val="nil"/>
              <w:bottom w:val="nil"/>
              <w:right w:val="nil"/>
            </w:tcBorders>
            <w:shd w:val="clear" w:color="auto" w:fill="auto"/>
            <w:tcMar>
              <w:left w:w="70" w:type="dxa"/>
              <w:right w:w="70" w:type="dxa"/>
            </w:tcMar>
            <w:vAlign w:val="bottom"/>
          </w:tcPr>
          <w:p w14:paraId="71044AA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4CB17E94"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5051C25D" w14:textId="77777777" w:rsidR="006148EE" w:rsidRDefault="00720711">
            <w:pPr>
              <w:jc w:val="center"/>
              <w:rPr>
                <w:color w:val="000000"/>
                <w:sz w:val="20"/>
                <w:szCs w:val="20"/>
              </w:rPr>
            </w:pPr>
            <w:r>
              <w:rPr>
                <w:color w:val="000000"/>
                <w:sz w:val="20"/>
                <w:szCs w:val="20"/>
              </w:rPr>
              <w:t>-4.35***</w:t>
            </w:r>
          </w:p>
        </w:tc>
      </w:tr>
      <w:tr w:rsidR="006148EE" w14:paraId="38D27823"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1B3D5EFA" w14:textId="77777777" w:rsidR="006148EE" w:rsidRDefault="00720711">
            <w:pPr>
              <w:rPr>
                <w:color w:val="000000"/>
                <w:sz w:val="20"/>
                <w:szCs w:val="20"/>
              </w:rPr>
            </w:pPr>
            <w:r>
              <w:rPr>
                <w:color w:val="000000"/>
                <w:sz w:val="20"/>
                <w:szCs w:val="20"/>
              </w:rPr>
              <w:t>Unempl. Transf.</w:t>
            </w:r>
          </w:p>
        </w:tc>
        <w:tc>
          <w:tcPr>
            <w:tcW w:w="1500" w:type="dxa"/>
            <w:tcBorders>
              <w:top w:val="nil"/>
              <w:left w:val="nil"/>
              <w:bottom w:val="nil"/>
              <w:right w:val="nil"/>
            </w:tcBorders>
            <w:shd w:val="clear" w:color="auto" w:fill="auto"/>
            <w:tcMar>
              <w:left w:w="70" w:type="dxa"/>
              <w:right w:w="70" w:type="dxa"/>
            </w:tcMar>
            <w:vAlign w:val="bottom"/>
          </w:tcPr>
          <w:p w14:paraId="1C71594A" w14:textId="530C94BD" w:rsidR="006148EE" w:rsidRDefault="00720711">
            <w:pPr>
              <w:jc w:val="center"/>
              <w:rPr>
                <w:color w:val="000000"/>
                <w:sz w:val="20"/>
                <w:szCs w:val="20"/>
              </w:rPr>
            </w:pPr>
            <w:r>
              <w:rPr>
                <w:color w:val="000000"/>
                <w:sz w:val="20"/>
                <w:szCs w:val="20"/>
              </w:rPr>
              <w:t>-</w:t>
            </w:r>
            <w:r w:rsidR="009327EA">
              <w:rPr>
                <w:color w:val="000000"/>
                <w:sz w:val="20"/>
                <w:szCs w:val="20"/>
              </w:rPr>
              <w:t>1</w:t>
            </w:r>
            <w:r>
              <w:rPr>
                <w:color w:val="000000"/>
                <w:sz w:val="20"/>
                <w:szCs w:val="20"/>
              </w:rPr>
              <w:t>.</w:t>
            </w:r>
            <w:r w:rsidR="009327EA">
              <w:rPr>
                <w:color w:val="000000"/>
                <w:sz w:val="20"/>
                <w:szCs w:val="20"/>
              </w:rPr>
              <w:t>39*</w:t>
            </w:r>
          </w:p>
        </w:tc>
        <w:tc>
          <w:tcPr>
            <w:tcW w:w="1200" w:type="dxa"/>
            <w:tcBorders>
              <w:top w:val="nil"/>
              <w:left w:val="nil"/>
              <w:bottom w:val="nil"/>
              <w:right w:val="nil"/>
            </w:tcBorders>
            <w:shd w:val="clear" w:color="auto" w:fill="auto"/>
            <w:tcMar>
              <w:left w:w="70" w:type="dxa"/>
              <w:right w:w="70" w:type="dxa"/>
            </w:tcMar>
            <w:vAlign w:val="bottom"/>
          </w:tcPr>
          <w:p w14:paraId="437B35C3" w14:textId="43375AB7" w:rsidR="006148EE" w:rsidRDefault="00720711">
            <w:pPr>
              <w:jc w:val="center"/>
              <w:rPr>
                <w:color w:val="000000"/>
                <w:sz w:val="20"/>
                <w:szCs w:val="20"/>
              </w:rPr>
            </w:pPr>
            <w:r>
              <w:rPr>
                <w:color w:val="000000"/>
                <w:sz w:val="20"/>
                <w:szCs w:val="20"/>
              </w:rPr>
              <w:t>-3.</w:t>
            </w:r>
            <w:r w:rsidR="00C729B0">
              <w:rPr>
                <w:color w:val="000000"/>
                <w:sz w:val="20"/>
                <w:szCs w:val="20"/>
              </w:rPr>
              <w:t>48</w:t>
            </w:r>
          </w:p>
        </w:tc>
        <w:tc>
          <w:tcPr>
            <w:tcW w:w="240" w:type="dxa"/>
            <w:tcBorders>
              <w:top w:val="nil"/>
              <w:left w:val="nil"/>
              <w:bottom w:val="nil"/>
              <w:right w:val="nil"/>
            </w:tcBorders>
            <w:shd w:val="clear" w:color="auto" w:fill="auto"/>
            <w:tcMar>
              <w:left w:w="70" w:type="dxa"/>
              <w:right w:w="70" w:type="dxa"/>
            </w:tcMar>
            <w:vAlign w:val="bottom"/>
          </w:tcPr>
          <w:p w14:paraId="68CA576C"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3588C56B" w14:textId="77777777" w:rsidR="006148EE" w:rsidRDefault="00720711">
            <w:pPr>
              <w:jc w:val="center"/>
              <w:rPr>
                <w:color w:val="000000"/>
                <w:sz w:val="20"/>
                <w:szCs w:val="20"/>
              </w:rPr>
            </w:pPr>
            <w:r>
              <w:rPr>
                <w:color w:val="000000"/>
                <w:sz w:val="20"/>
                <w:szCs w:val="20"/>
              </w:rPr>
              <w:t>-9.77***</w:t>
            </w:r>
          </w:p>
        </w:tc>
        <w:tc>
          <w:tcPr>
            <w:tcW w:w="1200" w:type="dxa"/>
            <w:tcBorders>
              <w:top w:val="nil"/>
              <w:left w:val="nil"/>
              <w:bottom w:val="nil"/>
              <w:right w:val="nil"/>
            </w:tcBorders>
            <w:shd w:val="clear" w:color="auto" w:fill="auto"/>
            <w:tcMar>
              <w:left w:w="70" w:type="dxa"/>
              <w:right w:w="70" w:type="dxa"/>
            </w:tcMar>
            <w:vAlign w:val="bottom"/>
          </w:tcPr>
          <w:p w14:paraId="5B0A6506" w14:textId="77777777" w:rsidR="006148EE" w:rsidRDefault="00720711">
            <w:pPr>
              <w:jc w:val="center"/>
              <w:rPr>
                <w:color w:val="000000"/>
                <w:sz w:val="20"/>
                <w:szCs w:val="20"/>
              </w:rPr>
            </w:pPr>
            <w:r>
              <w:rPr>
                <w:color w:val="000000"/>
                <w:sz w:val="20"/>
                <w:szCs w:val="20"/>
              </w:rPr>
              <w:t>-4.91***</w:t>
            </w:r>
          </w:p>
        </w:tc>
      </w:tr>
      <w:tr w:rsidR="006148EE" w14:paraId="7AF1FD7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7D57B233" w14:textId="77777777" w:rsidR="006148EE" w:rsidRDefault="00720711">
            <w:pPr>
              <w:rPr>
                <w:color w:val="000000"/>
                <w:sz w:val="20"/>
                <w:szCs w:val="20"/>
              </w:rPr>
            </w:pPr>
            <w:r>
              <w:rPr>
                <w:color w:val="000000"/>
                <w:sz w:val="20"/>
                <w:szCs w:val="20"/>
              </w:rPr>
              <w:t>Pensions</w:t>
            </w:r>
          </w:p>
        </w:tc>
        <w:tc>
          <w:tcPr>
            <w:tcW w:w="1500" w:type="dxa"/>
            <w:tcBorders>
              <w:top w:val="nil"/>
              <w:left w:val="nil"/>
              <w:bottom w:val="nil"/>
              <w:right w:val="nil"/>
            </w:tcBorders>
            <w:shd w:val="clear" w:color="auto" w:fill="auto"/>
            <w:tcMar>
              <w:left w:w="70" w:type="dxa"/>
              <w:right w:w="70" w:type="dxa"/>
            </w:tcMar>
            <w:vAlign w:val="bottom"/>
          </w:tcPr>
          <w:p w14:paraId="285C466A" w14:textId="06DB328C" w:rsidR="006148EE" w:rsidRDefault="009327EA">
            <w:pPr>
              <w:jc w:val="center"/>
              <w:rPr>
                <w:color w:val="000000"/>
                <w:sz w:val="20"/>
                <w:szCs w:val="20"/>
              </w:rPr>
            </w:pPr>
            <w:r>
              <w:rPr>
                <w:color w:val="000000"/>
                <w:sz w:val="20"/>
                <w:szCs w:val="20"/>
              </w:rPr>
              <w:t>0</w:t>
            </w:r>
            <w:r w:rsidR="00720711">
              <w:rPr>
                <w:color w:val="000000"/>
                <w:sz w:val="20"/>
                <w:szCs w:val="20"/>
              </w:rPr>
              <w:t>.</w:t>
            </w:r>
            <w:r>
              <w:rPr>
                <w:color w:val="000000"/>
                <w:sz w:val="20"/>
                <w:szCs w:val="20"/>
              </w:rPr>
              <w:t>29</w:t>
            </w:r>
          </w:p>
        </w:tc>
        <w:tc>
          <w:tcPr>
            <w:tcW w:w="1200" w:type="dxa"/>
            <w:tcBorders>
              <w:top w:val="nil"/>
              <w:left w:val="nil"/>
              <w:bottom w:val="nil"/>
              <w:right w:val="nil"/>
            </w:tcBorders>
            <w:shd w:val="clear" w:color="auto" w:fill="auto"/>
            <w:tcMar>
              <w:left w:w="70" w:type="dxa"/>
              <w:right w:w="70" w:type="dxa"/>
            </w:tcMar>
            <w:vAlign w:val="bottom"/>
          </w:tcPr>
          <w:p w14:paraId="77061BF5" w14:textId="5CF4055E" w:rsidR="006148EE" w:rsidRDefault="00720711">
            <w:pPr>
              <w:jc w:val="center"/>
              <w:rPr>
                <w:color w:val="000000"/>
                <w:sz w:val="20"/>
                <w:szCs w:val="20"/>
              </w:rPr>
            </w:pPr>
            <w:r>
              <w:rPr>
                <w:color w:val="000000"/>
                <w:sz w:val="20"/>
                <w:szCs w:val="20"/>
              </w:rPr>
              <w:t>-</w:t>
            </w:r>
            <w:r w:rsidR="00C729B0">
              <w:rPr>
                <w:color w:val="000000"/>
                <w:sz w:val="20"/>
                <w:szCs w:val="20"/>
              </w:rPr>
              <w:t>7</w:t>
            </w:r>
            <w:r>
              <w:rPr>
                <w:color w:val="000000"/>
                <w:sz w:val="20"/>
                <w:szCs w:val="20"/>
              </w:rPr>
              <w:t>.</w:t>
            </w:r>
            <w:r w:rsidR="00C729B0">
              <w:rPr>
                <w:color w:val="000000"/>
                <w:sz w:val="20"/>
                <w:szCs w:val="20"/>
              </w:rPr>
              <w:t>24</w:t>
            </w:r>
          </w:p>
        </w:tc>
        <w:tc>
          <w:tcPr>
            <w:tcW w:w="240" w:type="dxa"/>
            <w:tcBorders>
              <w:top w:val="nil"/>
              <w:left w:val="nil"/>
              <w:bottom w:val="nil"/>
              <w:right w:val="nil"/>
            </w:tcBorders>
            <w:shd w:val="clear" w:color="auto" w:fill="auto"/>
            <w:tcMar>
              <w:left w:w="70" w:type="dxa"/>
              <w:right w:w="70" w:type="dxa"/>
            </w:tcMar>
            <w:vAlign w:val="bottom"/>
          </w:tcPr>
          <w:p w14:paraId="406B82D6"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778716E4" w14:textId="77777777" w:rsidR="006148EE" w:rsidRDefault="00720711">
            <w:pPr>
              <w:jc w:val="center"/>
              <w:rPr>
                <w:color w:val="000000"/>
                <w:sz w:val="20"/>
                <w:szCs w:val="20"/>
              </w:rPr>
            </w:pPr>
            <w:r>
              <w:rPr>
                <w:color w:val="000000"/>
                <w:sz w:val="20"/>
                <w:szCs w:val="20"/>
              </w:rPr>
              <w:t>-11.5***</w:t>
            </w:r>
          </w:p>
        </w:tc>
        <w:tc>
          <w:tcPr>
            <w:tcW w:w="1200" w:type="dxa"/>
            <w:tcBorders>
              <w:top w:val="nil"/>
              <w:left w:val="nil"/>
              <w:bottom w:val="nil"/>
              <w:right w:val="nil"/>
            </w:tcBorders>
            <w:shd w:val="clear" w:color="auto" w:fill="auto"/>
            <w:tcMar>
              <w:left w:w="70" w:type="dxa"/>
              <w:right w:w="70" w:type="dxa"/>
            </w:tcMar>
            <w:vAlign w:val="bottom"/>
          </w:tcPr>
          <w:p w14:paraId="14863027" w14:textId="77777777" w:rsidR="006148EE" w:rsidRDefault="00720711">
            <w:pPr>
              <w:jc w:val="center"/>
              <w:rPr>
                <w:color w:val="000000"/>
                <w:sz w:val="20"/>
                <w:szCs w:val="20"/>
              </w:rPr>
            </w:pPr>
            <w:r>
              <w:rPr>
                <w:color w:val="000000"/>
                <w:sz w:val="20"/>
                <w:szCs w:val="20"/>
              </w:rPr>
              <w:t>-6.73***</w:t>
            </w:r>
          </w:p>
        </w:tc>
      </w:tr>
      <w:tr w:rsidR="006148EE" w14:paraId="763678E8"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3094B783" w14:textId="77777777" w:rsidR="006148EE" w:rsidRDefault="00720711">
            <w:pPr>
              <w:rPr>
                <w:color w:val="000000"/>
                <w:sz w:val="20"/>
                <w:szCs w:val="20"/>
              </w:rPr>
            </w:pPr>
            <w:r>
              <w:rPr>
                <w:color w:val="000000"/>
                <w:sz w:val="20"/>
                <w:szCs w:val="20"/>
              </w:rPr>
              <w:t>Openness</w:t>
            </w:r>
          </w:p>
        </w:tc>
        <w:tc>
          <w:tcPr>
            <w:tcW w:w="1500" w:type="dxa"/>
            <w:tcBorders>
              <w:top w:val="nil"/>
              <w:left w:val="nil"/>
              <w:bottom w:val="nil"/>
              <w:right w:val="nil"/>
            </w:tcBorders>
            <w:shd w:val="clear" w:color="auto" w:fill="auto"/>
            <w:tcMar>
              <w:left w:w="70" w:type="dxa"/>
              <w:right w:w="70" w:type="dxa"/>
            </w:tcMar>
            <w:vAlign w:val="bottom"/>
          </w:tcPr>
          <w:p w14:paraId="5450DFF3" w14:textId="328366A5" w:rsidR="006148EE" w:rsidRDefault="009327EA">
            <w:pPr>
              <w:jc w:val="center"/>
              <w:rPr>
                <w:color w:val="000000"/>
                <w:sz w:val="20"/>
                <w:szCs w:val="20"/>
              </w:rPr>
            </w:pPr>
            <w:r>
              <w:rPr>
                <w:color w:val="000000"/>
                <w:sz w:val="20"/>
                <w:szCs w:val="20"/>
              </w:rPr>
              <w:t>9.98*</w:t>
            </w:r>
          </w:p>
        </w:tc>
        <w:tc>
          <w:tcPr>
            <w:tcW w:w="1200" w:type="dxa"/>
            <w:tcBorders>
              <w:top w:val="nil"/>
              <w:left w:val="nil"/>
              <w:bottom w:val="nil"/>
              <w:right w:val="nil"/>
            </w:tcBorders>
            <w:shd w:val="clear" w:color="auto" w:fill="auto"/>
            <w:tcMar>
              <w:left w:w="70" w:type="dxa"/>
              <w:right w:w="70" w:type="dxa"/>
            </w:tcMar>
            <w:vAlign w:val="bottom"/>
          </w:tcPr>
          <w:p w14:paraId="3DAC526E" w14:textId="305B8FD6" w:rsidR="006148EE" w:rsidRDefault="00F17549">
            <w:pPr>
              <w:jc w:val="center"/>
              <w:rPr>
                <w:color w:val="000000"/>
                <w:sz w:val="20"/>
                <w:szCs w:val="20"/>
              </w:rPr>
            </w:pPr>
            <w:ins w:id="1385" w:author="dani" w:date="2022-02-08T16:45:00Z">
              <w:r>
                <w:rPr>
                  <w:color w:val="000000"/>
                  <w:sz w:val="20"/>
                  <w:szCs w:val="20"/>
                </w:rPr>
                <w:t xml:space="preserve">  </w:t>
              </w:r>
            </w:ins>
            <w:r w:rsidR="00C729B0">
              <w:rPr>
                <w:color w:val="000000"/>
                <w:sz w:val="20"/>
                <w:szCs w:val="20"/>
              </w:rPr>
              <w:t>0.27*</w:t>
            </w:r>
          </w:p>
        </w:tc>
        <w:tc>
          <w:tcPr>
            <w:tcW w:w="240" w:type="dxa"/>
            <w:tcBorders>
              <w:top w:val="nil"/>
              <w:left w:val="nil"/>
              <w:bottom w:val="nil"/>
              <w:right w:val="nil"/>
            </w:tcBorders>
            <w:shd w:val="clear" w:color="auto" w:fill="auto"/>
            <w:tcMar>
              <w:left w:w="70" w:type="dxa"/>
              <w:right w:w="70" w:type="dxa"/>
            </w:tcMar>
            <w:vAlign w:val="bottom"/>
          </w:tcPr>
          <w:p w14:paraId="16E3280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2383FEEC" w14:textId="77777777" w:rsidR="006148EE" w:rsidRDefault="00720711">
            <w:pPr>
              <w:jc w:val="center"/>
              <w:rPr>
                <w:color w:val="000000"/>
                <w:sz w:val="20"/>
                <w:szCs w:val="20"/>
              </w:rPr>
            </w:pPr>
            <w:r>
              <w:rPr>
                <w:color w:val="000000"/>
                <w:sz w:val="20"/>
                <w:szCs w:val="20"/>
              </w:rPr>
              <w:t>-11.28***</w:t>
            </w:r>
          </w:p>
        </w:tc>
        <w:tc>
          <w:tcPr>
            <w:tcW w:w="1200" w:type="dxa"/>
            <w:tcBorders>
              <w:top w:val="nil"/>
              <w:left w:val="nil"/>
              <w:bottom w:val="nil"/>
              <w:right w:val="nil"/>
            </w:tcBorders>
            <w:shd w:val="clear" w:color="auto" w:fill="auto"/>
            <w:tcMar>
              <w:left w:w="70" w:type="dxa"/>
              <w:right w:w="70" w:type="dxa"/>
            </w:tcMar>
            <w:vAlign w:val="bottom"/>
          </w:tcPr>
          <w:p w14:paraId="19D75DCE" w14:textId="77777777" w:rsidR="006148EE" w:rsidRDefault="00720711">
            <w:pPr>
              <w:jc w:val="center"/>
              <w:rPr>
                <w:color w:val="000000"/>
                <w:sz w:val="20"/>
                <w:szCs w:val="20"/>
              </w:rPr>
            </w:pPr>
            <w:r>
              <w:rPr>
                <w:color w:val="000000"/>
                <w:sz w:val="20"/>
                <w:szCs w:val="20"/>
              </w:rPr>
              <w:t>-3.92***</w:t>
            </w:r>
          </w:p>
        </w:tc>
      </w:tr>
      <w:tr w:rsidR="006148EE" w14:paraId="64296E80"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2C94AA7" w14:textId="77777777" w:rsidR="006148EE" w:rsidRDefault="00720711">
            <w:pPr>
              <w:rPr>
                <w:color w:val="000000"/>
                <w:sz w:val="20"/>
                <w:szCs w:val="20"/>
              </w:rPr>
            </w:pPr>
            <w:r>
              <w:rPr>
                <w:color w:val="000000"/>
                <w:sz w:val="20"/>
                <w:szCs w:val="20"/>
              </w:rPr>
              <w:t>Gover. exp.</w:t>
            </w:r>
          </w:p>
        </w:tc>
        <w:tc>
          <w:tcPr>
            <w:tcW w:w="1500" w:type="dxa"/>
            <w:tcBorders>
              <w:top w:val="nil"/>
              <w:left w:val="nil"/>
              <w:bottom w:val="nil"/>
              <w:right w:val="nil"/>
            </w:tcBorders>
            <w:shd w:val="clear" w:color="auto" w:fill="auto"/>
            <w:tcMar>
              <w:left w:w="70" w:type="dxa"/>
              <w:right w:w="70" w:type="dxa"/>
            </w:tcMar>
            <w:vAlign w:val="bottom"/>
          </w:tcPr>
          <w:p w14:paraId="1F41B193" w14:textId="07F6514D"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2</w:t>
            </w:r>
            <w:r>
              <w:rPr>
                <w:color w:val="000000"/>
                <w:sz w:val="20"/>
                <w:szCs w:val="20"/>
              </w:rPr>
              <w:t>4*</w:t>
            </w:r>
          </w:p>
        </w:tc>
        <w:tc>
          <w:tcPr>
            <w:tcW w:w="1200" w:type="dxa"/>
            <w:tcBorders>
              <w:top w:val="nil"/>
              <w:left w:val="nil"/>
              <w:bottom w:val="nil"/>
              <w:right w:val="nil"/>
            </w:tcBorders>
            <w:shd w:val="clear" w:color="auto" w:fill="auto"/>
            <w:tcMar>
              <w:left w:w="70" w:type="dxa"/>
              <w:right w:w="70" w:type="dxa"/>
            </w:tcMar>
            <w:vAlign w:val="bottom"/>
          </w:tcPr>
          <w:p w14:paraId="36462421" w14:textId="352D790C" w:rsidR="006148EE" w:rsidRDefault="00720711">
            <w:pPr>
              <w:jc w:val="center"/>
              <w:rPr>
                <w:color w:val="000000"/>
                <w:sz w:val="20"/>
                <w:szCs w:val="20"/>
              </w:rPr>
            </w:pPr>
            <w:r>
              <w:rPr>
                <w:color w:val="000000"/>
                <w:sz w:val="20"/>
                <w:szCs w:val="20"/>
              </w:rPr>
              <w:t>-</w:t>
            </w:r>
            <w:r w:rsidR="00C729B0">
              <w:rPr>
                <w:color w:val="000000"/>
                <w:sz w:val="20"/>
                <w:szCs w:val="20"/>
              </w:rPr>
              <w:t>6</w:t>
            </w:r>
            <w:r>
              <w:rPr>
                <w:color w:val="000000"/>
                <w:sz w:val="20"/>
                <w:szCs w:val="20"/>
              </w:rPr>
              <w:t>.</w:t>
            </w:r>
            <w:r w:rsidR="00C729B0">
              <w:rPr>
                <w:color w:val="000000"/>
                <w:sz w:val="20"/>
                <w:szCs w:val="20"/>
              </w:rPr>
              <w:t>64</w:t>
            </w:r>
          </w:p>
        </w:tc>
        <w:tc>
          <w:tcPr>
            <w:tcW w:w="240" w:type="dxa"/>
            <w:tcBorders>
              <w:top w:val="nil"/>
              <w:left w:val="nil"/>
              <w:bottom w:val="nil"/>
              <w:right w:val="nil"/>
            </w:tcBorders>
            <w:shd w:val="clear" w:color="auto" w:fill="auto"/>
            <w:tcMar>
              <w:left w:w="70" w:type="dxa"/>
              <w:right w:w="70" w:type="dxa"/>
            </w:tcMar>
            <w:vAlign w:val="bottom"/>
          </w:tcPr>
          <w:p w14:paraId="3BE4C3A8"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5232CA50" w14:textId="77777777" w:rsidR="006148EE" w:rsidRDefault="00720711">
            <w:pPr>
              <w:jc w:val="center"/>
              <w:rPr>
                <w:color w:val="000000"/>
                <w:sz w:val="20"/>
                <w:szCs w:val="20"/>
              </w:rPr>
            </w:pPr>
            <w:r>
              <w:rPr>
                <w:color w:val="000000"/>
                <w:sz w:val="20"/>
                <w:szCs w:val="20"/>
              </w:rPr>
              <w:t>-11.19***</w:t>
            </w:r>
          </w:p>
        </w:tc>
        <w:tc>
          <w:tcPr>
            <w:tcW w:w="1200" w:type="dxa"/>
            <w:tcBorders>
              <w:top w:val="nil"/>
              <w:left w:val="nil"/>
              <w:bottom w:val="nil"/>
              <w:right w:val="nil"/>
            </w:tcBorders>
            <w:shd w:val="clear" w:color="auto" w:fill="auto"/>
            <w:tcMar>
              <w:left w:w="70" w:type="dxa"/>
              <w:right w:w="70" w:type="dxa"/>
            </w:tcMar>
            <w:vAlign w:val="bottom"/>
          </w:tcPr>
          <w:p w14:paraId="01884771" w14:textId="77777777" w:rsidR="006148EE" w:rsidRDefault="00720711">
            <w:pPr>
              <w:jc w:val="center"/>
              <w:rPr>
                <w:color w:val="000000"/>
                <w:sz w:val="20"/>
                <w:szCs w:val="20"/>
              </w:rPr>
            </w:pPr>
            <w:r>
              <w:rPr>
                <w:color w:val="000000"/>
                <w:sz w:val="20"/>
                <w:szCs w:val="20"/>
              </w:rPr>
              <w:t>-8.63***</w:t>
            </w:r>
          </w:p>
        </w:tc>
      </w:tr>
      <w:tr w:rsidR="006148EE" w14:paraId="3FD5E0ED"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24810409" w14:textId="77777777" w:rsidR="006148EE" w:rsidRDefault="00720711">
            <w:pPr>
              <w:rPr>
                <w:color w:val="000000"/>
                <w:sz w:val="20"/>
                <w:szCs w:val="20"/>
              </w:rPr>
            </w:pPr>
            <w:r>
              <w:rPr>
                <w:color w:val="000000"/>
                <w:sz w:val="20"/>
                <w:szCs w:val="20"/>
              </w:rPr>
              <w:t>Education exp.</w:t>
            </w:r>
          </w:p>
        </w:tc>
        <w:tc>
          <w:tcPr>
            <w:tcW w:w="1500" w:type="dxa"/>
            <w:tcBorders>
              <w:top w:val="nil"/>
              <w:left w:val="nil"/>
              <w:bottom w:val="nil"/>
              <w:right w:val="nil"/>
            </w:tcBorders>
            <w:shd w:val="clear" w:color="auto" w:fill="auto"/>
            <w:tcMar>
              <w:left w:w="70" w:type="dxa"/>
              <w:right w:w="70" w:type="dxa"/>
            </w:tcMar>
            <w:vAlign w:val="bottom"/>
          </w:tcPr>
          <w:p w14:paraId="0484A2EB" w14:textId="3EED3D9A" w:rsidR="006148EE" w:rsidRDefault="00720711">
            <w:pPr>
              <w:jc w:val="center"/>
              <w:rPr>
                <w:color w:val="000000"/>
                <w:sz w:val="20"/>
                <w:szCs w:val="20"/>
              </w:rPr>
            </w:pPr>
            <w:r>
              <w:rPr>
                <w:color w:val="000000"/>
                <w:sz w:val="20"/>
                <w:szCs w:val="20"/>
              </w:rPr>
              <w:t>-</w:t>
            </w:r>
            <w:r w:rsidR="009327EA">
              <w:rPr>
                <w:color w:val="000000"/>
                <w:sz w:val="20"/>
                <w:szCs w:val="20"/>
              </w:rPr>
              <w:t>0</w:t>
            </w:r>
            <w:r>
              <w:rPr>
                <w:color w:val="000000"/>
                <w:sz w:val="20"/>
                <w:szCs w:val="20"/>
              </w:rPr>
              <w:t>.</w:t>
            </w:r>
            <w:r w:rsidR="009327EA">
              <w:rPr>
                <w:color w:val="000000"/>
                <w:sz w:val="20"/>
                <w:szCs w:val="20"/>
              </w:rPr>
              <w:t>83*</w:t>
            </w:r>
          </w:p>
        </w:tc>
        <w:tc>
          <w:tcPr>
            <w:tcW w:w="1200" w:type="dxa"/>
            <w:tcBorders>
              <w:top w:val="nil"/>
              <w:left w:val="nil"/>
              <w:bottom w:val="nil"/>
              <w:right w:val="nil"/>
            </w:tcBorders>
            <w:shd w:val="clear" w:color="auto" w:fill="auto"/>
            <w:tcMar>
              <w:left w:w="70" w:type="dxa"/>
              <w:right w:w="70" w:type="dxa"/>
            </w:tcMar>
            <w:vAlign w:val="bottom"/>
          </w:tcPr>
          <w:p w14:paraId="6F6AB615" w14:textId="1AD0A48A" w:rsidR="006148EE" w:rsidRDefault="00720711">
            <w:pPr>
              <w:jc w:val="center"/>
              <w:rPr>
                <w:color w:val="000000"/>
                <w:sz w:val="20"/>
                <w:szCs w:val="20"/>
              </w:rPr>
            </w:pPr>
            <w:r>
              <w:rPr>
                <w:color w:val="000000"/>
                <w:sz w:val="20"/>
                <w:szCs w:val="20"/>
              </w:rPr>
              <w:t>-</w:t>
            </w:r>
            <w:r w:rsidR="00C729B0">
              <w:rPr>
                <w:color w:val="000000"/>
                <w:sz w:val="20"/>
                <w:szCs w:val="20"/>
              </w:rPr>
              <w:t>4</w:t>
            </w:r>
            <w:r>
              <w:rPr>
                <w:color w:val="000000"/>
                <w:sz w:val="20"/>
                <w:szCs w:val="20"/>
              </w:rPr>
              <w:t>.5</w:t>
            </w:r>
            <w:r w:rsidR="00C729B0">
              <w:rPr>
                <w:color w:val="000000"/>
                <w:sz w:val="20"/>
                <w:szCs w:val="20"/>
              </w:rPr>
              <w:t>1</w:t>
            </w:r>
          </w:p>
        </w:tc>
        <w:tc>
          <w:tcPr>
            <w:tcW w:w="240" w:type="dxa"/>
            <w:tcBorders>
              <w:top w:val="nil"/>
              <w:left w:val="nil"/>
              <w:bottom w:val="nil"/>
              <w:right w:val="nil"/>
            </w:tcBorders>
            <w:shd w:val="clear" w:color="auto" w:fill="auto"/>
            <w:tcMar>
              <w:left w:w="70" w:type="dxa"/>
              <w:right w:w="70" w:type="dxa"/>
            </w:tcMar>
            <w:vAlign w:val="bottom"/>
          </w:tcPr>
          <w:p w14:paraId="6BD843FB" w14:textId="77777777" w:rsidR="006148EE" w:rsidRDefault="006148EE">
            <w:pPr>
              <w:jc w:val="center"/>
              <w:rPr>
                <w:color w:val="000000"/>
                <w:sz w:val="20"/>
                <w:szCs w:val="20"/>
              </w:rPr>
            </w:pPr>
          </w:p>
        </w:tc>
        <w:tc>
          <w:tcPr>
            <w:tcW w:w="1420" w:type="dxa"/>
            <w:tcBorders>
              <w:top w:val="nil"/>
              <w:left w:val="nil"/>
              <w:bottom w:val="nil"/>
              <w:right w:val="nil"/>
            </w:tcBorders>
            <w:shd w:val="clear" w:color="auto" w:fill="auto"/>
            <w:tcMar>
              <w:left w:w="70" w:type="dxa"/>
              <w:right w:w="70" w:type="dxa"/>
            </w:tcMar>
            <w:vAlign w:val="bottom"/>
          </w:tcPr>
          <w:p w14:paraId="62B4D3DE" w14:textId="77777777" w:rsidR="006148EE" w:rsidRDefault="00720711">
            <w:pPr>
              <w:jc w:val="center"/>
              <w:rPr>
                <w:color w:val="000000"/>
                <w:sz w:val="20"/>
                <w:szCs w:val="20"/>
              </w:rPr>
            </w:pPr>
            <w:r>
              <w:rPr>
                <w:color w:val="000000"/>
                <w:sz w:val="20"/>
                <w:szCs w:val="20"/>
              </w:rPr>
              <w:t>-10.52***</w:t>
            </w:r>
          </w:p>
        </w:tc>
        <w:tc>
          <w:tcPr>
            <w:tcW w:w="1200" w:type="dxa"/>
            <w:tcBorders>
              <w:top w:val="nil"/>
              <w:left w:val="nil"/>
              <w:bottom w:val="nil"/>
              <w:right w:val="nil"/>
            </w:tcBorders>
            <w:shd w:val="clear" w:color="auto" w:fill="auto"/>
            <w:tcMar>
              <w:left w:w="70" w:type="dxa"/>
              <w:right w:w="70" w:type="dxa"/>
            </w:tcMar>
            <w:vAlign w:val="bottom"/>
          </w:tcPr>
          <w:p w14:paraId="4E30C3D7" w14:textId="77777777" w:rsidR="006148EE" w:rsidRDefault="00720711">
            <w:pPr>
              <w:jc w:val="center"/>
              <w:rPr>
                <w:color w:val="000000"/>
                <w:sz w:val="20"/>
                <w:szCs w:val="20"/>
              </w:rPr>
            </w:pPr>
            <w:r>
              <w:rPr>
                <w:color w:val="000000"/>
                <w:sz w:val="20"/>
                <w:szCs w:val="20"/>
              </w:rPr>
              <w:t>-3.11***</w:t>
            </w:r>
          </w:p>
        </w:tc>
      </w:tr>
      <w:tr w:rsidR="006148EE" w14:paraId="74D1B07C" w14:textId="77777777">
        <w:trPr>
          <w:trHeight w:val="227"/>
          <w:jc w:val="center"/>
        </w:trPr>
        <w:tc>
          <w:tcPr>
            <w:tcW w:w="1660" w:type="dxa"/>
            <w:tcBorders>
              <w:top w:val="nil"/>
              <w:left w:val="nil"/>
              <w:bottom w:val="nil"/>
              <w:right w:val="nil"/>
            </w:tcBorders>
            <w:shd w:val="clear" w:color="auto" w:fill="auto"/>
            <w:tcMar>
              <w:left w:w="70" w:type="dxa"/>
              <w:right w:w="70" w:type="dxa"/>
            </w:tcMar>
            <w:vAlign w:val="bottom"/>
          </w:tcPr>
          <w:p w14:paraId="0B22CB6D" w14:textId="77777777" w:rsidR="006148EE" w:rsidRDefault="00720711">
            <w:pPr>
              <w:rPr>
                <w:color w:val="000000"/>
                <w:sz w:val="20"/>
                <w:szCs w:val="20"/>
              </w:rPr>
            </w:pPr>
            <w:r>
              <w:rPr>
                <w:color w:val="000000"/>
                <w:sz w:val="20"/>
                <w:szCs w:val="20"/>
              </w:rPr>
              <w:t>Health exp.</w:t>
            </w:r>
          </w:p>
        </w:tc>
        <w:tc>
          <w:tcPr>
            <w:tcW w:w="1500" w:type="dxa"/>
            <w:tcBorders>
              <w:top w:val="nil"/>
              <w:left w:val="nil"/>
              <w:bottom w:val="nil"/>
              <w:right w:val="nil"/>
            </w:tcBorders>
            <w:shd w:val="clear" w:color="auto" w:fill="auto"/>
            <w:tcMar>
              <w:left w:w="70" w:type="dxa"/>
              <w:right w:w="70" w:type="dxa"/>
            </w:tcMar>
            <w:vAlign w:val="bottom"/>
          </w:tcPr>
          <w:p w14:paraId="50E2DA94" w14:textId="072060F3" w:rsidR="006148EE" w:rsidRDefault="00720711">
            <w:pPr>
              <w:jc w:val="center"/>
              <w:rPr>
                <w:color w:val="000000"/>
                <w:sz w:val="20"/>
                <w:szCs w:val="20"/>
              </w:rPr>
            </w:pPr>
            <w:r>
              <w:rPr>
                <w:color w:val="000000"/>
                <w:sz w:val="20"/>
                <w:szCs w:val="20"/>
              </w:rPr>
              <w:t>-</w:t>
            </w:r>
            <w:r w:rsidR="009327EA">
              <w:rPr>
                <w:color w:val="000000"/>
                <w:sz w:val="20"/>
                <w:szCs w:val="20"/>
              </w:rPr>
              <w:t>5</w:t>
            </w:r>
            <w:r>
              <w:rPr>
                <w:color w:val="000000"/>
                <w:sz w:val="20"/>
                <w:szCs w:val="20"/>
              </w:rPr>
              <w:t>.</w:t>
            </w:r>
            <w:r w:rsidR="009327EA">
              <w:rPr>
                <w:color w:val="000000"/>
                <w:sz w:val="20"/>
                <w:szCs w:val="20"/>
              </w:rPr>
              <w:t>46</w:t>
            </w:r>
            <w:r w:rsidR="00C729B0">
              <w:rPr>
                <w:color w:val="000000"/>
                <w:sz w:val="20"/>
                <w:szCs w:val="20"/>
              </w:rPr>
              <w:t>*</w:t>
            </w:r>
          </w:p>
        </w:tc>
        <w:tc>
          <w:tcPr>
            <w:tcW w:w="1200" w:type="dxa"/>
            <w:tcBorders>
              <w:top w:val="nil"/>
              <w:left w:val="nil"/>
              <w:bottom w:val="nil"/>
              <w:right w:val="nil"/>
            </w:tcBorders>
            <w:shd w:val="clear" w:color="auto" w:fill="auto"/>
            <w:tcMar>
              <w:left w:w="70" w:type="dxa"/>
              <w:right w:w="70" w:type="dxa"/>
            </w:tcMar>
            <w:vAlign w:val="bottom"/>
          </w:tcPr>
          <w:p w14:paraId="29E852A2" w14:textId="661AACBE" w:rsidR="006148EE" w:rsidRDefault="00720711">
            <w:pPr>
              <w:jc w:val="center"/>
              <w:rPr>
                <w:color w:val="000000"/>
                <w:sz w:val="20"/>
                <w:szCs w:val="20"/>
              </w:rPr>
            </w:pPr>
            <w:r>
              <w:rPr>
                <w:color w:val="000000"/>
                <w:sz w:val="20"/>
                <w:szCs w:val="20"/>
              </w:rPr>
              <w:t>-</w:t>
            </w:r>
            <w:r w:rsidR="00C729B0">
              <w:rPr>
                <w:color w:val="000000"/>
                <w:sz w:val="20"/>
                <w:szCs w:val="20"/>
              </w:rPr>
              <w:t>1.33</w:t>
            </w:r>
          </w:p>
        </w:tc>
        <w:tc>
          <w:tcPr>
            <w:tcW w:w="240" w:type="dxa"/>
            <w:tcBorders>
              <w:top w:val="nil"/>
              <w:left w:val="nil"/>
              <w:bottom w:val="nil"/>
              <w:right w:val="nil"/>
            </w:tcBorders>
            <w:shd w:val="clear" w:color="auto" w:fill="auto"/>
            <w:tcMar>
              <w:left w:w="70" w:type="dxa"/>
              <w:right w:w="70" w:type="dxa"/>
            </w:tcMar>
            <w:vAlign w:val="bottom"/>
          </w:tcPr>
          <w:p w14:paraId="50B6D5C9" w14:textId="77777777" w:rsidR="006148EE" w:rsidRDefault="00720711">
            <w:pPr>
              <w:jc w:val="center"/>
              <w:rPr>
                <w:color w:val="000000"/>
                <w:sz w:val="20"/>
                <w:szCs w:val="20"/>
              </w:rPr>
            </w:pPr>
            <w:r>
              <w:rPr>
                <w:color w:val="000000"/>
                <w:sz w:val="20"/>
                <w:szCs w:val="20"/>
              </w:rPr>
              <w:t> </w:t>
            </w:r>
          </w:p>
        </w:tc>
        <w:tc>
          <w:tcPr>
            <w:tcW w:w="1420" w:type="dxa"/>
            <w:tcBorders>
              <w:top w:val="nil"/>
              <w:left w:val="nil"/>
              <w:bottom w:val="nil"/>
              <w:right w:val="nil"/>
            </w:tcBorders>
            <w:shd w:val="clear" w:color="auto" w:fill="auto"/>
            <w:tcMar>
              <w:left w:w="70" w:type="dxa"/>
              <w:right w:w="70" w:type="dxa"/>
            </w:tcMar>
            <w:vAlign w:val="bottom"/>
          </w:tcPr>
          <w:p w14:paraId="11345E0F" w14:textId="77777777" w:rsidR="006148EE" w:rsidRDefault="00720711">
            <w:pPr>
              <w:jc w:val="center"/>
              <w:rPr>
                <w:color w:val="000000"/>
                <w:sz w:val="20"/>
                <w:szCs w:val="20"/>
              </w:rPr>
            </w:pPr>
            <w:r>
              <w:rPr>
                <w:color w:val="000000"/>
                <w:sz w:val="20"/>
                <w:szCs w:val="20"/>
              </w:rPr>
              <w:t>-11.08***</w:t>
            </w:r>
          </w:p>
        </w:tc>
        <w:tc>
          <w:tcPr>
            <w:tcW w:w="1200" w:type="dxa"/>
            <w:tcBorders>
              <w:top w:val="nil"/>
              <w:left w:val="nil"/>
              <w:bottom w:val="nil"/>
              <w:right w:val="nil"/>
            </w:tcBorders>
            <w:shd w:val="clear" w:color="auto" w:fill="auto"/>
            <w:tcMar>
              <w:left w:w="70" w:type="dxa"/>
              <w:right w:w="70" w:type="dxa"/>
            </w:tcMar>
            <w:vAlign w:val="bottom"/>
          </w:tcPr>
          <w:p w14:paraId="2109175B" w14:textId="77777777" w:rsidR="006148EE" w:rsidRDefault="00720711">
            <w:pPr>
              <w:jc w:val="center"/>
              <w:rPr>
                <w:color w:val="000000"/>
                <w:sz w:val="20"/>
                <w:szCs w:val="20"/>
              </w:rPr>
            </w:pPr>
            <w:r>
              <w:rPr>
                <w:color w:val="000000"/>
                <w:sz w:val="20"/>
                <w:szCs w:val="20"/>
              </w:rPr>
              <w:t>-4.66***</w:t>
            </w:r>
          </w:p>
        </w:tc>
      </w:tr>
      <w:tr w:rsidR="006148EE" w14:paraId="499CA86D" w14:textId="77777777">
        <w:trPr>
          <w:trHeight w:val="227"/>
          <w:jc w:val="center"/>
        </w:trPr>
        <w:tc>
          <w:tcPr>
            <w:tcW w:w="1660" w:type="dxa"/>
            <w:tcBorders>
              <w:top w:val="nil"/>
              <w:left w:val="nil"/>
              <w:bottom w:val="single" w:sz="8" w:space="0" w:color="000000"/>
              <w:right w:val="nil"/>
            </w:tcBorders>
            <w:shd w:val="clear" w:color="auto" w:fill="auto"/>
            <w:tcMar>
              <w:left w:w="70" w:type="dxa"/>
              <w:right w:w="70" w:type="dxa"/>
            </w:tcMar>
            <w:vAlign w:val="bottom"/>
          </w:tcPr>
          <w:p w14:paraId="2B6C6841" w14:textId="312428C3" w:rsidR="006148EE" w:rsidRDefault="00720711">
            <w:pPr>
              <w:rPr>
                <w:color w:val="000000"/>
                <w:sz w:val="20"/>
                <w:szCs w:val="20"/>
              </w:rPr>
            </w:pPr>
            <w:del w:id="1386" w:author="dani" w:date="2022-02-07T17:37:00Z">
              <w:r w:rsidDel="00EB04DA">
                <w:rPr>
                  <w:color w:val="000000"/>
                  <w:sz w:val="20"/>
                  <w:szCs w:val="20"/>
                </w:rPr>
                <w:delText>Minimum wages</w:delText>
              </w:r>
            </w:del>
          </w:p>
        </w:tc>
        <w:tc>
          <w:tcPr>
            <w:tcW w:w="1500" w:type="dxa"/>
            <w:tcBorders>
              <w:top w:val="nil"/>
              <w:left w:val="nil"/>
              <w:bottom w:val="single" w:sz="8" w:space="0" w:color="000000"/>
              <w:right w:val="nil"/>
            </w:tcBorders>
            <w:shd w:val="clear" w:color="auto" w:fill="auto"/>
            <w:tcMar>
              <w:left w:w="70" w:type="dxa"/>
              <w:right w:w="70" w:type="dxa"/>
            </w:tcMar>
            <w:vAlign w:val="bottom"/>
          </w:tcPr>
          <w:p w14:paraId="78E84BF8" w14:textId="6891818F" w:rsidR="006148EE" w:rsidRDefault="00720711">
            <w:pPr>
              <w:jc w:val="center"/>
              <w:rPr>
                <w:color w:val="000000"/>
                <w:sz w:val="20"/>
                <w:szCs w:val="20"/>
              </w:rPr>
            </w:pPr>
            <w:del w:id="1387" w:author="dani" w:date="2022-02-07T17:37:00Z">
              <w:r w:rsidDel="00EB04DA">
                <w:rPr>
                  <w:color w:val="000000"/>
                  <w:sz w:val="20"/>
                  <w:szCs w:val="20"/>
                </w:rPr>
                <w:delText>3.76</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02B75871" w14:textId="0600D254" w:rsidR="006148EE" w:rsidRDefault="00720711">
            <w:pPr>
              <w:jc w:val="center"/>
              <w:rPr>
                <w:color w:val="000000"/>
                <w:sz w:val="20"/>
                <w:szCs w:val="20"/>
              </w:rPr>
            </w:pPr>
            <w:del w:id="1388" w:author="dani" w:date="2022-02-07T17:37:00Z">
              <w:r w:rsidDel="00EB04DA">
                <w:rPr>
                  <w:color w:val="000000"/>
                  <w:sz w:val="20"/>
                  <w:szCs w:val="20"/>
                </w:rPr>
                <w:delText>3.36</w:delText>
              </w:r>
            </w:del>
          </w:p>
        </w:tc>
        <w:tc>
          <w:tcPr>
            <w:tcW w:w="240" w:type="dxa"/>
            <w:tcBorders>
              <w:top w:val="nil"/>
              <w:left w:val="nil"/>
              <w:bottom w:val="single" w:sz="8" w:space="0" w:color="000000"/>
              <w:right w:val="nil"/>
            </w:tcBorders>
            <w:shd w:val="clear" w:color="auto" w:fill="auto"/>
            <w:tcMar>
              <w:left w:w="70" w:type="dxa"/>
              <w:right w:w="70" w:type="dxa"/>
            </w:tcMar>
            <w:vAlign w:val="bottom"/>
          </w:tcPr>
          <w:p w14:paraId="4EC89787" w14:textId="77777777" w:rsidR="006148EE" w:rsidRDefault="006148EE">
            <w:pPr>
              <w:jc w:val="center"/>
              <w:rPr>
                <w:color w:val="000000"/>
                <w:sz w:val="20"/>
                <w:szCs w:val="20"/>
              </w:rPr>
            </w:pPr>
          </w:p>
        </w:tc>
        <w:tc>
          <w:tcPr>
            <w:tcW w:w="1420" w:type="dxa"/>
            <w:tcBorders>
              <w:top w:val="nil"/>
              <w:left w:val="nil"/>
              <w:bottom w:val="single" w:sz="8" w:space="0" w:color="000000"/>
              <w:right w:val="nil"/>
            </w:tcBorders>
            <w:shd w:val="clear" w:color="auto" w:fill="auto"/>
            <w:tcMar>
              <w:left w:w="70" w:type="dxa"/>
              <w:right w:w="70" w:type="dxa"/>
            </w:tcMar>
            <w:vAlign w:val="bottom"/>
          </w:tcPr>
          <w:p w14:paraId="006A03E5" w14:textId="4089EAC8" w:rsidR="006148EE" w:rsidRDefault="00720711">
            <w:pPr>
              <w:jc w:val="center"/>
              <w:rPr>
                <w:color w:val="000000"/>
                <w:sz w:val="20"/>
                <w:szCs w:val="20"/>
              </w:rPr>
            </w:pPr>
            <w:del w:id="1389" w:author="dani" w:date="2022-02-07T17:37:00Z">
              <w:r w:rsidDel="00EB04DA">
                <w:rPr>
                  <w:color w:val="000000"/>
                  <w:sz w:val="20"/>
                  <w:szCs w:val="20"/>
                </w:rPr>
                <w:delText>-7.29***</w:delText>
              </w:r>
            </w:del>
          </w:p>
        </w:tc>
        <w:tc>
          <w:tcPr>
            <w:tcW w:w="1200" w:type="dxa"/>
            <w:tcBorders>
              <w:top w:val="nil"/>
              <w:left w:val="nil"/>
              <w:bottom w:val="single" w:sz="8" w:space="0" w:color="000000"/>
              <w:right w:val="nil"/>
            </w:tcBorders>
            <w:shd w:val="clear" w:color="auto" w:fill="auto"/>
            <w:tcMar>
              <w:left w:w="70" w:type="dxa"/>
              <w:right w:w="70" w:type="dxa"/>
            </w:tcMar>
            <w:vAlign w:val="bottom"/>
          </w:tcPr>
          <w:p w14:paraId="7E24173E" w14:textId="5C3D8E53" w:rsidR="006148EE" w:rsidRDefault="00720711">
            <w:pPr>
              <w:jc w:val="center"/>
              <w:rPr>
                <w:color w:val="000000"/>
                <w:sz w:val="20"/>
                <w:szCs w:val="20"/>
              </w:rPr>
            </w:pPr>
            <w:del w:id="1390" w:author="dani" w:date="2022-02-07T17:37:00Z">
              <w:r w:rsidDel="00EB04DA">
                <w:rPr>
                  <w:color w:val="000000"/>
                  <w:sz w:val="20"/>
                  <w:szCs w:val="20"/>
                </w:rPr>
                <w:delText>-2.41***</w:delText>
              </w:r>
            </w:del>
          </w:p>
        </w:tc>
      </w:tr>
    </w:tbl>
    <w:p w14:paraId="19F62C0D" w14:textId="77777777" w:rsidR="006148EE" w:rsidRDefault="00720711">
      <w:pPr>
        <w:ind w:left="1134" w:right="899"/>
        <w:jc w:val="both"/>
        <w:rPr>
          <w:bCs/>
          <w:sz w:val="16"/>
        </w:rPr>
      </w:pPr>
      <w:r>
        <w:rPr>
          <w:bCs/>
          <w:sz w:val="16"/>
        </w:rPr>
        <w:t>Notes: The null hypothesis of the panel unit root tests is that all panels contain a unit root. Fixed effects are always included. The Schwartz Information Criterion is used to select the optimal lag length. *** and * next to a number indicate statistical significance at 1 and 10 percent, respectively.</w:t>
      </w:r>
    </w:p>
    <w:p w14:paraId="1404A905" w14:textId="77777777" w:rsidR="006148EE" w:rsidRDefault="006148EE">
      <w:pPr>
        <w:jc w:val="center"/>
        <w:rPr>
          <w:b/>
          <w:bCs/>
          <w:sz w:val="22"/>
        </w:rPr>
      </w:pPr>
    </w:p>
    <w:p w14:paraId="11D4E46F" w14:textId="77777777" w:rsidR="006148EE" w:rsidRDefault="006148EE">
      <w:pPr>
        <w:jc w:val="center"/>
        <w:rPr>
          <w:b/>
          <w:bCs/>
          <w:sz w:val="22"/>
        </w:rPr>
      </w:pPr>
    </w:p>
    <w:p w14:paraId="2F4C31F8" w14:textId="77777777" w:rsidR="006148EE" w:rsidRDefault="00720711">
      <w:pPr>
        <w:jc w:val="center"/>
        <w:rPr>
          <w:bCs/>
          <w:sz w:val="16"/>
          <w:lang w:val="en-US"/>
        </w:rPr>
      </w:pPr>
      <w:r>
        <w:rPr>
          <w:b/>
          <w:bCs/>
          <w:sz w:val="22"/>
        </w:rPr>
        <w:t>Table 5. Panel Cointegration Tests</w:t>
      </w:r>
    </w:p>
    <w:tbl>
      <w:tblPr>
        <w:tblW w:w="3685" w:type="dxa"/>
        <w:jc w:val="center"/>
        <w:tblLook w:val="04A0" w:firstRow="1" w:lastRow="0" w:firstColumn="1" w:lastColumn="0" w:noHBand="0" w:noVBand="1"/>
      </w:tblPr>
      <w:tblGrid>
        <w:gridCol w:w="1701"/>
        <w:gridCol w:w="1984"/>
      </w:tblGrid>
      <w:tr w:rsidR="006148EE" w14:paraId="3AC75AB5" w14:textId="77777777" w:rsidTr="00C87740">
        <w:trPr>
          <w:trHeight w:val="340"/>
          <w:jc w:val="center"/>
        </w:trPr>
        <w:tc>
          <w:tcPr>
            <w:tcW w:w="1701" w:type="dxa"/>
            <w:tcBorders>
              <w:top w:val="single" w:sz="8" w:space="0" w:color="000000"/>
              <w:left w:val="nil"/>
              <w:bottom w:val="single" w:sz="4" w:space="0" w:color="000000"/>
              <w:right w:val="nil"/>
            </w:tcBorders>
            <w:shd w:val="clear" w:color="auto" w:fill="auto"/>
            <w:tcMar>
              <w:left w:w="70" w:type="dxa"/>
              <w:right w:w="70" w:type="dxa"/>
            </w:tcMar>
            <w:vAlign w:val="bottom"/>
          </w:tcPr>
          <w:p w14:paraId="1925C10D" w14:textId="77777777" w:rsidR="006148EE" w:rsidRDefault="00720711">
            <w:pPr>
              <w:rPr>
                <w:b/>
                <w:color w:val="000000"/>
                <w:sz w:val="20"/>
                <w:szCs w:val="18"/>
                <w:lang w:val="es-ES" w:eastAsia="es-ES"/>
              </w:rPr>
            </w:pPr>
            <w:r>
              <w:rPr>
                <w:b/>
                <w:color w:val="000000"/>
                <w:sz w:val="20"/>
                <w:szCs w:val="18"/>
              </w:rPr>
              <w:t xml:space="preserve">Kao </w:t>
            </w:r>
          </w:p>
        </w:tc>
        <w:tc>
          <w:tcPr>
            <w:tcW w:w="1984" w:type="dxa"/>
            <w:tcBorders>
              <w:top w:val="single" w:sz="8" w:space="0" w:color="000000"/>
              <w:left w:val="nil"/>
              <w:bottom w:val="single" w:sz="4" w:space="0" w:color="000000"/>
              <w:right w:val="nil"/>
            </w:tcBorders>
            <w:shd w:val="clear" w:color="auto" w:fill="auto"/>
            <w:tcMar>
              <w:left w:w="70" w:type="dxa"/>
              <w:right w:w="70" w:type="dxa"/>
            </w:tcMar>
            <w:vAlign w:val="bottom"/>
          </w:tcPr>
          <w:p w14:paraId="586BCDE9" w14:textId="22B05340" w:rsidR="006148EE" w:rsidRDefault="00720711">
            <w:pPr>
              <w:jc w:val="center"/>
              <w:rPr>
                <w:color w:val="000000"/>
                <w:sz w:val="20"/>
                <w:szCs w:val="18"/>
              </w:rPr>
            </w:pPr>
            <w:r>
              <w:rPr>
                <w:color w:val="000000"/>
                <w:sz w:val="20"/>
                <w:szCs w:val="18"/>
              </w:rPr>
              <w:t>-</w:t>
            </w:r>
            <w:r w:rsidR="00C87740">
              <w:rPr>
                <w:color w:val="000000"/>
                <w:sz w:val="20"/>
                <w:szCs w:val="18"/>
              </w:rPr>
              <w:t>3</w:t>
            </w:r>
            <w:r>
              <w:rPr>
                <w:color w:val="000000"/>
                <w:sz w:val="20"/>
                <w:szCs w:val="18"/>
              </w:rPr>
              <w:t>.6</w:t>
            </w:r>
            <w:r w:rsidR="00C87740">
              <w:rPr>
                <w:color w:val="000000"/>
                <w:sz w:val="20"/>
                <w:szCs w:val="18"/>
              </w:rPr>
              <w:t>6</w:t>
            </w:r>
            <w:r>
              <w:rPr>
                <w:color w:val="000000"/>
                <w:sz w:val="20"/>
                <w:szCs w:val="18"/>
              </w:rPr>
              <w:t>*</w:t>
            </w:r>
          </w:p>
        </w:tc>
      </w:tr>
      <w:tr w:rsidR="006148EE" w14:paraId="27907E1A" w14:textId="77777777" w:rsidTr="00C87740">
        <w:trPr>
          <w:trHeight w:val="283"/>
          <w:jc w:val="center"/>
        </w:trPr>
        <w:tc>
          <w:tcPr>
            <w:tcW w:w="1701" w:type="dxa"/>
            <w:tcBorders>
              <w:top w:val="nil"/>
              <w:left w:val="nil"/>
              <w:bottom w:val="nil"/>
              <w:right w:val="nil"/>
            </w:tcBorders>
            <w:shd w:val="clear" w:color="auto" w:fill="auto"/>
            <w:tcMar>
              <w:left w:w="70" w:type="dxa"/>
              <w:right w:w="70" w:type="dxa"/>
            </w:tcMar>
            <w:vAlign w:val="bottom"/>
          </w:tcPr>
          <w:p w14:paraId="0CEF9D49" w14:textId="77777777" w:rsidR="006148EE" w:rsidRDefault="00720711">
            <w:pPr>
              <w:rPr>
                <w:b/>
                <w:color w:val="000000"/>
                <w:sz w:val="20"/>
                <w:szCs w:val="18"/>
              </w:rPr>
            </w:pPr>
            <w:r>
              <w:rPr>
                <w:b/>
                <w:color w:val="000000"/>
                <w:sz w:val="20"/>
                <w:szCs w:val="18"/>
              </w:rPr>
              <w:t>Pedroni</w:t>
            </w:r>
          </w:p>
        </w:tc>
        <w:tc>
          <w:tcPr>
            <w:tcW w:w="1984" w:type="dxa"/>
            <w:tcBorders>
              <w:top w:val="nil"/>
              <w:left w:val="nil"/>
              <w:bottom w:val="nil"/>
              <w:right w:val="nil"/>
            </w:tcBorders>
            <w:shd w:val="clear" w:color="auto" w:fill="auto"/>
            <w:tcMar>
              <w:left w:w="70" w:type="dxa"/>
              <w:right w:w="70" w:type="dxa"/>
            </w:tcMar>
            <w:vAlign w:val="bottom"/>
          </w:tcPr>
          <w:p w14:paraId="5F71B097" w14:textId="77777777" w:rsidR="006148EE" w:rsidRDefault="006148EE">
            <w:pPr>
              <w:rPr>
                <w:color w:val="000000"/>
                <w:sz w:val="20"/>
                <w:szCs w:val="18"/>
              </w:rPr>
            </w:pPr>
          </w:p>
        </w:tc>
      </w:tr>
      <w:tr w:rsidR="006148EE" w14:paraId="0E458599" w14:textId="77777777" w:rsidTr="00C87740">
        <w:trPr>
          <w:trHeight w:val="340"/>
          <w:jc w:val="center"/>
        </w:trPr>
        <w:tc>
          <w:tcPr>
            <w:tcW w:w="1701" w:type="dxa"/>
            <w:tcBorders>
              <w:top w:val="nil"/>
              <w:left w:val="nil"/>
              <w:bottom w:val="nil"/>
              <w:right w:val="nil"/>
            </w:tcBorders>
            <w:shd w:val="clear" w:color="auto" w:fill="auto"/>
            <w:tcMar>
              <w:left w:w="70" w:type="dxa"/>
              <w:right w:w="70" w:type="dxa"/>
            </w:tcMar>
            <w:vAlign w:val="bottom"/>
          </w:tcPr>
          <w:p w14:paraId="6D427ED7" w14:textId="77777777" w:rsidR="006148EE" w:rsidRDefault="00720711">
            <w:pPr>
              <w:rPr>
                <w:color w:val="000000"/>
                <w:sz w:val="20"/>
                <w:szCs w:val="18"/>
              </w:rPr>
            </w:pPr>
            <w:r>
              <w:rPr>
                <w:color w:val="000000"/>
                <w:sz w:val="20"/>
                <w:szCs w:val="18"/>
              </w:rPr>
              <w:t>Panel v-Statistic</w:t>
            </w:r>
          </w:p>
        </w:tc>
        <w:tc>
          <w:tcPr>
            <w:tcW w:w="1984" w:type="dxa"/>
            <w:tcBorders>
              <w:top w:val="nil"/>
              <w:left w:val="nil"/>
              <w:bottom w:val="nil"/>
              <w:right w:val="nil"/>
            </w:tcBorders>
            <w:shd w:val="clear" w:color="auto" w:fill="auto"/>
            <w:tcMar>
              <w:left w:w="70" w:type="dxa"/>
              <w:right w:w="70" w:type="dxa"/>
            </w:tcMar>
            <w:vAlign w:val="bottom"/>
          </w:tcPr>
          <w:p w14:paraId="2B08DE51" w14:textId="77E142F1" w:rsidR="006148EE" w:rsidRDefault="00C87740">
            <w:pPr>
              <w:jc w:val="center"/>
              <w:rPr>
                <w:color w:val="000000"/>
                <w:sz w:val="20"/>
                <w:szCs w:val="18"/>
              </w:rPr>
            </w:pPr>
            <w:r>
              <w:rPr>
                <w:color w:val="000000"/>
                <w:sz w:val="20"/>
                <w:szCs w:val="18"/>
              </w:rPr>
              <w:t>5.86</w:t>
            </w:r>
            <w:r w:rsidR="00720711">
              <w:rPr>
                <w:color w:val="000000"/>
                <w:sz w:val="20"/>
                <w:szCs w:val="18"/>
              </w:rPr>
              <w:t>*</w:t>
            </w:r>
          </w:p>
        </w:tc>
      </w:tr>
      <w:tr w:rsidR="006148EE" w14:paraId="2C167BA2" w14:textId="77777777" w:rsidTr="00C87740">
        <w:trPr>
          <w:trHeight w:val="20"/>
          <w:jc w:val="center"/>
        </w:trPr>
        <w:tc>
          <w:tcPr>
            <w:tcW w:w="1701" w:type="dxa"/>
            <w:tcBorders>
              <w:top w:val="nil"/>
              <w:left w:val="nil"/>
              <w:right w:val="nil"/>
            </w:tcBorders>
            <w:shd w:val="clear" w:color="auto" w:fill="auto"/>
            <w:tcMar>
              <w:left w:w="70" w:type="dxa"/>
              <w:right w:w="70" w:type="dxa"/>
            </w:tcMar>
            <w:vAlign w:val="bottom"/>
          </w:tcPr>
          <w:p w14:paraId="1C22EC97" w14:textId="77777777" w:rsidR="006148EE" w:rsidRDefault="00720711">
            <w:pPr>
              <w:rPr>
                <w:color w:val="000000"/>
                <w:sz w:val="20"/>
                <w:szCs w:val="18"/>
              </w:rPr>
            </w:pPr>
            <w:r>
              <w:rPr>
                <w:color w:val="000000"/>
                <w:sz w:val="20"/>
                <w:szCs w:val="18"/>
              </w:rPr>
              <w:t>Panel rho-Statistic</w:t>
            </w:r>
          </w:p>
        </w:tc>
        <w:tc>
          <w:tcPr>
            <w:tcW w:w="1984" w:type="dxa"/>
            <w:tcBorders>
              <w:top w:val="nil"/>
              <w:left w:val="nil"/>
              <w:right w:val="nil"/>
            </w:tcBorders>
            <w:shd w:val="clear" w:color="auto" w:fill="auto"/>
            <w:tcMar>
              <w:left w:w="70" w:type="dxa"/>
              <w:right w:w="70" w:type="dxa"/>
            </w:tcMar>
            <w:vAlign w:val="bottom"/>
          </w:tcPr>
          <w:p w14:paraId="02DB2491" w14:textId="04906827" w:rsidR="006148EE" w:rsidRDefault="00C87740">
            <w:pPr>
              <w:jc w:val="center"/>
              <w:rPr>
                <w:color w:val="000000"/>
                <w:sz w:val="20"/>
                <w:szCs w:val="18"/>
              </w:rPr>
            </w:pPr>
            <w:r>
              <w:rPr>
                <w:color w:val="000000"/>
                <w:sz w:val="20"/>
                <w:szCs w:val="18"/>
              </w:rPr>
              <w:t>-9.15</w:t>
            </w:r>
            <w:r w:rsidR="00720711">
              <w:rPr>
                <w:color w:val="000000"/>
                <w:sz w:val="20"/>
                <w:szCs w:val="18"/>
              </w:rPr>
              <w:t>*</w:t>
            </w:r>
          </w:p>
        </w:tc>
      </w:tr>
      <w:tr w:rsidR="006148EE" w14:paraId="46F47518" w14:textId="77777777" w:rsidTr="00C87740">
        <w:trPr>
          <w:trHeight w:val="20"/>
          <w:jc w:val="center"/>
        </w:trPr>
        <w:tc>
          <w:tcPr>
            <w:tcW w:w="1701" w:type="dxa"/>
            <w:tcBorders>
              <w:top w:val="nil"/>
              <w:left w:val="nil"/>
              <w:bottom w:val="single" w:sz="4" w:space="0" w:color="auto"/>
              <w:right w:val="nil"/>
            </w:tcBorders>
            <w:shd w:val="clear" w:color="auto" w:fill="auto"/>
            <w:tcMar>
              <w:left w:w="70" w:type="dxa"/>
              <w:right w:w="70" w:type="dxa"/>
            </w:tcMar>
            <w:vAlign w:val="bottom"/>
          </w:tcPr>
          <w:p w14:paraId="7591CF17" w14:textId="77777777" w:rsidR="006148EE" w:rsidRDefault="00720711">
            <w:pPr>
              <w:rPr>
                <w:color w:val="000000"/>
                <w:sz w:val="20"/>
                <w:szCs w:val="18"/>
              </w:rPr>
            </w:pPr>
            <w:r>
              <w:rPr>
                <w:color w:val="000000"/>
                <w:sz w:val="20"/>
                <w:szCs w:val="18"/>
              </w:rPr>
              <w:t>Panel PP-Statistic</w:t>
            </w:r>
          </w:p>
        </w:tc>
        <w:tc>
          <w:tcPr>
            <w:tcW w:w="1984" w:type="dxa"/>
            <w:tcBorders>
              <w:top w:val="nil"/>
              <w:left w:val="nil"/>
              <w:bottom w:val="single" w:sz="4" w:space="0" w:color="auto"/>
              <w:right w:val="nil"/>
            </w:tcBorders>
            <w:shd w:val="clear" w:color="auto" w:fill="auto"/>
            <w:tcMar>
              <w:left w:w="70" w:type="dxa"/>
              <w:right w:w="70" w:type="dxa"/>
            </w:tcMar>
            <w:vAlign w:val="bottom"/>
          </w:tcPr>
          <w:p w14:paraId="75C2A302" w14:textId="09DAE36B" w:rsidR="006148EE" w:rsidRDefault="00C87740" w:rsidP="00C87740">
            <w:pPr>
              <w:rPr>
                <w:color w:val="000000"/>
                <w:sz w:val="20"/>
                <w:szCs w:val="18"/>
              </w:rPr>
            </w:pPr>
            <w:r>
              <w:rPr>
                <w:color w:val="000000"/>
                <w:sz w:val="20"/>
                <w:szCs w:val="18"/>
              </w:rPr>
              <w:t xml:space="preserve">              5.64*</w:t>
            </w:r>
          </w:p>
        </w:tc>
      </w:tr>
    </w:tbl>
    <w:p w14:paraId="191AD083" w14:textId="1A264507" w:rsidR="006148EE" w:rsidRDefault="00720711" w:rsidP="00C87740">
      <w:pPr>
        <w:spacing w:before="120"/>
        <w:ind w:left="1134" w:right="902"/>
        <w:jc w:val="both"/>
        <w:rPr>
          <w:bCs/>
          <w:sz w:val="16"/>
        </w:rPr>
      </w:pPr>
      <w:r>
        <w:rPr>
          <w:bCs/>
          <w:sz w:val="16"/>
        </w:rPr>
        <w:lastRenderedPageBreak/>
        <w:t>Notes: The null hypothesis of the panel cointegration tests is that there is no cointegration between ln Gini net and ln real per capita GDP. For Pedroni (2004), we present the versions of the statistics that are not weighted by the member specific long-run conditional variances. The Schwartz Information Criterion is used to select the optimal lag length. * and ** next to a number indicate statistical significance at 1 and 5 percent, respectively.</w:t>
      </w:r>
    </w:p>
    <w:p w14:paraId="34BDDE79" w14:textId="77777777" w:rsidR="006148EE" w:rsidRDefault="006148EE">
      <w:pPr>
        <w:ind w:left="1134" w:right="899"/>
        <w:jc w:val="both"/>
        <w:rPr>
          <w:b/>
          <w:bCs/>
        </w:rPr>
      </w:pPr>
    </w:p>
    <w:p w14:paraId="730C9A3A" w14:textId="77777777" w:rsidR="006148EE" w:rsidRDefault="006148EE">
      <w:pPr>
        <w:ind w:left="1134" w:right="899"/>
        <w:jc w:val="both"/>
        <w:rPr>
          <w:b/>
          <w:bCs/>
          <w:u w:val="single"/>
        </w:rPr>
      </w:pPr>
    </w:p>
    <w:p w14:paraId="45858DD8" w14:textId="77777777" w:rsidR="006148EE" w:rsidRDefault="00720711">
      <w:pPr>
        <w:ind w:left="1134" w:right="899"/>
        <w:jc w:val="center"/>
        <w:rPr>
          <w:b/>
          <w:bCs/>
        </w:rPr>
      </w:pPr>
      <w:r>
        <w:rPr>
          <w:b/>
          <w:bCs/>
        </w:rPr>
        <w:t>Table 6. Convergence in income inequality</w:t>
      </w:r>
    </w:p>
    <w:tbl>
      <w:tblPr>
        <w:tblW w:w="6560" w:type="dxa"/>
        <w:jc w:val="center"/>
        <w:tblLook w:val="04A0" w:firstRow="1" w:lastRow="0" w:firstColumn="1" w:lastColumn="0" w:noHBand="0" w:noVBand="1"/>
      </w:tblPr>
      <w:tblGrid>
        <w:gridCol w:w="2980"/>
        <w:gridCol w:w="1120"/>
        <w:gridCol w:w="1240"/>
        <w:gridCol w:w="1220"/>
      </w:tblGrid>
      <w:tr w:rsidR="006148EE" w14:paraId="41F19CF0" w14:textId="77777777">
        <w:trPr>
          <w:trHeight w:val="510"/>
          <w:jc w:val="center"/>
        </w:trPr>
        <w:tc>
          <w:tcPr>
            <w:tcW w:w="2980" w:type="dxa"/>
            <w:tcBorders>
              <w:top w:val="single" w:sz="4" w:space="0" w:color="000000"/>
              <w:left w:val="nil"/>
              <w:bottom w:val="nil"/>
              <w:right w:val="nil"/>
            </w:tcBorders>
            <w:shd w:val="clear" w:color="auto" w:fill="auto"/>
            <w:tcMar>
              <w:left w:w="70" w:type="dxa"/>
              <w:right w:w="70" w:type="dxa"/>
            </w:tcMar>
            <w:vAlign w:val="bottom"/>
          </w:tcPr>
          <w:p w14:paraId="2F9F6B2A" w14:textId="77777777" w:rsidR="006148EE" w:rsidRDefault="006148EE">
            <w:pPr>
              <w:rPr>
                <w:sz w:val="20"/>
                <w:szCs w:val="20"/>
                <w:lang w:val="en-US" w:eastAsia="es-ES"/>
              </w:rPr>
            </w:pPr>
          </w:p>
        </w:tc>
        <w:tc>
          <w:tcPr>
            <w:tcW w:w="1120" w:type="dxa"/>
            <w:tcBorders>
              <w:top w:val="single" w:sz="4" w:space="0" w:color="000000"/>
              <w:left w:val="nil"/>
              <w:bottom w:val="single" w:sz="4" w:space="0" w:color="000000"/>
              <w:right w:val="nil"/>
            </w:tcBorders>
            <w:shd w:val="clear" w:color="auto" w:fill="auto"/>
            <w:tcMar>
              <w:left w:w="70" w:type="dxa"/>
              <w:right w:w="70" w:type="dxa"/>
            </w:tcMar>
            <w:vAlign w:val="bottom"/>
          </w:tcPr>
          <w:p w14:paraId="11DEFFFB" w14:textId="77777777" w:rsidR="006148EE" w:rsidRDefault="00720711">
            <w:pPr>
              <w:jc w:val="center"/>
              <w:rPr>
                <w:color w:val="000000"/>
                <w:sz w:val="20"/>
                <w:szCs w:val="20"/>
              </w:rPr>
            </w:pPr>
            <w:r>
              <w:rPr>
                <w:color w:val="000000"/>
                <w:sz w:val="20"/>
                <w:szCs w:val="20"/>
              </w:rPr>
              <w:t>Levin, Lin &amp; Chu</w:t>
            </w:r>
          </w:p>
        </w:tc>
        <w:tc>
          <w:tcPr>
            <w:tcW w:w="1240" w:type="dxa"/>
            <w:tcBorders>
              <w:top w:val="single" w:sz="4" w:space="0" w:color="000000"/>
              <w:left w:val="nil"/>
              <w:bottom w:val="single" w:sz="4" w:space="0" w:color="000000"/>
              <w:right w:val="nil"/>
            </w:tcBorders>
            <w:shd w:val="clear" w:color="auto" w:fill="auto"/>
            <w:tcMar>
              <w:left w:w="70" w:type="dxa"/>
              <w:right w:w="70" w:type="dxa"/>
            </w:tcMar>
            <w:vAlign w:val="bottom"/>
          </w:tcPr>
          <w:p w14:paraId="330EEBDE" w14:textId="77777777" w:rsidR="006148EE" w:rsidRDefault="00720711">
            <w:pPr>
              <w:jc w:val="center"/>
              <w:rPr>
                <w:color w:val="000000"/>
                <w:sz w:val="20"/>
                <w:szCs w:val="20"/>
              </w:rPr>
            </w:pPr>
            <w:r>
              <w:rPr>
                <w:color w:val="000000"/>
                <w:sz w:val="20"/>
                <w:szCs w:val="20"/>
              </w:rPr>
              <w:t>Breitung</w:t>
            </w:r>
          </w:p>
        </w:tc>
        <w:tc>
          <w:tcPr>
            <w:tcW w:w="1220" w:type="dxa"/>
            <w:tcBorders>
              <w:top w:val="single" w:sz="4" w:space="0" w:color="000000"/>
              <w:left w:val="nil"/>
              <w:bottom w:val="single" w:sz="4" w:space="0" w:color="000000"/>
              <w:right w:val="nil"/>
            </w:tcBorders>
            <w:shd w:val="clear" w:color="auto" w:fill="auto"/>
            <w:tcMar>
              <w:left w:w="70" w:type="dxa"/>
              <w:right w:w="70" w:type="dxa"/>
            </w:tcMar>
            <w:vAlign w:val="bottom"/>
          </w:tcPr>
          <w:p w14:paraId="5E7B7984" w14:textId="77777777" w:rsidR="006148EE" w:rsidRDefault="00720711">
            <w:pPr>
              <w:jc w:val="center"/>
              <w:rPr>
                <w:color w:val="000000"/>
                <w:sz w:val="20"/>
                <w:szCs w:val="20"/>
              </w:rPr>
            </w:pPr>
            <w:r>
              <w:rPr>
                <w:color w:val="000000"/>
                <w:sz w:val="20"/>
                <w:szCs w:val="20"/>
              </w:rPr>
              <w:t>Im, Pesaran &amp; Shin</w:t>
            </w:r>
          </w:p>
        </w:tc>
      </w:tr>
      <w:tr w:rsidR="006148EE" w14:paraId="7CC37B27" w14:textId="77777777" w:rsidTr="00384507">
        <w:trPr>
          <w:trHeight w:val="340"/>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6D1E70D0" w14:textId="77777777" w:rsidR="006148EE" w:rsidRDefault="00720711">
            <w:pPr>
              <w:rPr>
                <w:color w:val="000000"/>
                <w:sz w:val="20"/>
                <w:szCs w:val="20"/>
              </w:rPr>
            </w:pPr>
            <w:r>
              <w:rPr>
                <w:color w:val="000000"/>
                <w:sz w:val="20"/>
                <w:szCs w:val="20"/>
              </w:rPr>
              <w:t>Full sample</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43DABC4C" w14:textId="77777777" w:rsidR="006148EE" w:rsidRDefault="00720711">
            <w:pPr>
              <w:jc w:val="center"/>
              <w:rPr>
                <w:color w:val="000000"/>
                <w:sz w:val="20"/>
                <w:szCs w:val="20"/>
              </w:rPr>
            </w:pPr>
            <w:r>
              <w:rPr>
                <w:color w:val="000000"/>
                <w:sz w:val="20"/>
                <w:szCs w:val="20"/>
              </w:rPr>
              <w:t>-4.55***</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39767644" w14:textId="77777777" w:rsidR="006148EE" w:rsidRDefault="00720711">
            <w:pPr>
              <w:jc w:val="center"/>
              <w:rPr>
                <w:color w:val="000000"/>
                <w:sz w:val="20"/>
                <w:szCs w:val="20"/>
              </w:rPr>
            </w:pPr>
            <w:r>
              <w:rPr>
                <w:color w:val="000000"/>
                <w:sz w:val="20"/>
                <w:szCs w:val="20"/>
              </w:rPr>
              <w:t>1.12</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10A3F38F" w14:textId="77777777" w:rsidR="006148EE" w:rsidRDefault="00720711">
            <w:pPr>
              <w:jc w:val="center"/>
              <w:rPr>
                <w:color w:val="000000"/>
                <w:sz w:val="20"/>
                <w:szCs w:val="20"/>
              </w:rPr>
            </w:pPr>
            <w:r>
              <w:rPr>
                <w:color w:val="000000"/>
                <w:sz w:val="20"/>
                <w:szCs w:val="20"/>
              </w:rPr>
              <w:t>-6.47***</w:t>
            </w:r>
          </w:p>
        </w:tc>
      </w:tr>
      <w:tr w:rsidR="006148EE" w14:paraId="282D6E6B" w14:textId="77777777" w:rsidTr="00384507">
        <w:trPr>
          <w:trHeight w:val="283"/>
          <w:jc w:val="center"/>
        </w:trPr>
        <w:tc>
          <w:tcPr>
            <w:tcW w:w="2980" w:type="dxa"/>
            <w:tcBorders>
              <w:top w:val="single" w:sz="4" w:space="0" w:color="000000"/>
              <w:left w:val="nil"/>
              <w:bottom w:val="single" w:sz="4" w:space="0" w:color="auto"/>
              <w:right w:val="nil"/>
            </w:tcBorders>
            <w:shd w:val="clear" w:color="auto" w:fill="auto"/>
            <w:tcMar>
              <w:left w:w="70" w:type="dxa"/>
              <w:right w:w="70" w:type="dxa"/>
            </w:tcMar>
            <w:vAlign w:val="bottom"/>
          </w:tcPr>
          <w:p w14:paraId="72588EEF" w14:textId="77777777" w:rsidR="006148EE" w:rsidRDefault="00720711">
            <w:pPr>
              <w:rPr>
                <w:color w:val="000000"/>
                <w:sz w:val="20"/>
                <w:szCs w:val="20"/>
              </w:rPr>
            </w:pPr>
            <w:r>
              <w:rPr>
                <w:color w:val="000000"/>
                <w:sz w:val="20"/>
                <w:szCs w:val="20"/>
              </w:rPr>
              <w:t>Sub-samples</w:t>
            </w:r>
          </w:p>
        </w:tc>
        <w:tc>
          <w:tcPr>
            <w:tcW w:w="1120" w:type="dxa"/>
            <w:tcBorders>
              <w:top w:val="single" w:sz="4" w:space="0" w:color="000000"/>
              <w:left w:val="nil"/>
              <w:bottom w:val="single" w:sz="4" w:space="0" w:color="auto"/>
              <w:right w:val="nil"/>
            </w:tcBorders>
            <w:shd w:val="clear" w:color="auto" w:fill="auto"/>
            <w:tcMar>
              <w:left w:w="70" w:type="dxa"/>
              <w:right w:w="70" w:type="dxa"/>
            </w:tcMar>
            <w:vAlign w:val="bottom"/>
          </w:tcPr>
          <w:p w14:paraId="4A706C1F" w14:textId="77777777" w:rsidR="006148EE" w:rsidRDefault="006148EE">
            <w:pPr>
              <w:rPr>
                <w:color w:val="000000"/>
                <w:sz w:val="20"/>
                <w:szCs w:val="20"/>
              </w:rPr>
            </w:pPr>
          </w:p>
        </w:tc>
        <w:tc>
          <w:tcPr>
            <w:tcW w:w="1240" w:type="dxa"/>
            <w:tcBorders>
              <w:top w:val="single" w:sz="4" w:space="0" w:color="000000"/>
              <w:left w:val="nil"/>
              <w:bottom w:val="single" w:sz="4" w:space="0" w:color="auto"/>
              <w:right w:val="nil"/>
            </w:tcBorders>
            <w:shd w:val="clear" w:color="auto" w:fill="auto"/>
            <w:tcMar>
              <w:left w:w="70" w:type="dxa"/>
              <w:right w:w="70" w:type="dxa"/>
            </w:tcMar>
            <w:vAlign w:val="bottom"/>
          </w:tcPr>
          <w:p w14:paraId="55F0C07F" w14:textId="77777777" w:rsidR="006148EE" w:rsidRDefault="006148EE">
            <w:pPr>
              <w:jc w:val="center"/>
              <w:rPr>
                <w:sz w:val="20"/>
                <w:szCs w:val="20"/>
              </w:rPr>
            </w:pPr>
          </w:p>
        </w:tc>
        <w:tc>
          <w:tcPr>
            <w:tcW w:w="1220" w:type="dxa"/>
            <w:tcBorders>
              <w:top w:val="single" w:sz="4" w:space="0" w:color="000000"/>
              <w:left w:val="nil"/>
              <w:bottom w:val="single" w:sz="4" w:space="0" w:color="auto"/>
              <w:right w:val="nil"/>
            </w:tcBorders>
            <w:shd w:val="clear" w:color="auto" w:fill="auto"/>
            <w:tcMar>
              <w:left w:w="70" w:type="dxa"/>
              <w:right w:w="70" w:type="dxa"/>
            </w:tcMar>
            <w:vAlign w:val="bottom"/>
          </w:tcPr>
          <w:p w14:paraId="10159CCF" w14:textId="77777777" w:rsidR="006148EE" w:rsidRDefault="006148EE">
            <w:pPr>
              <w:jc w:val="center"/>
              <w:rPr>
                <w:sz w:val="20"/>
                <w:szCs w:val="20"/>
              </w:rPr>
            </w:pPr>
          </w:p>
        </w:tc>
      </w:tr>
      <w:tr w:rsidR="006148EE" w14:paraId="721B98E4" w14:textId="77777777" w:rsidTr="00384507">
        <w:trPr>
          <w:trHeight w:val="283"/>
          <w:jc w:val="center"/>
        </w:trPr>
        <w:tc>
          <w:tcPr>
            <w:tcW w:w="2980" w:type="dxa"/>
            <w:tcBorders>
              <w:top w:val="single" w:sz="4" w:space="0" w:color="auto"/>
              <w:left w:val="nil"/>
              <w:bottom w:val="nil"/>
              <w:right w:val="nil"/>
            </w:tcBorders>
            <w:shd w:val="clear" w:color="auto" w:fill="auto"/>
            <w:tcMar>
              <w:left w:w="70" w:type="dxa"/>
              <w:right w:w="70" w:type="dxa"/>
            </w:tcMar>
            <w:vAlign w:val="bottom"/>
          </w:tcPr>
          <w:p w14:paraId="71F1C1B4" w14:textId="36E1B251" w:rsidR="006148EE" w:rsidRDefault="00384507">
            <w:pPr>
              <w:rPr>
                <w:color w:val="000000"/>
                <w:sz w:val="20"/>
                <w:szCs w:val="20"/>
              </w:rPr>
            </w:pPr>
            <w:ins w:id="1391" w:author="dani" w:date="2022-02-02T12:08:00Z">
              <w:r>
                <w:rPr>
                  <w:color w:val="000000"/>
                  <w:sz w:val="20"/>
                  <w:szCs w:val="20"/>
                </w:rPr>
                <w:t xml:space="preserve">Highly </w:t>
              </w:r>
            </w:ins>
            <w:r w:rsidR="00720711">
              <w:rPr>
                <w:color w:val="000000"/>
                <w:sz w:val="20"/>
                <w:szCs w:val="20"/>
              </w:rPr>
              <w:t>indebt countries</w:t>
            </w:r>
          </w:p>
        </w:tc>
        <w:tc>
          <w:tcPr>
            <w:tcW w:w="1120" w:type="dxa"/>
            <w:tcBorders>
              <w:top w:val="single" w:sz="4" w:space="0" w:color="auto"/>
              <w:left w:val="nil"/>
              <w:bottom w:val="nil"/>
              <w:right w:val="nil"/>
            </w:tcBorders>
            <w:shd w:val="clear" w:color="auto" w:fill="auto"/>
            <w:tcMar>
              <w:left w:w="70" w:type="dxa"/>
              <w:right w:w="70" w:type="dxa"/>
            </w:tcMar>
            <w:vAlign w:val="bottom"/>
          </w:tcPr>
          <w:p w14:paraId="62A1177E" w14:textId="77777777" w:rsidR="006148EE" w:rsidRDefault="00720711">
            <w:pPr>
              <w:jc w:val="center"/>
              <w:rPr>
                <w:color w:val="000000"/>
                <w:sz w:val="20"/>
                <w:szCs w:val="20"/>
              </w:rPr>
            </w:pPr>
            <w:r>
              <w:rPr>
                <w:color w:val="000000"/>
                <w:sz w:val="20"/>
                <w:szCs w:val="20"/>
              </w:rPr>
              <w:t>-1.70</w:t>
            </w:r>
          </w:p>
        </w:tc>
        <w:tc>
          <w:tcPr>
            <w:tcW w:w="1240" w:type="dxa"/>
            <w:tcBorders>
              <w:top w:val="single" w:sz="4" w:space="0" w:color="auto"/>
              <w:left w:val="nil"/>
              <w:bottom w:val="nil"/>
              <w:right w:val="nil"/>
            </w:tcBorders>
            <w:shd w:val="clear" w:color="auto" w:fill="auto"/>
            <w:tcMar>
              <w:left w:w="70" w:type="dxa"/>
              <w:right w:w="70" w:type="dxa"/>
            </w:tcMar>
            <w:vAlign w:val="bottom"/>
          </w:tcPr>
          <w:p w14:paraId="590F156A" w14:textId="77777777" w:rsidR="006148EE" w:rsidRDefault="00720711">
            <w:pPr>
              <w:jc w:val="center"/>
              <w:rPr>
                <w:color w:val="000000"/>
                <w:sz w:val="20"/>
                <w:szCs w:val="20"/>
              </w:rPr>
            </w:pPr>
            <w:r>
              <w:rPr>
                <w:color w:val="000000"/>
                <w:sz w:val="20"/>
                <w:szCs w:val="20"/>
              </w:rPr>
              <w:t xml:space="preserve"> 0.74</w:t>
            </w:r>
          </w:p>
        </w:tc>
        <w:tc>
          <w:tcPr>
            <w:tcW w:w="1220" w:type="dxa"/>
            <w:tcBorders>
              <w:top w:val="single" w:sz="4" w:space="0" w:color="auto"/>
              <w:left w:val="nil"/>
              <w:bottom w:val="nil"/>
              <w:right w:val="nil"/>
            </w:tcBorders>
            <w:shd w:val="clear" w:color="auto" w:fill="auto"/>
            <w:tcMar>
              <w:left w:w="70" w:type="dxa"/>
              <w:right w:w="70" w:type="dxa"/>
            </w:tcMar>
            <w:vAlign w:val="bottom"/>
          </w:tcPr>
          <w:p w14:paraId="32B558C7" w14:textId="77777777" w:rsidR="006148EE" w:rsidRDefault="00720711">
            <w:pPr>
              <w:jc w:val="center"/>
              <w:rPr>
                <w:color w:val="000000"/>
                <w:sz w:val="20"/>
                <w:szCs w:val="20"/>
              </w:rPr>
            </w:pPr>
            <w:r>
              <w:rPr>
                <w:color w:val="000000"/>
                <w:sz w:val="20"/>
                <w:szCs w:val="20"/>
              </w:rPr>
              <w:t>-2.98**</w:t>
            </w:r>
          </w:p>
        </w:tc>
      </w:tr>
      <w:tr w:rsidR="006148EE" w14:paraId="12ACAC85" w14:textId="77777777">
        <w:trPr>
          <w:trHeight w:val="283"/>
          <w:jc w:val="center"/>
        </w:trPr>
        <w:tc>
          <w:tcPr>
            <w:tcW w:w="2980" w:type="dxa"/>
            <w:tcBorders>
              <w:top w:val="nil"/>
              <w:left w:val="nil"/>
              <w:bottom w:val="single" w:sz="4" w:space="0" w:color="000000"/>
              <w:right w:val="nil"/>
            </w:tcBorders>
            <w:shd w:val="clear" w:color="auto" w:fill="auto"/>
            <w:tcMar>
              <w:left w:w="70" w:type="dxa"/>
              <w:right w:w="70" w:type="dxa"/>
            </w:tcMar>
            <w:vAlign w:val="bottom"/>
          </w:tcPr>
          <w:p w14:paraId="27C5516D" w14:textId="0509F19D" w:rsidR="006148EE" w:rsidRDefault="00720711">
            <w:pPr>
              <w:rPr>
                <w:color w:val="000000"/>
                <w:sz w:val="20"/>
                <w:szCs w:val="20"/>
              </w:rPr>
            </w:pPr>
            <w:r>
              <w:rPr>
                <w:color w:val="000000"/>
                <w:sz w:val="20"/>
                <w:szCs w:val="20"/>
              </w:rPr>
              <w:t>Crisis countries</w:t>
            </w:r>
          </w:p>
        </w:tc>
        <w:tc>
          <w:tcPr>
            <w:tcW w:w="1120" w:type="dxa"/>
            <w:tcBorders>
              <w:top w:val="nil"/>
              <w:left w:val="nil"/>
              <w:bottom w:val="single" w:sz="4" w:space="0" w:color="000000"/>
              <w:right w:val="nil"/>
            </w:tcBorders>
            <w:shd w:val="clear" w:color="auto" w:fill="auto"/>
            <w:tcMar>
              <w:left w:w="70" w:type="dxa"/>
              <w:right w:w="70" w:type="dxa"/>
            </w:tcMar>
            <w:vAlign w:val="bottom"/>
          </w:tcPr>
          <w:p w14:paraId="57D179F8" w14:textId="77777777" w:rsidR="006148EE" w:rsidRDefault="00720711">
            <w:pPr>
              <w:jc w:val="center"/>
              <w:rPr>
                <w:color w:val="000000"/>
                <w:sz w:val="20"/>
                <w:szCs w:val="20"/>
              </w:rPr>
            </w:pPr>
            <w:r>
              <w:rPr>
                <w:color w:val="000000"/>
                <w:sz w:val="20"/>
                <w:szCs w:val="20"/>
              </w:rPr>
              <w:t>-3.91***</w:t>
            </w:r>
          </w:p>
        </w:tc>
        <w:tc>
          <w:tcPr>
            <w:tcW w:w="1240" w:type="dxa"/>
            <w:tcBorders>
              <w:top w:val="nil"/>
              <w:left w:val="nil"/>
              <w:bottom w:val="single" w:sz="4" w:space="0" w:color="000000"/>
              <w:right w:val="nil"/>
            </w:tcBorders>
            <w:shd w:val="clear" w:color="auto" w:fill="auto"/>
            <w:tcMar>
              <w:left w:w="70" w:type="dxa"/>
              <w:right w:w="70" w:type="dxa"/>
            </w:tcMar>
            <w:vAlign w:val="bottom"/>
          </w:tcPr>
          <w:p w14:paraId="1A4101DA" w14:textId="77777777" w:rsidR="006148EE" w:rsidRDefault="00720711">
            <w:pPr>
              <w:jc w:val="center"/>
              <w:rPr>
                <w:color w:val="000000"/>
                <w:sz w:val="20"/>
                <w:szCs w:val="20"/>
              </w:rPr>
            </w:pPr>
            <w:r>
              <w:rPr>
                <w:color w:val="000000"/>
                <w:sz w:val="20"/>
                <w:szCs w:val="20"/>
              </w:rPr>
              <w:t xml:space="preserve"> 0.58</w:t>
            </w:r>
          </w:p>
        </w:tc>
        <w:tc>
          <w:tcPr>
            <w:tcW w:w="1220" w:type="dxa"/>
            <w:tcBorders>
              <w:top w:val="nil"/>
              <w:left w:val="nil"/>
              <w:bottom w:val="single" w:sz="4" w:space="0" w:color="000000"/>
              <w:right w:val="nil"/>
            </w:tcBorders>
            <w:shd w:val="clear" w:color="auto" w:fill="auto"/>
            <w:tcMar>
              <w:left w:w="70" w:type="dxa"/>
              <w:right w:w="70" w:type="dxa"/>
            </w:tcMar>
            <w:vAlign w:val="bottom"/>
          </w:tcPr>
          <w:p w14:paraId="4AF0CB1B" w14:textId="77777777" w:rsidR="006148EE" w:rsidRDefault="00720711">
            <w:pPr>
              <w:jc w:val="center"/>
              <w:rPr>
                <w:color w:val="000000"/>
                <w:sz w:val="20"/>
                <w:szCs w:val="20"/>
              </w:rPr>
            </w:pPr>
            <w:r>
              <w:rPr>
                <w:color w:val="000000"/>
                <w:sz w:val="20"/>
                <w:szCs w:val="20"/>
              </w:rPr>
              <w:t>-6.15**</w:t>
            </w:r>
          </w:p>
        </w:tc>
      </w:tr>
    </w:tbl>
    <w:p w14:paraId="05631867" w14:textId="77777777" w:rsidR="006148EE" w:rsidRDefault="00720711">
      <w:pPr>
        <w:ind w:left="1134" w:right="899"/>
        <w:jc w:val="both"/>
        <w:rPr>
          <w:bCs/>
          <w:sz w:val="18"/>
        </w:rPr>
      </w:pPr>
      <w:r>
        <w:rPr>
          <w:bCs/>
          <w:sz w:val="18"/>
        </w:rPr>
        <w:t>Notes: The null hypothesis of the unit root tests is that all panels contain a unit root, i.e. there is no convergence. Fixed effects are always included. The Schwartz Information Criterion is used to select the optimal lag length. *** and ** next to a number indicate statistical significance at 1 and 5 percent, respectively.</w:t>
      </w:r>
    </w:p>
    <w:p w14:paraId="45ABCFBB" w14:textId="77777777" w:rsidR="006148EE" w:rsidRDefault="006148EE">
      <w:pPr>
        <w:ind w:left="1134" w:right="899"/>
        <w:jc w:val="both"/>
        <w:rPr>
          <w:b/>
          <w:bCs/>
        </w:rPr>
      </w:pPr>
    </w:p>
    <w:p w14:paraId="6B4D0821" w14:textId="77777777" w:rsidR="006148EE" w:rsidRDefault="006148EE">
      <w:pPr>
        <w:ind w:left="1134" w:right="899"/>
        <w:jc w:val="both"/>
        <w:rPr>
          <w:b/>
          <w:bCs/>
        </w:rPr>
      </w:pPr>
    </w:p>
    <w:p w14:paraId="053DD9F8" w14:textId="77777777" w:rsidR="006148EE" w:rsidRDefault="006148EE">
      <w:pPr>
        <w:ind w:left="1134" w:right="899"/>
        <w:jc w:val="both"/>
        <w:rPr>
          <w:b/>
          <w:bCs/>
        </w:rPr>
      </w:pPr>
    </w:p>
    <w:p w14:paraId="30DFBBDD" w14:textId="77777777" w:rsidR="006148EE" w:rsidRDefault="00720711">
      <w:pPr>
        <w:jc w:val="both"/>
        <w:rPr>
          <w:b/>
          <w:bCs/>
        </w:rPr>
      </w:pPr>
      <w:r>
        <w:rPr>
          <w:b/>
          <w:bCs/>
        </w:rPr>
        <w:t>Acknowledgements</w:t>
      </w:r>
    </w:p>
    <w:p w14:paraId="1236CCAD" w14:textId="77777777" w:rsidR="006148EE" w:rsidRDefault="006148EE">
      <w:pPr>
        <w:jc w:val="both"/>
      </w:pPr>
    </w:p>
    <w:p w14:paraId="5B56D5F3" w14:textId="77777777" w:rsidR="006148EE" w:rsidRDefault="00720711">
      <w:pPr>
        <w:jc w:val="both"/>
      </w:pPr>
      <w:r>
        <w:t xml:space="preserve">The authors would like to especially thank to the organisers and participants of the Fiscal Policies Division at the ECB for the research forum in September 2017 where our methodological approach was discussed. In particular, we thank Jacopo Cimadomo and Giovanni Vechi for their suggestions at that forum. We also thank Philipp Rother and Edouard Turkisch for their valuable comments in the earlier versions of this ongoing work. Daniel H. Vedia-Jerez would like to thank Klara Sabirianova-Peter for sharing her data. Marta Rodríguez-Vives would like to thank Linda Kezbere for her inputs in Section 2. </w:t>
      </w:r>
    </w:p>
    <w:p w14:paraId="2D5AA199" w14:textId="77777777" w:rsidR="006148EE" w:rsidRDefault="006148EE">
      <w:pPr>
        <w:jc w:val="both"/>
      </w:pPr>
    </w:p>
    <w:p w14:paraId="08F627A7" w14:textId="77777777" w:rsidR="006148EE" w:rsidRDefault="006148EE">
      <w:pPr>
        <w:jc w:val="both"/>
      </w:pPr>
    </w:p>
    <w:p w14:paraId="42701073" w14:textId="77777777" w:rsidR="006148EE" w:rsidRDefault="00720711">
      <w:pPr>
        <w:jc w:val="center"/>
        <w:rPr>
          <w:b/>
          <w:lang w:val="en-US"/>
        </w:rPr>
      </w:pPr>
      <w:r>
        <w:rPr>
          <w:b/>
          <w:lang w:val="en-US"/>
        </w:rPr>
        <w:t>BOX 1. WEALTH INEQUALITY IN THE EURO AREA</w:t>
      </w:r>
    </w:p>
    <w:p w14:paraId="6033EB3C" w14:textId="77777777" w:rsidR="006148EE" w:rsidRDefault="006148EE">
      <w:pPr>
        <w:rPr>
          <w:lang w:val="en-US"/>
        </w:rPr>
      </w:pPr>
    </w:p>
    <w:p w14:paraId="42D4465F" w14:textId="77777777" w:rsidR="006148EE" w:rsidRDefault="00720711">
      <w:pPr>
        <w:jc w:val="both"/>
        <w:rPr>
          <w:lang w:val="en-US"/>
        </w:rPr>
      </w:pPr>
      <w:r>
        <w:rPr>
          <w:lang w:val="en-US"/>
        </w:rPr>
        <w:t>There is a renewed interest in wealth accumulation and wealth inequality. Wealth accumulation refers to total (gross) assets held by households, consisting of real assets and financial assets.</w:t>
      </w:r>
      <w:r>
        <w:rPr>
          <w:vertAlign w:val="superscript"/>
          <w:lang w:val="en-US"/>
        </w:rPr>
        <w:footnoteReference w:id="18"/>
      </w:r>
      <w:r>
        <w:rPr>
          <w:vertAlign w:val="superscript"/>
          <w:lang w:val="en-US"/>
        </w:rPr>
        <w:t xml:space="preserve">  </w:t>
      </w:r>
      <w:r>
        <w:rPr>
          <w:lang w:val="en-US"/>
        </w:rPr>
        <w:t xml:space="preserve">Wealth inequality can be measured by the concept of </w:t>
      </w:r>
      <w:r>
        <w:rPr>
          <w:b/>
          <w:lang w:val="en-US"/>
        </w:rPr>
        <w:t>net wealth</w:t>
      </w:r>
      <w:r>
        <w:rPr>
          <w:lang w:val="en-US"/>
        </w:rPr>
        <w:t xml:space="preserve"> – this is the difference between </w:t>
      </w:r>
      <w:r>
        <w:t>all household wealth</w:t>
      </w:r>
      <w:r>
        <w:rPr>
          <w:lang w:val="en-US"/>
        </w:rPr>
        <w:t xml:space="preserve"> (total assets) and debt. Net wealth inequality is likely to play a bigger role in the overall structure of inequality in the twenty-first century, see Piketty and Zucman (2014).</w:t>
      </w:r>
    </w:p>
    <w:p w14:paraId="649C81BA" w14:textId="77777777" w:rsidR="006148EE" w:rsidRDefault="006148EE">
      <w:pPr>
        <w:jc w:val="both"/>
        <w:rPr>
          <w:lang w:val="en-US"/>
        </w:rPr>
      </w:pPr>
    </w:p>
    <w:p w14:paraId="6329A6E4" w14:textId="77777777" w:rsidR="006148EE" w:rsidRDefault="00720711">
      <w:pPr>
        <w:jc w:val="both"/>
        <w:rPr>
          <w:lang w:val="en-US"/>
        </w:rPr>
      </w:pPr>
      <w:r>
        <w:rPr>
          <w:lang w:val="en-US"/>
        </w:rPr>
        <w:t>This box aim at showing estimates on the wealth accumulation in euro area and to analyze wealth inequality, by using the survey data of the second wave of the ECB’s Household Finance and Consumption Survey (HFCS). We highlight that cross-country differences in wealth inequality are largely accounted for by the bottom half of the wealth distribution and that these differences seem to be channeled through homeownership.</w:t>
      </w:r>
    </w:p>
    <w:p w14:paraId="4FF46F5D" w14:textId="77777777" w:rsidR="006148EE" w:rsidRDefault="006148EE">
      <w:pPr>
        <w:jc w:val="both"/>
        <w:rPr>
          <w:lang w:val="en-US"/>
        </w:rPr>
      </w:pPr>
    </w:p>
    <w:p w14:paraId="6F612A42" w14:textId="77777777" w:rsidR="006148EE" w:rsidRDefault="00720711">
      <w:pPr>
        <w:jc w:val="both"/>
        <w:rPr>
          <w:lang w:val="en-US"/>
        </w:rPr>
      </w:pPr>
      <w:r>
        <w:rPr>
          <w:lang w:val="en-US"/>
        </w:rPr>
        <w:lastRenderedPageBreak/>
        <w:t>Zooming-in the components of wealth composition, Chart A shows that real estate wealth makes up the largest share of total gross assets owned by households (82.2% in the euro area on average). The remaining assets are financial (17.8% in the euro area). The household first residence is the largest component of real assets (half of total assets), followed by other real assets. Deposits represent the largest portion of financial assets, followed by voluntary pension/whole life insurance. Household debt is predominantly represented by mortgages, which account for 85.8% of the euro value of total household debt.</w:t>
      </w:r>
      <w:r>
        <w:t xml:space="preserve"> </w:t>
      </w:r>
    </w:p>
    <w:p w14:paraId="7D9F2042" w14:textId="77777777" w:rsidR="006148EE" w:rsidRDefault="006148EE">
      <w:pPr>
        <w:jc w:val="both"/>
        <w:rPr>
          <w:lang w:val="en-US"/>
        </w:rPr>
      </w:pPr>
    </w:p>
    <w:p w14:paraId="5CA56E99" w14:textId="77777777" w:rsidR="006148EE" w:rsidRDefault="00720711">
      <w:pPr>
        <w:spacing w:after="240"/>
        <w:jc w:val="center"/>
        <w:rPr>
          <w:b/>
          <w:lang w:val="en-US"/>
        </w:rPr>
      </w:pPr>
      <w:r>
        <w:rPr>
          <w:b/>
          <w:lang w:val="en-US"/>
        </w:rPr>
        <w:t>Chart A. Wealth composition: real and financial assets, 2014 (% total)</w:t>
      </w:r>
    </w:p>
    <w:p w14:paraId="5190CFB4" w14:textId="77777777" w:rsidR="006148EE" w:rsidRDefault="00720711">
      <w:pPr>
        <w:jc w:val="center"/>
        <w:rPr>
          <w:lang w:val="en-US"/>
        </w:rPr>
      </w:pPr>
      <w:r>
        <w:rPr>
          <w:noProof/>
        </w:rPr>
        <w:drawing>
          <wp:inline distT="0" distB="0" distL="0" distR="0" wp14:anchorId="2535646B" wp14:editId="0C5A2B1A">
            <wp:extent cx="4781550" cy="2986405"/>
            <wp:effectExtent l="0" t="0" r="0" b="0"/>
            <wp:docPr id="17"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B7D0A5A" w14:textId="77777777" w:rsidR="006148EE" w:rsidRDefault="00720711">
      <w:pPr>
        <w:spacing w:before="120"/>
        <w:jc w:val="both"/>
        <w:rPr>
          <w:sz w:val="18"/>
          <w:lang w:val="en-US"/>
        </w:rPr>
      </w:pPr>
      <w:r>
        <w:rPr>
          <w:sz w:val="18"/>
          <w:lang w:val="en-US"/>
        </w:rPr>
        <w:t>Source:</w:t>
      </w:r>
      <w:ins w:id="1392" w:author="Daniel H." w:date="2019-05-28T16:18:00Z">
        <w:r>
          <w:t xml:space="preserve"> </w:t>
        </w:r>
        <w:r>
          <w:rPr>
            <w:sz w:val="18"/>
            <w:lang w:val="en-US"/>
          </w:rPr>
          <w:t>Household Finance and Consumption Survey (HFCS).</w:t>
        </w:r>
      </w:ins>
      <w:del w:id="1393" w:author="Daniel H." w:date="2019-05-28T16:37:00Z">
        <w:r>
          <w:rPr>
            <w:sz w:val="18"/>
            <w:lang w:val="en-US"/>
          </w:rPr>
          <w:delText xml:space="preserve"> HFCS.</w:delText>
        </w:r>
      </w:del>
    </w:p>
    <w:p w14:paraId="4702EFFE" w14:textId="77777777" w:rsidR="006148EE" w:rsidRDefault="006148EE">
      <w:pPr>
        <w:jc w:val="both"/>
        <w:rPr>
          <w:lang w:val="en-US"/>
        </w:rPr>
      </w:pPr>
    </w:p>
    <w:p w14:paraId="56BDC02F" w14:textId="77777777" w:rsidR="006148EE" w:rsidRDefault="00720711">
      <w:pPr>
        <w:jc w:val="both"/>
        <w:rPr>
          <w:lang w:val="en-US"/>
        </w:rPr>
      </w:pPr>
      <w:r>
        <w:rPr>
          <w:lang w:val="en-US"/>
        </w:rPr>
        <w:t xml:space="preserve">There is a strong disparity in the wealth accumulation across several euro area countries. Chart B depicts the relationship between real state net wealth inequality (measured by the Generalized Entropy index with a parameter equal to zero) and homeownership rates for 2014. We can see a negative relationship: countries that have higher homeownership rates tend to have lower real state net wealth inequality. Germany, Austria and the Netherlands are not shown since they have lower homeownership rates (0.42, 0.49, and 0.55 respectively). On the other hand, Italy and Belgium have high ownership rates, but inequality is still relatively high. On the opposite spectrum, the lowest figures in real state net wealth inequality and high homeownership are found in Slovenia, Malta, Latvia, Slovakia, and Spain.  </w:t>
      </w:r>
    </w:p>
    <w:p w14:paraId="4882ADE8" w14:textId="77777777" w:rsidR="006148EE" w:rsidRDefault="006148EE">
      <w:pPr>
        <w:jc w:val="both"/>
        <w:rPr>
          <w:lang w:val="en-US"/>
        </w:rPr>
      </w:pPr>
    </w:p>
    <w:p w14:paraId="58566729" w14:textId="77777777" w:rsidR="006148EE" w:rsidRDefault="00720711">
      <w:pPr>
        <w:jc w:val="both"/>
        <w:rPr>
          <w:b/>
          <w:lang w:val="en-US"/>
        </w:rPr>
      </w:pPr>
      <w:r>
        <w:rPr>
          <w:b/>
          <w:lang w:val="en-US"/>
        </w:rPr>
        <w:t>Chart B: Homeownership rates and real state net wealth inequality across countries</w:t>
      </w:r>
    </w:p>
    <w:p w14:paraId="05C06D7C" w14:textId="77777777" w:rsidR="006148EE" w:rsidRDefault="006148EE">
      <w:pPr>
        <w:jc w:val="both"/>
        <w:rPr>
          <w:sz w:val="18"/>
          <w:szCs w:val="18"/>
        </w:rPr>
      </w:pPr>
    </w:p>
    <w:p w14:paraId="4234DC81" w14:textId="77777777" w:rsidR="006148EE" w:rsidRDefault="00720711">
      <w:pPr>
        <w:jc w:val="both"/>
        <w:rPr>
          <w:sz w:val="18"/>
          <w:szCs w:val="18"/>
        </w:rPr>
      </w:pPr>
      <w:r>
        <w:rPr>
          <w:noProof/>
        </w:rPr>
        <w:lastRenderedPageBreak/>
        <w:drawing>
          <wp:inline distT="0" distB="0" distL="0" distR="0" wp14:anchorId="7A3429D5" wp14:editId="3E35C2B8">
            <wp:extent cx="5779770" cy="275463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AAAAAAAAAAAAAAAAAAAAAAAAAAAAAAAAAAAAAAAAAAAAAAjiMAAPIQAAAAAAAAAAAAAAAAAAAoAAAACAAAAAEAAAABAAAA"/>
                        </a:ext>
                      </a:extLst>
                    </pic:cNvPicPr>
                  </pic:nvPicPr>
                  <pic:blipFill>
                    <a:blip r:embed="rId23"/>
                    <a:stretch>
                      <a:fillRect/>
                    </a:stretch>
                  </pic:blipFill>
                  <pic:spPr>
                    <a:xfrm>
                      <a:off x="0" y="0"/>
                      <a:ext cx="5779770" cy="2754630"/>
                    </a:xfrm>
                    <a:prstGeom prst="rect">
                      <a:avLst/>
                    </a:prstGeom>
                    <a:noFill/>
                    <a:ln w="9525">
                      <a:noFill/>
                    </a:ln>
                  </pic:spPr>
                </pic:pic>
              </a:graphicData>
            </a:graphic>
          </wp:inline>
        </w:drawing>
      </w:r>
    </w:p>
    <w:p w14:paraId="00FC0C05" w14:textId="77777777" w:rsidR="006148EE" w:rsidRDefault="006148EE">
      <w:pPr>
        <w:jc w:val="both"/>
        <w:rPr>
          <w:sz w:val="18"/>
          <w:szCs w:val="18"/>
          <w:lang w:val="en-US"/>
        </w:rPr>
      </w:pPr>
    </w:p>
    <w:p w14:paraId="6065D669" w14:textId="77777777" w:rsidR="006148EE" w:rsidRDefault="00720711">
      <w:pPr>
        <w:jc w:val="both"/>
        <w:rPr>
          <w:sz w:val="18"/>
          <w:szCs w:val="18"/>
          <w:lang w:val="en-US"/>
        </w:rPr>
      </w:pPr>
      <w:r>
        <w:rPr>
          <w:sz w:val="18"/>
          <w:szCs w:val="18"/>
          <w:lang w:val="en-US"/>
        </w:rPr>
        <w:t xml:space="preserve">Source: Authors’ based on HFCS.   </w:t>
      </w:r>
    </w:p>
    <w:p w14:paraId="3DDF55A2" w14:textId="77777777" w:rsidR="006148EE" w:rsidRDefault="00720711">
      <w:pPr>
        <w:pBdr>
          <w:top w:val="nil"/>
          <w:left w:val="nil"/>
          <w:bottom w:val="nil"/>
          <w:right w:val="nil"/>
          <w:between w:val="nil"/>
        </w:pBdr>
        <w:shd w:val="solid" w:color="FFFFFF" w:fill="auto"/>
        <w:jc w:val="both"/>
        <w:rPr>
          <w:sz w:val="18"/>
          <w:szCs w:val="18"/>
          <w:lang w:val="en-US"/>
        </w:rPr>
      </w:pPr>
      <w:r>
        <w:rPr>
          <w:sz w:val="18"/>
          <w:szCs w:val="18"/>
          <w:lang w:val="en-US"/>
        </w:rPr>
        <w:t>Note: Real assets net wealth includes the value of total real state.</w:t>
      </w:r>
    </w:p>
    <w:p w14:paraId="3BE504D7" w14:textId="77777777" w:rsidR="006148EE" w:rsidRDefault="006148EE">
      <w:pPr>
        <w:jc w:val="both"/>
        <w:rPr>
          <w:b/>
          <w:lang w:val="en-US"/>
        </w:rPr>
      </w:pPr>
    </w:p>
    <w:p w14:paraId="5BF76F8A" w14:textId="77777777" w:rsidR="006148EE" w:rsidRDefault="00720711">
      <w:pPr>
        <w:jc w:val="both"/>
        <w:rPr>
          <w:lang w:val="en-US"/>
        </w:rPr>
      </w:pPr>
      <w:r>
        <w:rPr>
          <w:lang w:val="en-US"/>
        </w:rPr>
        <w:t>Ownership wealth inequality is higher for the bottom half. The average of the GE(0) inequality coefficient across the sample countries for the below-median group is 0.32, whereas it is 0.05 for the 10% income distribution (almost inexistent). There is a large cross-country variation of homeownership rates and inequality in the bottom half. Homeownership rates for households below the median vary strongly across countries, with a coefficient of variation of 0.92. In contrast, the homeownership rates for the 10% richest households are very similar, with a coefficient of variation of 0.17. Finally, in countries with high ownership rates, a much larger fraction of the households in the bottom half own houses (65%). This might due to different savings incentives across these countries, which are channeled through homeownership.</w:t>
      </w:r>
      <w:r>
        <w:rPr>
          <w:rStyle w:val="FootnoteReference"/>
          <w:lang w:val="en-US"/>
        </w:rPr>
        <w:footnoteReference w:id="19"/>
      </w:r>
    </w:p>
    <w:p w14:paraId="3E7EED41" w14:textId="77777777" w:rsidR="006148EE" w:rsidRDefault="006148EE">
      <w:pPr>
        <w:jc w:val="both"/>
        <w:rPr>
          <w:b/>
          <w:lang w:val="en-US"/>
        </w:rPr>
      </w:pPr>
    </w:p>
    <w:p w14:paraId="2660B493" w14:textId="77777777" w:rsidR="006148EE" w:rsidRDefault="00720711">
      <w:pPr>
        <w:jc w:val="both"/>
        <w:rPr>
          <w:lang w:val="en-US"/>
        </w:rPr>
      </w:pPr>
      <w:r>
        <w:rPr>
          <w:lang w:val="en-US"/>
        </w:rPr>
        <w:t xml:space="preserve">Furthermore, Table 1 shows for selected countries the Gini coefficient of total net wealth and the Gini within for the two wealth main components (real estate and financial assets). We see that the magnitudes of Gini in net real assets are lower than the figures of financial assets; for countries with lower ownership rates, such as Austria and the Netherlands. The estimates suggest that real estate wealth is more evenly distributed than financial wealth. The evidence is almost the same for countries with high ownership rates. On average, own housing contributes around 82% of all net wealth, with the lowest contribution of 41%, being considerably below the euro area average (84%). In that way, it is evident that net real wealth has a low Gini coefficient among the euro area countries. Contrary, the difficult accumulation of net financial assets for the bottom half –only 6 % of households have net financial assets- reflecting the high inequality of this component in net wealth. </w:t>
      </w:r>
    </w:p>
    <w:p w14:paraId="66FC3CB3" w14:textId="77777777" w:rsidR="006148EE" w:rsidRDefault="00720711">
      <w:pPr>
        <w:jc w:val="both"/>
        <w:rPr>
          <w:b/>
          <w:lang w:val="en-US"/>
        </w:rPr>
      </w:pPr>
      <w:r>
        <w:rPr>
          <w:b/>
          <w:lang w:val="en-US"/>
        </w:rPr>
        <w:t xml:space="preserve">                                  Table 1. Gini for the main wealth components, 2014</w:t>
      </w:r>
    </w:p>
    <w:tbl>
      <w:tblPr>
        <w:tblW w:w="5040" w:type="dxa"/>
        <w:jc w:val="center"/>
        <w:tblLook w:val="04A0" w:firstRow="1" w:lastRow="0" w:firstColumn="1" w:lastColumn="0" w:noHBand="0" w:noVBand="1"/>
      </w:tblPr>
      <w:tblGrid>
        <w:gridCol w:w="1440"/>
        <w:gridCol w:w="1200"/>
        <w:gridCol w:w="1200"/>
        <w:gridCol w:w="1200"/>
      </w:tblGrid>
      <w:tr w:rsidR="006148EE" w14:paraId="76A2361B" w14:textId="77777777">
        <w:trPr>
          <w:trHeight w:val="525"/>
          <w:jc w:val="center"/>
        </w:trPr>
        <w:tc>
          <w:tcPr>
            <w:tcW w:w="1440" w:type="dxa"/>
            <w:tcBorders>
              <w:top w:val="single" w:sz="4" w:space="0" w:color="000000"/>
              <w:left w:val="nil"/>
              <w:bottom w:val="single" w:sz="4" w:space="0" w:color="000000"/>
              <w:right w:val="nil"/>
            </w:tcBorders>
            <w:shd w:val="clear" w:color="auto" w:fill="auto"/>
            <w:tcMar>
              <w:left w:w="70" w:type="dxa"/>
              <w:right w:w="70" w:type="dxa"/>
            </w:tcMar>
            <w:vAlign w:val="bottom"/>
          </w:tcPr>
          <w:p w14:paraId="75B17BEF" w14:textId="77777777" w:rsidR="006148EE" w:rsidRDefault="00720711">
            <w:pPr>
              <w:jc w:val="both"/>
              <w:rPr>
                <w:b/>
                <w:bCs/>
                <w:color w:val="000000"/>
                <w:sz w:val="18"/>
                <w:szCs w:val="18"/>
                <w:lang w:eastAsia="es-ES"/>
              </w:rPr>
            </w:pPr>
            <w:r>
              <w:rPr>
                <w:b/>
                <w:bCs/>
                <w:color w:val="000000"/>
                <w:sz w:val="18"/>
                <w:szCs w:val="18"/>
                <w:lang w:eastAsia="es-ES"/>
              </w:rPr>
              <w:lastRenderedPageBreak/>
              <w:t>Country</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34EC8905" w14:textId="77777777" w:rsidR="006148EE" w:rsidRDefault="00720711">
            <w:pPr>
              <w:jc w:val="both"/>
              <w:rPr>
                <w:b/>
                <w:bCs/>
                <w:color w:val="000000"/>
                <w:sz w:val="18"/>
                <w:szCs w:val="18"/>
                <w:lang w:eastAsia="es-ES"/>
              </w:rPr>
            </w:pPr>
            <w:r>
              <w:rPr>
                <w:b/>
                <w:bCs/>
                <w:color w:val="000000"/>
                <w:sz w:val="18"/>
                <w:szCs w:val="18"/>
                <w:lang w:eastAsia="es-ES"/>
              </w:rPr>
              <w:t>Gini coefficient</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71514EC5" w14:textId="77777777" w:rsidR="006148EE" w:rsidRDefault="00720711">
            <w:pPr>
              <w:rPr>
                <w:b/>
                <w:bCs/>
                <w:color w:val="000000"/>
                <w:sz w:val="18"/>
                <w:szCs w:val="18"/>
                <w:lang w:eastAsia="es-ES"/>
              </w:rPr>
            </w:pPr>
            <w:r>
              <w:rPr>
                <w:b/>
                <w:bCs/>
                <w:color w:val="000000"/>
                <w:sz w:val="18"/>
                <w:szCs w:val="18"/>
                <w:lang w:eastAsia="es-ES"/>
              </w:rPr>
              <w:t>Net real assets</w:t>
            </w:r>
          </w:p>
        </w:tc>
        <w:tc>
          <w:tcPr>
            <w:tcW w:w="1200" w:type="dxa"/>
            <w:tcBorders>
              <w:top w:val="single" w:sz="4" w:space="0" w:color="000000"/>
              <w:left w:val="nil"/>
              <w:bottom w:val="single" w:sz="4" w:space="0" w:color="000000"/>
              <w:right w:val="nil"/>
            </w:tcBorders>
            <w:shd w:val="clear" w:color="auto" w:fill="auto"/>
            <w:tcMar>
              <w:left w:w="70" w:type="dxa"/>
              <w:right w:w="70" w:type="dxa"/>
            </w:tcMar>
            <w:vAlign w:val="bottom"/>
          </w:tcPr>
          <w:p w14:paraId="5747C01E" w14:textId="77777777" w:rsidR="006148EE" w:rsidRDefault="00720711">
            <w:pPr>
              <w:jc w:val="both"/>
              <w:rPr>
                <w:b/>
                <w:bCs/>
                <w:color w:val="000000"/>
                <w:sz w:val="18"/>
                <w:szCs w:val="18"/>
                <w:lang w:eastAsia="es-ES"/>
              </w:rPr>
            </w:pPr>
            <w:r>
              <w:rPr>
                <w:b/>
                <w:bCs/>
                <w:color w:val="000000"/>
                <w:sz w:val="18"/>
                <w:szCs w:val="18"/>
                <w:lang w:eastAsia="es-ES"/>
              </w:rPr>
              <w:t>Net financial assets</w:t>
            </w:r>
          </w:p>
        </w:tc>
      </w:tr>
      <w:tr w:rsidR="006148EE" w14:paraId="6C3CBBB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802A9A3" w14:textId="77777777" w:rsidR="006148EE" w:rsidRDefault="00720711">
            <w:pPr>
              <w:jc w:val="both"/>
              <w:rPr>
                <w:color w:val="000000"/>
                <w:sz w:val="18"/>
                <w:szCs w:val="18"/>
                <w:lang w:eastAsia="es-ES"/>
              </w:rPr>
            </w:pPr>
            <w:r>
              <w:rPr>
                <w:color w:val="000000"/>
                <w:sz w:val="18"/>
                <w:szCs w:val="18"/>
                <w:lang w:eastAsia="es-ES"/>
              </w:rPr>
              <w:t>Austria</w:t>
            </w:r>
          </w:p>
        </w:tc>
        <w:tc>
          <w:tcPr>
            <w:tcW w:w="1200" w:type="dxa"/>
            <w:tcBorders>
              <w:top w:val="nil"/>
              <w:left w:val="nil"/>
              <w:bottom w:val="nil"/>
              <w:right w:val="nil"/>
            </w:tcBorders>
            <w:shd w:val="clear" w:color="auto" w:fill="auto"/>
            <w:tcMar>
              <w:left w:w="70" w:type="dxa"/>
              <w:right w:w="70" w:type="dxa"/>
            </w:tcMar>
            <w:vAlign w:val="bottom"/>
          </w:tcPr>
          <w:p w14:paraId="2932A78F" w14:textId="77777777" w:rsidR="006148EE" w:rsidRDefault="00720711">
            <w:pPr>
              <w:jc w:val="both"/>
              <w:rPr>
                <w:color w:val="000000"/>
                <w:sz w:val="18"/>
                <w:szCs w:val="18"/>
                <w:lang w:eastAsia="es-ES"/>
              </w:rPr>
            </w:pPr>
            <w:r>
              <w:rPr>
                <w:color w:val="000000"/>
                <w:sz w:val="18"/>
                <w:szCs w:val="18"/>
                <w:lang w:eastAsia="es-ES"/>
              </w:rPr>
              <w:t>0.73</w:t>
            </w:r>
          </w:p>
        </w:tc>
        <w:tc>
          <w:tcPr>
            <w:tcW w:w="1200" w:type="dxa"/>
            <w:tcBorders>
              <w:top w:val="nil"/>
              <w:left w:val="nil"/>
              <w:bottom w:val="nil"/>
              <w:right w:val="nil"/>
            </w:tcBorders>
            <w:shd w:val="clear" w:color="auto" w:fill="auto"/>
            <w:tcMar>
              <w:left w:w="70" w:type="dxa"/>
              <w:right w:w="70" w:type="dxa"/>
            </w:tcMar>
            <w:vAlign w:val="bottom"/>
          </w:tcPr>
          <w:p w14:paraId="1752EE85" w14:textId="77777777" w:rsidR="006148EE" w:rsidRDefault="00720711">
            <w:pPr>
              <w:jc w:val="both"/>
              <w:rPr>
                <w:color w:val="000000"/>
                <w:sz w:val="18"/>
                <w:szCs w:val="18"/>
                <w:lang w:eastAsia="es-ES"/>
              </w:rPr>
            </w:pPr>
            <w:r>
              <w:rPr>
                <w:color w:val="000000"/>
                <w:sz w:val="18"/>
                <w:szCs w:val="18"/>
                <w:lang w:eastAsia="es-ES"/>
              </w:rPr>
              <w:t>0.29</w:t>
            </w:r>
          </w:p>
        </w:tc>
        <w:tc>
          <w:tcPr>
            <w:tcW w:w="1200" w:type="dxa"/>
            <w:tcBorders>
              <w:top w:val="nil"/>
              <w:left w:val="nil"/>
              <w:bottom w:val="nil"/>
              <w:right w:val="nil"/>
            </w:tcBorders>
            <w:shd w:val="clear" w:color="auto" w:fill="auto"/>
            <w:tcMar>
              <w:left w:w="70" w:type="dxa"/>
              <w:right w:w="70" w:type="dxa"/>
            </w:tcMar>
            <w:vAlign w:val="bottom"/>
          </w:tcPr>
          <w:p w14:paraId="6395286D" w14:textId="77777777" w:rsidR="006148EE" w:rsidRDefault="00720711">
            <w:pPr>
              <w:jc w:val="both"/>
              <w:rPr>
                <w:color w:val="000000"/>
                <w:sz w:val="18"/>
                <w:szCs w:val="18"/>
                <w:lang w:eastAsia="es-ES"/>
              </w:rPr>
            </w:pPr>
            <w:r>
              <w:rPr>
                <w:color w:val="000000"/>
                <w:sz w:val="18"/>
                <w:szCs w:val="18"/>
                <w:lang w:eastAsia="es-ES"/>
              </w:rPr>
              <w:t>0.43</w:t>
            </w:r>
          </w:p>
        </w:tc>
      </w:tr>
      <w:tr w:rsidR="006148EE" w14:paraId="56BFA774"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70F9EDFC" w14:textId="77777777" w:rsidR="006148EE" w:rsidRDefault="00720711">
            <w:pPr>
              <w:jc w:val="both"/>
              <w:rPr>
                <w:color w:val="000000"/>
                <w:sz w:val="18"/>
                <w:szCs w:val="18"/>
                <w:lang w:eastAsia="es-ES"/>
              </w:rPr>
            </w:pPr>
            <w:r>
              <w:rPr>
                <w:color w:val="000000"/>
                <w:sz w:val="18"/>
                <w:szCs w:val="18"/>
                <w:lang w:eastAsia="es-ES"/>
              </w:rPr>
              <w:t>Belgium</w:t>
            </w:r>
          </w:p>
        </w:tc>
        <w:tc>
          <w:tcPr>
            <w:tcW w:w="1200" w:type="dxa"/>
            <w:tcBorders>
              <w:top w:val="nil"/>
              <w:left w:val="nil"/>
              <w:bottom w:val="nil"/>
              <w:right w:val="nil"/>
            </w:tcBorders>
            <w:shd w:val="clear" w:color="auto" w:fill="auto"/>
            <w:tcMar>
              <w:left w:w="70" w:type="dxa"/>
              <w:right w:w="70" w:type="dxa"/>
            </w:tcMar>
            <w:vAlign w:val="bottom"/>
          </w:tcPr>
          <w:p w14:paraId="3F2BD7A8" w14:textId="77777777" w:rsidR="006148EE" w:rsidRDefault="00720711">
            <w:pPr>
              <w:jc w:val="both"/>
              <w:rPr>
                <w:color w:val="000000"/>
                <w:sz w:val="18"/>
                <w:szCs w:val="18"/>
                <w:lang w:eastAsia="es-ES"/>
              </w:rPr>
            </w:pPr>
            <w:r>
              <w:rPr>
                <w:color w:val="000000"/>
                <w:sz w:val="18"/>
                <w:szCs w:val="18"/>
                <w:lang w:eastAsia="es-ES"/>
              </w:rPr>
              <w:t>0.59</w:t>
            </w:r>
          </w:p>
        </w:tc>
        <w:tc>
          <w:tcPr>
            <w:tcW w:w="1200" w:type="dxa"/>
            <w:tcBorders>
              <w:top w:val="nil"/>
              <w:left w:val="nil"/>
              <w:bottom w:val="nil"/>
              <w:right w:val="nil"/>
            </w:tcBorders>
            <w:shd w:val="clear" w:color="auto" w:fill="auto"/>
            <w:tcMar>
              <w:left w:w="70" w:type="dxa"/>
              <w:right w:w="70" w:type="dxa"/>
            </w:tcMar>
            <w:vAlign w:val="bottom"/>
          </w:tcPr>
          <w:p w14:paraId="0FFD0C4B" w14:textId="77777777" w:rsidR="006148EE" w:rsidRDefault="00720711">
            <w:pPr>
              <w:jc w:val="both"/>
              <w:rPr>
                <w:color w:val="000000"/>
                <w:sz w:val="18"/>
                <w:szCs w:val="18"/>
                <w:lang w:eastAsia="es-ES"/>
              </w:rPr>
            </w:pPr>
            <w:r>
              <w:rPr>
                <w:color w:val="000000"/>
                <w:sz w:val="18"/>
                <w:szCs w:val="18"/>
                <w:lang w:eastAsia="es-ES"/>
              </w:rPr>
              <w:t>0.27</w:t>
            </w:r>
          </w:p>
        </w:tc>
        <w:tc>
          <w:tcPr>
            <w:tcW w:w="1200" w:type="dxa"/>
            <w:tcBorders>
              <w:top w:val="nil"/>
              <w:left w:val="nil"/>
              <w:bottom w:val="nil"/>
              <w:right w:val="nil"/>
            </w:tcBorders>
            <w:shd w:val="clear" w:color="auto" w:fill="auto"/>
            <w:tcMar>
              <w:left w:w="70" w:type="dxa"/>
              <w:right w:w="70" w:type="dxa"/>
            </w:tcMar>
            <w:vAlign w:val="bottom"/>
          </w:tcPr>
          <w:p w14:paraId="79CD5EED" w14:textId="77777777" w:rsidR="006148EE" w:rsidRDefault="00720711">
            <w:pPr>
              <w:jc w:val="both"/>
              <w:rPr>
                <w:color w:val="000000"/>
                <w:sz w:val="18"/>
                <w:szCs w:val="18"/>
                <w:lang w:eastAsia="es-ES"/>
              </w:rPr>
            </w:pPr>
            <w:r>
              <w:rPr>
                <w:color w:val="000000"/>
                <w:sz w:val="18"/>
                <w:szCs w:val="18"/>
                <w:lang w:eastAsia="es-ES"/>
              </w:rPr>
              <w:t>0.59</w:t>
            </w:r>
          </w:p>
        </w:tc>
      </w:tr>
      <w:tr w:rsidR="006148EE" w14:paraId="02A6133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187E2A3" w14:textId="77777777" w:rsidR="006148EE" w:rsidRDefault="00720711">
            <w:pPr>
              <w:jc w:val="both"/>
              <w:rPr>
                <w:color w:val="000000"/>
                <w:sz w:val="18"/>
                <w:szCs w:val="18"/>
                <w:lang w:eastAsia="es-ES"/>
              </w:rPr>
            </w:pPr>
            <w:r>
              <w:rPr>
                <w:color w:val="000000"/>
                <w:sz w:val="18"/>
                <w:szCs w:val="18"/>
                <w:lang w:eastAsia="es-ES"/>
              </w:rPr>
              <w:t>France</w:t>
            </w:r>
          </w:p>
        </w:tc>
        <w:tc>
          <w:tcPr>
            <w:tcW w:w="1200" w:type="dxa"/>
            <w:tcBorders>
              <w:top w:val="nil"/>
              <w:left w:val="nil"/>
              <w:bottom w:val="nil"/>
              <w:right w:val="nil"/>
            </w:tcBorders>
            <w:shd w:val="clear" w:color="auto" w:fill="auto"/>
            <w:tcMar>
              <w:left w:w="70" w:type="dxa"/>
              <w:right w:w="70" w:type="dxa"/>
            </w:tcMar>
            <w:vAlign w:val="bottom"/>
          </w:tcPr>
          <w:p w14:paraId="250E445C"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2F61394A"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3FDFAABE" w14:textId="77777777" w:rsidR="006148EE" w:rsidRDefault="00720711">
            <w:pPr>
              <w:jc w:val="both"/>
              <w:rPr>
                <w:color w:val="000000"/>
                <w:sz w:val="18"/>
                <w:szCs w:val="18"/>
                <w:lang w:eastAsia="es-ES"/>
              </w:rPr>
            </w:pPr>
            <w:r>
              <w:rPr>
                <w:color w:val="000000"/>
                <w:sz w:val="18"/>
                <w:szCs w:val="18"/>
                <w:lang w:eastAsia="es-ES"/>
              </w:rPr>
              <w:t>0.56</w:t>
            </w:r>
          </w:p>
        </w:tc>
      </w:tr>
      <w:tr w:rsidR="006148EE" w14:paraId="194FADF8"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383BF6CE" w14:textId="77777777" w:rsidR="006148EE" w:rsidRDefault="00720711">
            <w:pPr>
              <w:jc w:val="both"/>
              <w:rPr>
                <w:color w:val="000000"/>
                <w:sz w:val="18"/>
                <w:szCs w:val="18"/>
                <w:lang w:eastAsia="es-ES"/>
              </w:rPr>
            </w:pPr>
            <w:r>
              <w:rPr>
                <w:color w:val="000000"/>
                <w:sz w:val="18"/>
                <w:szCs w:val="18"/>
                <w:lang w:eastAsia="es-ES"/>
              </w:rPr>
              <w:t>Germany</w:t>
            </w:r>
          </w:p>
        </w:tc>
        <w:tc>
          <w:tcPr>
            <w:tcW w:w="1200" w:type="dxa"/>
            <w:tcBorders>
              <w:top w:val="nil"/>
              <w:left w:val="nil"/>
              <w:bottom w:val="nil"/>
              <w:right w:val="nil"/>
            </w:tcBorders>
            <w:shd w:val="clear" w:color="auto" w:fill="auto"/>
            <w:tcMar>
              <w:left w:w="70" w:type="dxa"/>
              <w:right w:w="70" w:type="dxa"/>
            </w:tcMar>
            <w:vAlign w:val="bottom"/>
          </w:tcPr>
          <w:p w14:paraId="6F77FDCC" w14:textId="77777777" w:rsidR="006148EE" w:rsidRDefault="00720711">
            <w:pPr>
              <w:jc w:val="both"/>
              <w:rPr>
                <w:color w:val="000000"/>
                <w:sz w:val="18"/>
                <w:szCs w:val="18"/>
                <w:lang w:eastAsia="es-ES"/>
              </w:rPr>
            </w:pPr>
            <w:r>
              <w:rPr>
                <w:color w:val="000000"/>
                <w:sz w:val="18"/>
                <w:szCs w:val="18"/>
                <w:lang w:eastAsia="es-ES"/>
              </w:rPr>
              <w:t>0.76</w:t>
            </w:r>
          </w:p>
        </w:tc>
        <w:tc>
          <w:tcPr>
            <w:tcW w:w="1200" w:type="dxa"/>
            <w:tcBorders>
              <w:top w:val="nil"/>
              <w:left w:val="nil"/>
              <w:bottom w:val="nil"/>
              <w:right w:val="nil"/>
            </w:tcBorders>
            <w:shd w:val="clear" w:color="auto" w:fill="auto"/>
            <w:tcMar>
              <w:left w:w="70" w:type="dxa"/>
              <w:right w:w="70" w:type="dxa"/>
            </w:tcMar>
            <w:vAlign w:val="bottom"/>
          </w:tcPr>
          <w:p w14:paraId="69507E7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50103860" w14:textId="77777777" w:rsidR="006148EE" w:rsidRDefault="00720711">
            <w:pPr>
              <w:jc w:val="both"/>
              <w:rPr>
                <w:color w:val="000000"/>
                <w:sz w:val="18"/>
                <w:szCs w:val="18"/>
                <w:lang w:eastAsia="es-ES"/>
              </w:rPr>
            </w:pPr>
            <w:r>
              <w:rPr>
                <w:color w:val="000000"/>
                <w:sz w:val="18"/>
                <w:szCs w:val="18"/>
                <w:lang w:eastAsia="es-ES"/>
              </w:rPr>
              <w:t>0.53</w:t>
            </w:r>
          </w:p>
        </w:tc>
      </w:tr>
      <w:tr w:rsidR="006148EE" w14:paraId="173F19E5"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0D1B692" w14:textId="77777777" w:rsidR="006148EE" w:rsidRDefault="00720711">
            <w:pPr>
              <w:jc w:val="both"/>
              <w:rPr>
                <w:color w:val="000000"/>
                <w:sz w:val="18"/>
                <w:szCs w:val="18"/>
                <w:lang w:eastAsia="es-ES"/>
              </w:rPr>
            </w:pPr>
            <w:r>
              <w:rPr>
                <w:color w:val="000000"/>
                <w:sz w:val="18"/>
                <w:szCs w:val="18"/>
                <w:lang w:eastAsia="es-ES"/>
              </w:rPr>
              <w:t>Greece</w:t>
            </w:r>
          </w:p>
        </w:tc>
        <w:tc>
          <w:tcPr>
            <w:tcW w:w="1200" w:type="dxa"/>
            <w:tcBorders>
              <w:top w:val="nil"/>
              <w:left w:val="nil"/>
              <w:bottom w:val="nil"/>
              <w:right w:val="nil"/>
            </w:tcBorders>
            <w:shd w:val="clear" w:color="auto" w:fill="auto"/>
            <w:tcMar>
              <w:left w:w="70" w:type="dxa"/>
              <w:right w:w="70" w:type="dxa"/>
            </w:tcMar>
            <w:vAlign w:val="bottom"/>
          </w:tcPr>
          <w:p w14:paraId="2855D0B6"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7F34AF81"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33DDC74" w14:textId="77777777" w:rsidR="006148EE" w:rsidRDefault="00720711">
            <w:pPr>
              <w:jc w:val="both"/>
              <w:rPr>
                <w:color w:val="000000"/>
                <w:sz w:val="18"/>
                <w:szCs w:val="18"/>
                <w:lang w:eastAsia="es-ES"/>
              </w:rPr>
            </w:pPr>
            <w:r>
              <w:rPr>
                <w:color w:val="000000"/>
                <w:sz w:val="18"/>
                <w:szCs w:val="18"/>
                <w:lang w:eastAsia="es-ES"/>
              </w:rPr>
              <w:t>0.46</w:t>
            </w:r>
          </w:p>
        </w:tc>
      </w:tr>
      <w:tr w:rsidR="006148EE" w14:paraId="6EFA73CC"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6AD1322B" w14:textId="77777777" w:rsidR="006148EE" w:rsidRDefault="00720711">
            <w:pPr>
              <w:jc w:val="both"/>
              <w:rPr>
                <w:color w:val="000000"/>
                <w:sz w:val="18"/>
                <w:szCs w:val="18"/>
                <w:lang w:eastAsia="es-ES"/>
              </w:rPr>
            </w:pPr>
            <w:r>
              <w:rPr>
                <w:color w:val="000000"/>
                <w:sz w:val="18"/>
                <w:szCs w:val="18"/>
                <w:lang w:eastAsia="es-ES"/>
              </w:rPr>
              <w:t>Ireland</w:t>
            </w:r>
          </w:p>
        </w:tc>
        <w:tc>
          <w:tcPr>
            <w:tcW w:w="1200" w:type="dxa"/>
            <w:tcBorders>
              <w:top w:val="nil"/>
              <w:left w:val="nil"/>
              <w:bottom w:val="nil"/>
              <w:right w:val="nil"/>
            </w:tcBorders>
            <w:shd w:val="clear" w:color="auto" w:fill="auto"/>
            <w:tcMar>
              <w:left w:w="70" w:type="dxa"/>
              <w:right w:w="70" w:type="dxa"/>
            </w:tcMar>
            <w:vAlign w:val="bottom"/>
          </w:tcPr>
          <w:p w14:paraId="767E7C80" w14:textId="77777777" w:rsidR="006148EE" w:rsidRDefault="00720711">
            <w:pPr>
              <w:jc w:val="both"/>
              <w:rPr>
                <w:color w:val="000000"/>
                <w:sz w:val="18"/>
                <w:szCs w:val="18"/>
                <w:lang w:eastAsia="es-ES"/>
              </w:rPr>
            </w:pPr>
            <w:r>
              <w:rPr>
                <w:color w:val="000000"/>
                <w:sz w:val="18"/>
                <w:szCs w:val="18"/>
                <w:lang w:eastAsia="es-ES"/>
              </w:rPr>
              <w:t>0.75</w:t>
            </w:r>
          </w:p>
        </w:tc>
        <w:tc>
          <w:tcPr>
            <w:tcW w:w="1200" w:type="dxa"/>
            <w:tcBorders>
              <w:top w:val="nil"/>
              <w:left w:val="nil"/>
              <w:bottom w:val="nil"/>
              <w:right w:val="nil"/>
            </w:tcBorders>
            <w:shd w:val="clear" w:color="auto" w:fill="auto"/>
            <w:tcMar>
              <w:left w:w="70" w:type="dxa"/>
              <w:right w:w="70" w:type="dxa"/>
            </w:tcMar>
            <w:vAlign w:val="bottom"/>
          </w:tcPr>
          <w:p w14:paraId="6D7B3574" w14:textId="77777777" w:rsidR="006148EE" w:rsidRDefault="00720711">
            <w:pPr>
              <w:jc w:val="both"/>
              <w:rPr>
                <w:color w:val="000000"/>
                <w:sz w:val="18"/>
                <w:szCs w:val="18"/>
                <w:lang w:eastAsia="es-ES"/>
              </w:rPr>
            </w:pPr>
            <w:r>
              <w:rPr>
                <w:color w:val="000000"/>
                <w:sz w:val="18"/>
                <w:szCs w:val="18"/>
                <w:lang w:eastAsia="es-ES"/>
              </w:rPr>
              <w:t>0.37</w:t>
            </w:r>
          </w:p>
        </w:tc>
        <w:tc>
          <w:tcPr>
            <w:tcW w:w="1200" w:type="dxa"/>
            <w:tcBorders>
              <w:top w:val="nil"/>
              <w:left w:val="nil"/>
              <w:bottom w:val="nil"/>
              <w:right w:val="nil"/>
            </w:tcBorders>
            <w:shd w:val="clear" w:color="auto" w:fill="auto"/>
            <w:tcMar>
              <w:left w:w="70" w:type="dxa"/>
              <w:right w:w="70" w:type="dxa"/>
            </w:tcMar>
            <w:vAlign w:val="bottom"/>
          </w:tcPr>
          <w:p w14:paraId="2ABEA631" w14:textId="77777777" w:rsidR="006148EE" w:rsidRDefault="00720711">
            <w:pPr>
              <w:jc w:val="both"/>
              <w:rPr>
                <w:color w:val="000000"/>
                <w:sz w:val="18"/>
                <w:szCs w:val="18"/>
                <w:lang w:eastAsia="es-ES"/>
              </w:rPr>
            </w:pPr>
            <w:r>
              <w:rPr>
                <w:color w:val="000000"/>
                <w:sz w:val="18"/>
                <w:szCs w:val="18"/>
                <w:lang w:eastAsia="es-ES"/>
              </w:rPr>
              <w:t>0.61</w:t>
            </w:r>
          </w:p>
        </w:tc>
      </w:tr>
      <w:tr w:rsidR="006148EE" w14:paraId="475B449D"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9395CB0" w14:textId="77777777" w:rsidR="006148EE" w:rsidRDefault="00720711">
            <w:pPr>
              <w:jc w:val="both"/>
              <w:rPr>
                <w:color w:val="000000"/>
                <w:sz w:val="18"/>
                <w:szCs w:val="18"/>
                <w:lang w:eastAsia="es-ES"/>
              </w:rPr>
            </w:pPr>
            <w:r>
              <w:rPr>
                <w:color w:val="000000"/>
                <w:sz w:val="18"/>
                <w:szCs w:val="18"/>
                <w:lang w:eastAsia="es-ES"/>
              </w:rPr>
              <w:t>Italy</w:t>
            </w:r>
          </w:p>
        </w:tc>
        <w:tc>
          <w:tcPr>
            <w:tcW w:w="1200" w:type="dxa"/>
            <w:tcBorders>
              <w:top w:val="nil"/>
              <w:left w:val="nil"/>
              <w:bottom w:val="nil"/>
              <w:right w:val="nil"/>
            </w:tcBorders>
            <w:shd w:val="clear" w:color="auto" w:fill="auto"/>
            <w:tcMar>
              <w:left w:w="70" w:type="dxa"/>
              <w:right w:w="70" w:type="dxa"/>
            </w:tcMar>
            <w:vAlign w:val="bottom"/>
          </w:tcPr>
          <w:p w14:paraId="48A57DE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0FDC59C5" w14:textId="77777777" w:rsidR="006148EE" w:rsidRDefault="00720711">
            <w:pPr>
              <w:jc w:val="both"/>
              <w:rPr>
                <w:color w:val="000000"/>
                <w:sz w:val="18"/>
                <w:szCs w:val="18"/>
                <w:lang w:eastAsia="es-ES"/>
              </w:rPr>
            </w:pPr>
            <w:r>
              <w:rPr>
                <w:color w:val="000000"/>
                <w:sz w:val="18"/>
                <w:szCs w:val="18"/>
                <w:lang w:eastAsia="es-ES"/>
              </w:rPr>
              <w:t>0.48</w:t>
            </w:r>
          </w:p>
        </w:tc>
        <w:tc>
          <w:tcPr>
            <w:tcW w:w="1200" w:type="dxa"/>
            <w:tcBorders>
              <w:top w:val="nil"/>
              <w:left w:val="nil"/>
              <w:bottom w:val="nil"/>
              <w:right w:val="nil"/>
            </w:tcBorders>
            <w:shd w:val="clear" w:color="auto" w:fill="auto"/>
            <w:tcMar>
              <w:left w:w="70" w:type="dxa"/>
              <w:right w:w="70" w:type="dxa"/>
            </w:tcMar>
            <w:vAlign w:val="bottom"/>
          </w:tcPr>
          <w:p w14:paraId="136C934A" w14:textId="77777777" w:rsidR="006148EE" w:rsidRDefault="00720711">
            <w:pPr>
              <w:jc w:val="both"/>
              <w:rPr>
                <w:color w:val="000000"/>
                <w:sz w:val="18"/>
                <w:szCs w:val="18"/>
                <w:lang w:eastAsia="es-ES"/>
              </w:rPr>
            </w:pPr>
            <w:r>
              <w:rPr>
                <w:color w:val="000000"/>
                <w:sz w:val="18"/>
                <w:szCs w:val="18"/>
                <w:lang w:eastAsia="es-ES"/>
              </w:rPr>
              <w:t>0.51</w:t>
            </w:r>
          </w:p>
        </w:tc>
      </w:tr>
      <w:tr w:rsidR="006148EE" w14:paraId="7C396221"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136426DC" w14:textId="77777777" w:rsidR="006148EE" w:rsidRDefault="00720711">
            <w:pPr>
              <w:jc w:val="both"/>
              <w:rPr>
                <w:color w:val="000000"/>
                <w:sz w:val="18"/>
                <w:szCs w:val="18"/>
                <w:lang w:eastAsia="es-ES"/>
              </w:rPr>
            </w:pPr>
            <w:r>
              <w:rPr>
                <w:color w:val="000000"/>
                <w:sz w:val="18"/>
                <w:szCs w:val="18"/>
                <w:lang w:eastAsia="es-ES"/>
              </w:rPr>
              <w:t>Netherlands</w:t>
            </w:r>
          </w:p>
        </w:tc>
        <w:tc>
          <w:tcPr>
            <w:tcW w:w="1200" w:type="dxa"/>
            <w:tcBorders>
              <w:top w:val="nil"/>
              <w:left w:val="nil"/>
              <w:bottom w:val="nil"/>
              <w:right w:val="nil"/>
            </w:tcBorders>
            <w:shd w:val="clear" w:color="auto" w:fill="auto"/>
            <w:tcMar>
              <w:left w:w="70" w:type="dxa"/>
              <w:right w:w="70" w:type="dxa"/>
            </w:tcMar>
            <w:vAlign w:val="bottom"/>
          </w:tcPr>
          <w:p w14:paraId="04338803" w14:textId="77777777" w:rsidR="006148EE" w:rsidRDefault="00720711">
            <w:pPr>
              <w:jc w:val="both"/>
              <w:rPr>
                <w:color w:val="000000"/>
                <w:sz w:val="18"/>
                <w:szCs w:val="18"/>
                <w:lang w:eastAsia="es-ES"/>
              </w:rPr>
            </w:pPr>
            <w:r>
              <w:rPr>
                <w:color w:val="000000"/>
                <w:sz w:val="18"/>
                <w:szCs w:val="18"/>
                <w:lang w:eastAsia="es-ES"/>
              </w:rPr>
              <w:t>0.70</w:t>
            </w:r>
          </w:p>
        </w:tc>
        <w:tc>
          <w:tcPr>
            <w:tcW w:w="1200" w:type="dxa"/>
            <w:tcBorders>
              <w:top w:val="nil"/>
              <w:left w:val="nil"/>
              <w:bottom w:val="nil"/>
              <w:right w:val="nil"/>
            </w:tcBorders>
            <w:shd w:val="clear" w:color="auto" w:fill="auto"/>
            <w:tcMar>
              <w:left w:w="70" w:type="dxa"/>
              <w:right w:w="70" w:type="dxa"/>
            </w:tcMar>
            <w:vAlign w:val="bottom"/>
          </w:tcPr>
          <w:p w14:paraId="47F59682" w14:textId="77777777" w:rsidR="006148EE" w:rsidRDefault="00720711">
            <w:pPr>
              <w:jc w:val="both"/>
              <w:rPr>
                <w:color w:val="000000"/>
                <w:sz w:val="18"/>
                <w:szCs w:val="18"/>
                <w:lang w:eastAsia="es-ES"/>
              </w:rPr>
            </w:pPr>
            <w:r>
              <w:rPr>
                <w:color w:val="000000"/>
                <w:sz w:val="18"/>
                <w:szCs w:val="18"/>
                <w:lang w:eastAsia="es-ES"/>
              </w:rPr>
              <w:t>0.15</w:t>
            </w:r>
          </w:p>
        </w:tc>
        <w:tc>
          <w:tcPr>
            <w:tcW w:w="1200" w:type="dxa"/>
            <w:tcBorders>
              <w:top w:val="nil"/>
              <w:left w:val="nil"/>
              <w:bottom w:val="nil"/>
              <w:right w:val="nil"/>
            </w:tcBorders>
            <w:shd w:val="clear" w:color="auto" w:fill="auto"/>
            <w:tcMar>
              <w:left w:w="70" w:type="dxa"/>
              <w:right w:w="70" w:type="dxa"/>
            </w:tcMar>
            <w:vAlign w:val="bottom"/>
          </w:tcPr>
          <w:p w14:paraId="339BD4A4" w14:textId="77777777" w:rsidR="006148EE" w:rsidRDefault="00720711">
            <w:pPr>
              <w:jc w:val="both"/>
              <w:rPr>
                <w:color w:val="000000"/>
                <w:sz w:val="18"/>
                <w:szCs w:val="18"/>
                <w:lang w:eastAsia="es-ES"/>
              </w:rPr>
            </w:pPr>
            <w:r>
              <w:rPr>
                <w:color w:val="000000"/>
                <w:sz w:val="18"/>
                <w:szCs w:val="18"/>
                <w:lang w:eastAsia="es-ES"/>
              </w:rPr>
              <w:t>0.48</w:t>
            </w:r>
          </w:p>
        </w:tc>
      </w:tr>
      <w:tr w:rsidR="006148EE" w14:paraId="24A9D88F"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407681ED" w14:textId="77777777" w:rsidR="006148EE" w:rsidRDefault="00720711">
            <w:pPr>
              <w:jc w:val="both"/>
              <w:rPr>
                <w:color w:val="000000"/>
                <w:sz w:val="18"/>
                <w:szCs w:val="18"/>
                <w:lang w:eastAsia="es-ES"/>
              </w:rPr>
            </w:pPr>
            <w:r>
              <w:rPr>
                <w:color w:val="000000"/>
                <w:sz w:val="18"/>
                <w:szCs w:val="18"/>
                <w:lang w:eastAsia="es-ES"/>
              </w:rPr>
              <w:t>Portugal</w:t>
            </w:r>
          </w:p>
        </w:tc>
        <w:tc>
          <w:tcPr>
            <w:tcW w:w="1200" w:type="dxa"/>
            <w:tcBorders>
              <w:top w:val="nil"/>
              <w:left w:val="nil"/>
              <w:bottom w:val="nil"/>
              <w:right w:val="nil"/>
            </w:tcBorders>
            <w:shd w:val="clear" w:color="auto" w:fill="auto"/>
            <w:tcMar>
              <w:left w:w="70" w:type="dxa"/>
              <w:right w:w="70" w:type="dxa"/>
            </w:tcMar>
            <w:vAlign w:val="bottom"/>
          </w:tcPr>
          <w:p w14:paraId="1D633758" w14:textId="77777777" w:rsidR="006148EE" w:rsidRDefault="00720711">
            <w:pPr>
              <w:jc w:val="both"/>
              <w:rPr>
                <w:color w:val="000000"/>
                <w:sz w:val="18"/>
                <w:szCs w:val="18"/>
                <w:lang w:eastAsia="es-ES"/>
              </w:rPr>
            </w:pPr>
            <w:r>
              <w:rPr>
                <w:color w:val="000000"/>
                <w:sz w:val="18"/>
                <w:szCs w:val="18"/>
                <w:lang w:eastAsia="es-ES"/>
              </w:rPr>
              <w:t>0.68</w:t>
            </w:r>
          </w:p>
        </w:tc>
        <w:tc>
          <w:tcPr>
            <w:tcW w:w="1200" w:type="dxa"/>
            <w:tcBorders>
              <w:top w:val="nil"/>
              <w:left w:val="nil"/>
              <w:bottom w:val="nil"/>
              <w:right w:val="nil"/>
            </w:tcBorders>
            <w:shd w:val="clear" w:color="auto" w:fill="auto"/>
            <w:tcMar>
              <w:left w:w="70" w:type="dxa"/>
              <w:right w:w="70" w:type="dxa"/>
            </w:tcMar>
            <w:vAlign w:val="bottom"/>
          </w:tcPr>
          <w:p w14:paraId="024EE112" w14:textId="77777777" w:rsidR="006148EE" w:rsidRDefault="00720711">
            <w:pPr>
              <w:jc w:val="both"/>
              <w:rPr>
                <w:color w:val="000000"/>
                <w:sz w:val="18"/>
                <w:szCs w:val="18"/>
                <w:lang w:eastAsia="es-ES"/>
              </w:rPr>
            </w:pPr>
            <w:r>
              <w:rPr>
                <w:color w:val="000000"/>
                <w:sz w:val="18"/>
                <w:szCs w:val="18"/>
                <w:lang w:eastAsia="es-ES"/>
              </w:rPr>
              <w:t>0.41</w:t>
            </w:r>
          </w:p>
        </w:tc>
        <w:tc>
          <w:tcPr>
            <w:tcW w:w="1200" w:type="dxa"/>
            <w:tcBorders>
              <w:top w:val="nil"/>
              <w:left w:val="nil"/>
              <w:bottom w:val="nil"/>
              <w:right w:val="nil"/>
            </w:tcBorders>
            <w:shd w:val="clear" w:color="auto" w:fill="auto"/>
            <w:tcMar>
              <w:left w:w="70" w:type="dxa"/>
              <w:right w:w="70" w:type="dxa"/>
            </w:tcMar>
            <w:vAlign w:val="bottom"/>
          </w:tcPr>
          <w:p w14:paraId="271D2890" w14:textId="77777777" w:rsidR="006148EE" w:rsidRDefault="00720711">
            <w:pPr>
              <w:jc w:val="both"/>
              <w:rPr>
                <w:color w:val="000000"/>
                <w:sz w:val="18"/>
                <w:szCs w:val="18"/>
                <w:lang w:eastAsia="es-ES"/>
              </w:rPr>
            </w:pPr>
            <w:r>
              <w:rPr>
                <w:color w:val="000000"/>
                <w:sz w:val="18"/>
                <w:szCs w:val="18"/>
                <w:lang w:eastAsia="es-ES"/>
              </w:rPr>
              <w:t>0.52</w:t>
            </w:r>
          </w:p>
        </w:tc>
      </w:tr>
      <w:tr w:rsidR="006148EE" w14:paraId="1214855A" w14:textId="77777777">
        <w:trPr>
          <w:trHeight w:val="283"/>
          <w:jc w:val="center"/>
        </w:trPr>
        <w:tc>
          <w:tcPr>
            <w:tcW w:w="1440" w:type="dxa"/>
            <w:tcBorders>
              <w:top w:val="nil"/>
              <w:left w:val="nil"/>
              <w:bottom w:val="nil"/>
              <w:right w:val="nil"/>
            </w:tcBorders>
            <w:shd w:val="clear" w:color="auto" w:fill="auto"/>
            <w:tcMar>
              <w:left w:w="70" w:type="dxa"/>
              <w:right w:w="70" w:type="dxa"/>
            </w:tcMar>
            <w:vAlign w:val="bottom"/>
          </w:tcPr>
          <w:p w14:paraId="22E5B1EE" w14:textId="77777777" w:rsidR="006148EE" w:rsidRDefault="00720711">
            <w:pPr>
              <w:jc w:val="both"/>
              <w:rPr>
                <w:color w:val="000000"/>
                <w:sz w:val="18"/>
                <w:szCs w:val="18"/>
                <w:lang w:eastAsia="es-ES"/>
              </w:rPr>
            </w:pPr>
            <w:r>
              <w:rPr>
                <w:color w:val="000000"/>
                <w:sz w:val="18"/>
                <w:szCs w:val="18"/>
                <w:lang w:eastAsia="es-ES"/>
              </w:rPr>
              <w:t>Spain</w:t>
            </w:r>
          </w:p>
        </w:tc>
        <w:tc>
          <w:tcPr>
            <w:tcW w:w="1200" w:type="dxa"/>
            <w:tcBorders>
              <w:top w:val="nil"/>
              <w:left w:val="nil"/>
              <w:bottom w:val="nil"/>
              <w:right w:val="nil"/>
            </w:tcBorders>
            <w:shd w:val="clear" w:color="auto" w:fill="auto"/>
            <w:tcMar>
              <w:left w:w="70" w:type="dxa"/>
              <w:right w:w="70" w:type="dxa"/>
            </w:tcMar>
            <w:vAlign w:val="bottom"/>
          </w:tcPr>
          <w:p w14:paraId="60E7B1FA" w14:textId="77777777" w:rsidR="006148EE" w:rsidRDefault="00720711">
            <w:pPr>
              <w:jc w:val="both"/>
              <w:rPr>
                <w:color w:val="000000"/>
                <w:sz w:val="18"/>
                <w:szCs w:val="18"/>
                <w:lang w:eastAsia="es-ES"/>
              </w:rPr>
            </w:pPr>
            <w:r>
              <w:rPr>
                <w:color w:val="000000"/>
                <w:sz w:val="18"/>
                <w:szCs w:val="18"/>
                <w:lang w:eastAsia="es-ES"/>
              </w:rPr>
              <w:t>0.60</w:t>
            </w:r>
          </w:p>
        </w:tc>
        <w:tc>
          <w:tcPr>
            <w:tcW w:w="1200" w:type="dxa"/>
            <w:tcBorders>
              <w:top w:val="nil"/>
              <w:left w:val="nil"/>
              <w:bottom w:val="nil"/>
              <w:right w:val="nil"/>
            </w:tcBorders>
            <w:shd w:val="clear" w:color="auto" w:fill="auto"/>
            <w:tcMar>
              <w:left w:w="70" w:type="dxa"/>
              <w:right w:w="70" w:type="dxa"/>
            </w:tcMar>
            <w:vAlign w:val="bottom"/>
          </w:tcPr>
          <w:p w14:paraId="33A3BEB4" w14:textId="77777777" w:rsidR="006148EE" w:rsidRDefault="00720711">
            <w:pPr>
              <w:jc w:val="both"/>
              <w:rPr>
                <w:color w:val="000000"/>
                <w:sz w:val="18"/>
                <w:szCs w:val="18"/>
                <w:lang w:eastAsia="es-ES"/>
              </w:rPr>
            </w:pPr>
            <w:r>
              <w:rPr>
                <w:color w:val="000000"/>
                <w:sz w:val="18"/>
                <w:szCs w:val="18"/>
                <w:lang w:eastAsia="es-ES"/>
              </w:rPr>
              <w:t>0.40</w:t>
            </w:r>
          </w:p>
        </w:tc>
        <w:tc>
          <w:tcPr>
            <w:tcW w:w="1200" w:type="dxa"/>
            <w:tcBorders>
              <w:top w:val="nil"/>
              <w:left w:val="nil"/>
              <w:bottom w:val="nil"/>
              <w:right w:val="nil"/>
            </w:tcBorders>
            <w:shd w:val="clear" w:color="auto" w:fill="auto"/>
            <w:tcMar>
              <w:left w:w="70" w:type="dxa"/>
              <w:right w:w="70" w:type="dxa"/>
            </w:tcMar>
            <w:vAlign w:val="bottom"/>
          </w:tcPr>
          <w:p w14:paraId="2BD7D509" w14:textId="77777777" w:rsidR="006148EE" w:rsidRDefault="00720711">
            <w:pPr>
              <w:jc w:val="both"/>
              <w:rPr>
                <w:color w:val="000000"/>
                <w:sz w:val="18"/>
                <w:szCs w:val="18"/>
                <w:lang w:eastAsia="es-ES"/>
              </w:rPr>
            </w:pPr>
            <w:r>
              <w:rPr>
                <w:color w:val="000000"/>
                <w:sz w:val="18"/>
                <w:szCs w:val="18"/>
                <w:lang w:eastAsia="es-ES"/>
              </w:rPr>
              <w:t>0.59</w:t>
            </w:r>
          </w:p>
        </w:tc>
      </w:tr>
      <w:tr w:rsidR="006148EE" w14:paraId="4784265C" w14:textId="77777777">
        <w:trPr>
          <w:trHeight w:val="283"/>
          <w:jc w:val="center"/>
        </w:trPr>
        <w:tc>
          <w:tcPr>
            <w:tcW w:w="1440" w:type="dxa"/>
            <w:tcBorders>
              <w:top w:val="nil"/>
              <w:left w:val="nil"/>
              <w:bottom w:val="single" w:sz="8" w:space="0" w:color="000000"/>
              <w:right w:val="nil"/>
            </w:tcBorders>
            <w:shd w:val="clear" w:color="auto" w:fill="auto"/>
            <w:tcMar>
              <w:left w:w="70" w:type="dxa"/>
              <w:right w:w="70" w:type="dxa"/>
            </w:tcMar>
            <w:vAlign w:val="bottom"/>
          </w:tcPr>
          <w:p w14:paraId="384C8152" w14:textId="77777777" w:rsidR="006148EE" w:rsidRDefault="00720711">
            <w:pPr>
              <w:jc w:val="both"/>
              <w:rPr>
                <w:b/>
                <w:bCs/>
                <w:color w:val="000000"/>
                <w:sz w:val="18"/>
                <w:szCs w:val="18"/>
                <w:lang w:eastAsia="es-ES"/>
              </w:rPr>
            </w:pPr>
            <w:r>
              <w:rPr>
                <w:b/>
                <w:bCs/>
                <w:color w:val="000000"/>
                <w:sz w:val="18"/>
                <w:szCs w:val="18"/>
                <w:lang w:eastAsia="es-ES"/>
              </w:rPr>
              <w:t>EA average</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6A0A0665" w14:textId="77777777" w:rsidR="006148EE" w:rsidRDefault="00720711">
            <w:pPr>
              <w:jc w:val="both"/>
              <w:rPr>
                <w:b/>
                <w:bCs/>
                <w:color w:val="000000"/>
                <w:sz w:val="18"/>
                <w:szCs w:val="18"/>
                <w:lang w:eastAsia="es-ES"/>
              </w:rPr>
            </w:pPr>
            <w:r>
              <w:rPr>
                <w:b/>
                <w:bCs/>
                <w:color w:val="000000"/>
                <w:sz w:val="18"/>
                <w:szCs w:val="18"/>
                <w:lang w:eastAsia="es-ES"/>
              </w:rPr>
              <w:t>0.66</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1DA44834" w14:textId="77777777" w:rsidR="006148EE" w:rsidRDefault="00720711">
            <w:pPr>
              <w:jc w:val="both"/>
              <w:rPr>
                <w:b/>
                <w:bCs/>
                <w:color w:val="000000"/>
                <w:sz w:val="18"/>
                <w:szCs w:val="18"/>
                <w:lang w:eastAsia="es-ES"/>
              </w:rPr>
            </w:pPr>
            <w:r>
              <w:rPr>
                <w:b/>
                <w:bCs/>
                <w:color w:val="000000"/>
                <w:sz w:val="18"/>
                <w:szCs w:val="18"/>
                <w:lang w:eastAsia="es-ES"/>
              </w:rPr>
              <w:t>0.39</w:t>
            </w:r>
          </w:p>
        </w:tc>
        <w:tc>
          <w:tcPr>
            <w:tcW w:w="1200" w:type="dxa"/>
            <w:tcBorders>
              <w:top w:val="nil"/>
              <w:left w:val="nil"/>
              <w:bottom w:val="single" w:sz="8" w:space="0" w:color="000000"/>
              <w:right w:val="nil"/>
            </w:tcBorders>
            <w:shd w:val="clear" w:color="auto" w:fill="auto"/>
            <w:tcMar>
              <w:left w:w="70" w:type="dxa"/>
              <w:right w:w="70" w:type="dxa"/>
            </w:tcMar>
            <w:vAlign w:val="bottom"/>
          </w:tcPr>
          <w:p w14:paraId="4272C1DD" w14:textId="77777777" w:rsidR="006148EE" w:rsidRDefault="00720711">
            <w:pPr>
              <w:jc w:val="both"/>
              <w:rPr>
                <w:b/>
                <w:bCs/>
                <w:color w:val="000000"/>
                <w:sz w:val="18"/>
                <w:szCs w:val="18"/>
                <w:lang w:eastAsia="es-ES"/>
              </w:rPr>
            </w:pPr>
            <w:r>
              <w:rPr>
                <w:b/>
                <w:bCs/>
                <w:color w:val="000000"/>
                <w:sz w:val="18"/>
                <w:szCs w:val="18"/>
                <w:lang w:eastAsia="es-ES"/>
              </w:rPr>
              <w:t>0.51</w:t>
            </w:r>
          </w:p>
        </w:tc>
      </w:tr>
    </w:tbl>
    <w:p w14:paraId="33C0608E" w14:textId="77777777" w:rsidR="006148EE" w:rsidRDefault="00720711">
      <w:pPr>
        <w:spacing w:before="120"/>
        <w:jc w:val="both"/>
        <w:rPr>
          <w:sz w:val="18"/>
          <w:lang w:val="en-US"/>
        </w:rPr>
      </w:pPr>
      <w:r>
        <w:rPr>
          <w:sz w:val="18"/>
          <w:lang w:val="en-US"/>
        </w:rPr>
        <w:t xml:space="preserve">                                                    Source: Authors’ calculations based on HFCS.</w:t>
      </w:r>
    </w:p>
    <w:p w14:paraId="7644E5D9" w14:textId="77777777" w:rsidR="006148EE" w:rsidRDefault="006148EE">
      <w:pPr>
        <w:jc w:val="both"/>
        <w:rPr>
          <w:lang w:val="en-US"/>
        </w:rPr>
      </w:pPr>
    </w:p>
    <w:p w14:paraId="4C32B3DC" w14:textId="77777777" w:rsidR="006148EE" w:rsidRDefault="00720711">
      <w:pPr>
        <w:jc w:val="both"/>
        <w:rPr>
          <w:lang w:val="en-US"/>
        </w:rPr>
      </w:pPr>
      <w:r>
        <w:rPr>
          <w:lang w:val="en-US"/>
        </w:rPr>
        <w:t>An important influence on real state wealth accumulation is the changes in the value of real estate. This may have an important impact on lower income groups, if housing prices fall. Chart C shows the evolution of housing prices across euro area countries over the period 2007-2014. We could expect that the top 10% income benefited more from lower housing prices. However, for some countries the important fall of real estate prices (i.e. Greece, Portugal, Slovenia, and Spain) contributed to increase real estate net wealth in the 20% bottom group.</w:t>
      </w:r>
    </w:p>
    <w:p w14:paraId="502AECD7" w14:textId="77777777" w:rsidR="006148EE" w:rsidRDefault="006148EE">
      <w:pPr>
        <w:jc w:val="both"/>
        <w:rPr>
          <w:lang w:val="en-US"/>
        </w:rPr>
      </w:pPr>
    </w:p>
    <w:p w14:paraId="0104A7CB" w14:textId="77777777" w:rsidR="006148EE" w:rsidRDefault="006148EE">
      <w:pPr>
        <w:jc w:val="both"/>
        <w:rPr>
          <w:lang w:val="en-US"/>
        </w:rPr>
      </w:pPr>
    </w:p>
    <w:p w14:paraId="2AA5B7B7" w14:textId="77777777" w:rsidR="006148EE" w:rsidRDefault="006148EE">
      <w:pPr>
        <w:jc w:val="both"/>
        <w:rPr>
          <w:lang w:val="en-US"/>
        </w:rPr>
      </w:pPr>
    </w:p>
    <w:p w14:paraId="3285BE53" w14:textId="77777777" w:rsidR="006148EE" w:rsidRDefault="006148EE">
      <w:pPr>
        <w:jc w:val="both"/>
        <w:rPr>
          <w:sz w:val="18"/>
          <w:szCs w:val="18"/>
          <w:shd w:val="clear" w:color="auto" w:fill="A8D08D"/>
          <w:lang w:val="en-US"/>
        </w:rPr>
      </w:pPr>
    </w:p>
    <w:p w14:paraId="4FE34923" w14:textId="77777777" w:rsidR="006148EE" w:rsidRDefault="00720711">
      <w:pPr>
        <w:jc w:val="both"/>
        <w:rPr>
          <w:b/>
          <w:lang w:val="en-US"/>
        </w:rPr>
      </w:pPr>
      <w:r>
        <w:rPr>
          <w:b/>
          <w:lang w:val="en-US"/>
        </w:rPr>
        <w:t>Chart C. Housing prices changes and real assets ownership by income groups (2007-2014)</w:t>
      </w:r>
    </w:p>
    <w:p w14:paraId="5D7990C7" w14:textId="77777777" w:rsidR="006148EE" w:rsidRDefault="00720711">
      <w:pPr>
        <w:jc w:val="both"/>
        <w:rPr>
          <w:b/>
          <w:lang w:val="en-US"/>
        </w:rPr>
      </w:pPr>
      <w:r>
        <w:rPr>
          <w:noProof/>
        </w:rPr>
        <w:drawing>
          <wp:inline distT="0" distB="0" distL="0" distR="0" wp14:anchorId="2F7BEDE1" wp14:editId="40618CD5">
            <wp:extent cx="5731510" cy="3475355"/>
            <wp:effectExtent l="0" t="0" r="0" b="0"/>
            <wp:docPr id="19"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B40859" w14:textId="77777777" w:rsidR="006148EE" w:rsidRDefault="006148EE">
      <w:pPr>
        <w:jc w:val="both"/>
        <w:rPr>
          <w:sz w:val="18"/>
          <w:szCs w:val="18"/>
          <w:shd w:val="clear" w:color="auto" w:fill="A8D08D"/>
          <w:lang w:val="en-US"/>
        </w:rPr>
      </w:pPr>
    </w:p>
    <w:p w14:paraId="64B100F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lang w:val="en-US"/>
        </w:rPr>
      </w:pPr>
      <w:r>
        <w:rPr>
          <w:kern w:val="1"/>
          <w:sz w:val="18"/>
          <w:lang w:val="en-US"/>
        </w:rPr>
        <w:lastRenderedPageBreak/>
        <w:t>Sources: Housing prices (OECD House price indicators), and real state net wealth accumulation for different income groups (HFCS).</w:t>
      </w:r>
    </w:p>
    <w:p w14:paraId="757E09BF"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7F48C950"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color w:val="003299"/>
          <w:kern w:val="1"/>
          <w:sz w:val="18"/>
          <w:lang w:val="en-US"/>
        </w:rPr>
      </w:pPr>
    </w:p>
    <w:p w14:paraId="265FF5AE" w14:textId="77777777" w:rsidR="006148EE" w:rsidRDefault="00720711">
      <w:pPr>
        <w:jc w:val="both"/>
        <w:rPr>
          <w:kern w:val="1"/>
        </w:rPr>
      </w:pPr>
      <w:r>
        <w:t xml:space="preserve">Finally, another angle for further research is to analyse the role of pensions and life insurance in the accumulation of financial wealth (see Chart D). </w:t>
      </w:r>
      <w:r>
        <w:rPr>
          <w:kern w:val="1"/>
        </w:rPr>
        <w:t xml:space="preserve">Household savings in the third pillar can be an important complement of the old age pension income. This is the particular case for France, where these entitlements are much higher than for the rest of euro area countries (87% of GDP), as no funded schemes are organised by employers. The accumulated third pillar savings are also relatively high in Germany, Italy and Belgium (above 30% of GDP). </w:t>
      </w:r>
    </w:p>
    <w:p w14:paraId="4A60D22D" w14:textId="77777777" w:rsidR="006148EE" w:rsidRDefault="006148EE">
      <w:pPr>
        <w:jc w:val="both"/>
        <w:rPr>
          <w:kern w:val="1"/>
        </w:rPr>
      </w:pPr>
    </w:p>
    <w:p w14:paraId="7F6BEA80" w14:textId="77777777" w:rsidR="006148EE" w:rsidRDefault="00720711">
      <w:pPr>
        <w:keepNext/>
        <w:keepLines/>
        <w:pBdr>
          <w:top w:val="nil"/>
          <w:left w:val="nil"/>
          <w:bottom w:val="single" w:sz="4" w:space="5" w:color="003299"/>
          <w:right w:val="nil"/>
          <w:between w:val="nil"/>
        </w:pBdr>
        <w:spacing w:line="240" w:lineRule="atLeast"/>
        <w:contextualSpacing/>
        <w:jc w:val="both"/>
        <w:rPr>
          <w:b/>
          <w:kern w:val="1"/>
        </w:rPr>
      </w:pPr>
      <w:r>
        <w:rPr>
          <w:b/>
          <w:bCs/>
          <w:iCs/>
          <w:kern w:val="1"/>
        </w:rPr>
        <w:t xml:space="preserve">Chart D. </w:t>
      </w:r>
      <w:r>
        <w:rPr>
          <w:b/>
          <w:kern w:val="1"/>
        </w:rPr>
        <w:t>Stock of life insurance and annuity entitlements of households, % of GDP (2017)</w:t>
      </w:r>
    </w:p>
    <w:p w14:paraId="6A102EC0" w14:textId="77777777" w:rsidR="006148EE" w:rsidRDefault="00720711">
      <w:pPr>
        <w:spacing w:after="80" w:line="240" w:lineRule="atLeast"/>
        <w:jc w:val="both"/>
        <w:rPr>
          <w:rFonts w:ascii="Arial" w:hAnsi="Arial"/>
          <w:kern w:val="1"/>
          <w:sz w:val="19"/>
          <w:szCs w:val="19"/>
        </w:rPr>
      </w:pPr>
      <w:r>
        <w:rPr>
          <w:noProof/>
        </w:rPr>
        <w:drawing>
          <wp:inline distT="0" distB="0" distL="0" distR="0" wp14:anchorId="796494C7" wp14:editId="22AC887C">
            <wp:extent cx="5955030" cy="251333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arto="http://schemas.microsoft.com/office/word/2006/arto" val="SMDATA_16_t1z5Y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8AQAAB6AAAAAAAAAAAAAAAAAAAAAAAAAAAAAAAAAAAAAAAAAAAAAAoiQAAHYPAAAAAAAAAAAAAAAAAAAoAAAACAAAAAEAAAABAAAA"/>
                        </a:ext>
                      </a:extLst>
                    </pic:cNvPicPr>
                  </pic:nvPicPr>
                  <pic:blipFill>
                    <a:blip r:embed="rId25"/>
                    <a:stretch>
                      <a:fillRect/>
                    </a:stretch>
                  </pic:blipFill>
                  <pic:spPr>
                    <a:xfrm>
                      <a:off x="0" y="0"/>
                      <a:ext cx="5955030" cy="2513330"/>
                    </a:xfrm>
                    <a:prstGeom prst="rect">
                      <a:avLst/>
                    </a:prstGeom>
                    <a:noFill/>
                    <a:ln w="9525">
                      <a:noFill/>
                    </a:ln>
                  </pic:spPr>
                </pic:pic>
              </a:graphicData>
            </a:graphic>
          </wp:inline>
        </w:drawing>
      </w:r>
    </w:p>
    <w:p w14:paraId="09DE7E81" w14:textId="77777777" w:rsidR="006148EE" w:rsidRDefault="00720711">
      <w:pPr>
        <w:keepLines/>
        <w:pBdr>
          <w:top w:val="single" w:sz="4" w:space="5" w:color="003299"/>
          <w:left w:val="nil"/>
          <w:bottom w:val="nil"/>
          <w:right w:val="nil"/>
          <w:between w:val="nil"/>
        </w:pBdr>
        <w:spacing w:before="100" w:after="80" w:line="144" w:lineRule="atLeast"/>
        <w:contextualSpacing/>
        <w:jc w:val="both"/>
        <w:rPr>
          <w:kern w:val="1"/>
          <w:sz w:val="18"/>
          <w:szCs w:val="18"/>
          <w:lang w:val="en-US"/>
        </w:rPr>
      </w:pPr>
      <w:r>
        <w:rPr>
          <w:kern w:val="1"/>
          <w:sz w:val="18"/>
          <w:szCs w:val="18"/>
          <w:lang w:val="en-US"/>
        </w:rPr>
        <w:t>Source: ECB.</w:t>
      </w:r>
    </w:p>
    <w:p w14:paraId="37A7CCEB" w14:textId="77777777" w:rsidR="006148EE" w:rsidRDefault="006148EE">
      <w:pPr>
        <w:keepLines/>
        <w:pBdr>
          <w:top w:val="single" w:sz="4" w:space="5" w:color="003299"/>
          <w:left w:val="nil"/>
          <w:bottom w:val="nil"/>
          <w:right w:val="nil"/>
          <w:between w:val="nil"/>
        </w:pBdr>
        <w:spacing w:before="100" w:after="80" w:line="144" w:lineRule="atLeast"/>
        <w:contextualSpacing/>
        <w:jc w:val="both"/>
        <w:rPr>
          <w:rFonts w:ascii="Arial" w:hAnsi="Arial" w:cs="Sendnya"/>
          <w:color w:val="003299"/>
          <w:kern w:val="1"/>
          <w:sz w:val="12"/>
          <w:lang w:val="en-US"/>
        </w:rPr>
      </w:pPr>
    </w:p>
    <w:p w14:paraId="3B6D13BC" w14:textId="77777777" w:rsidR="006148EE" w:rsidRDefault="006148EE">
      <w:pPr>
        <w:jc w:val="both"/>
      </w:pPr>
    </w:p>
    <w:sectPr w:rsidR="006148EE">
      <w:footerReference w:type="default" r:id="rId26"/>
      <w:pgSz w:w="12240" w:h="15840"/>
      <w:pgMar w:top="1440" w:right="1418" w:bottom="1440" w:left="1418"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 w:date="2021-12-20T16:05:00Z" w:initials="d">
    <w:p w14:paraId="4FFCCFFE" w14:textId="77777777" w:rsidR="006148EE" w:rsidRDefault="00720711">
      <w:pPr>
        <w:pStyle w:val="Textocomentario1"/>
        <w:rPr>
          <w:lang w:val="es-ES"/>
        </w:rPr>
      </w:pPr>
      <w:r>
        <w:rPr>
          <w:lang w:val="es-ES"/>
        </w:rPr>
        <w:t>Change title??</w:t>
      </w:r>
    </w:p>
  </w:comment>
  <w:comment w:id="39" w:author="dani" w:date="2021-12-20T16:13:00Z" w:initials="d">
    <w:p w14:paraId="30C42009" w14:textId="77777777" w:rsidR="006148EE" w:rsidRDefault="00720711">
      <w:pPr>
        <w:pStyle w:val="Textocomentario1"/>
        <w:rPr>
          <w:lang w:val="es-ES"/>
        </w:rPr>
      </w:pPr>
      <w:r>
        <w:rPr>
          <w:lang w:val="es-ES"/>
        </w:rPr>
        <w:t>No tenemos esta referencia</w:t>
      </w:r>
    </w:p>
  </w:comment>
  <w:comment w:id="42" w:author="dani" w:date="2021-12-20T16:17:00Z" w:initials="d">
    <w:p w14:paraId="6F0DCE29" w14:textId="77777777" w:rsidR="006148EE" w:rsidRDefault="00720711">
      <w:pPr>
        <w:pStyle w:val="Textocomentario1"/>
        <w:rPr>
          <w:lang w:val="es-ES"/>
        </w:rPr>
      </w:pPr>
      <w:r>
        <w:rPr>
          <w:lang w:val="es-ES"/>
        </w:rPr>
        <w:t>Supongo que borraremos todas las boxes</w:t>
      </w:r>
    </w:p>
  </w:comment>
  <w:comment w:id="47" w:author="dani" w:date="2021-12-20T16:24:00Z" w:initials="d">
    <w:p w14:paraId="7FAAF360" w14:textId="77777777" w:rsidR="006148EE" w:rsidRDefault="00720711">
      <w:pPr>
        <w:pStyle w:val="Textocomentario1"/>
        <w:rPr>
          <w:lang w:val="es-ES"/>
        </w:rPr>
      </w:pPr>
      <w:r>
        <w:rPr>
          <w:lang w:val="es-ES"/>
        </w:rPr>
        <w:t>Falta añadir Fuente, creo que lo sacamos de algún paper, ¿cierto?</w:t>
      </w:r>
    </w:p>
  </w:comment>
  <w:comment w:id="63" w:author="dani" w:date="2021-12-20T16:33:00Z" w:initials="d">
    <w:p w14:paraId="5C47AD13" w14:textId="77777777" w:rsidR="006148EE" w:rsidRDefault="00720711">
      <w:pPr>
        <w:pStyle w:val="Textocomentario1"/>
        <w:rPr>
          <w:lang w:val="es-ES"/>
        </w:rPr>
      </w:pPr>
      <w:r>
        <w:rPr>
          <w:lang w:val="es-ES"/>
        </w:rPr>
        <w:t>Falta añadir Fuente, creo que lo sacamos de algún paper, ¿cierto?</w:t>
      </w:r>
    </w:p>
  </w:comment>
  <w:comment w:id="85" w:author="dani" w:date="2021-12-21T16:47:00Z" w:initials="d">
    <w:p w14:paraId="31221FFE" w14:textId="2A5E1469" w:rsidR="006148EE" w:rsidRPr="009327EA" w:rsidRDefault="00605382">
      <w:pPr>
        <w:pStyle w:val="Textocomentario1"/>
        <w:rPr>
          <w:lang w:val="es-ES"/>
        </w:rPr>
      </w:pPr>
      <w:r w:rsidRPr="009327EA">
        <w:rPr>
          <w:lang w:val="es-ES"/>
        </w:rPr>
        <w:t>TABLA ACTUALIZADA</w:t>
      </w:r>
    </w:p>
  </w:comment>
  <w:comment w:id="291" w:author="dani" w:date="2022-07-06T17:24:00Z" w:initials="d">
    <w:p w14:paraId="56538CC2" w14:textId="42CF31EC" w:rsidR="001453DD" w:rsidRPr="001453DD" w:rsidRDefault="001453DD">
      <w:pPr>
        <w:pStyle w:val="CommentText"/>
        <w:rPr>
          <w:lang w:val="es-ES"/>
        </w:rPr>
      </w:pPr>
      <w:r>
        <w:rPr>
          <w:rStyle w:val="CommentReference"/>
        </w:rPr>
        <w:annotationRef/>
      </w:r>
      <w:r w:rsidRPr="001453DD">
        <w:rPr>
          <w:lang w:val="es-ES"/>
        </w:rPr>
        <w:t xml:space="preserve">Añadir first, second en </w:t>
      </w:r>
      <w:r>
        <w:rPr>
          <w:lang w:val="es-ES"/>
        </w:rPr>
        <w:t>párrafos anteriores</w:t>
      </w:r>
    </w:p>
  </w:comment>
  <w:comment w:id="383" w:author="dani" w:date="2022-07-07T18:17:00Z" w:initials="d">
    <w:p w14:paraId="726DA99D" w14:textId="1ACB9F4E" w:rsidR="00B52E7B" w:rsidRPr="00D559BB" w:rsidRDefault="00B52E7B">
      <w:pPr>
        <w:pStyle w:val="CommentText"/>
        <w:rPr>
          <w:lang w:val="es-ES"/>
        </w:rPr>
      </w:pPr>
      <w:r>
        <w:rPr>
          <w:rStyle w:val="CommentReference"/>
        </w:rPr>
        <w:annotationRef/>
      </w:r>
      <w:r w:rsidRPr="00D559BB">
        <w:rPr>
          <w:lang w:val="es-ES"/>
        </w:rPr>
        <w:t>Añadir resultados</w:t>
      </w:r>
    </w:p>
  </w:comment>
  <w:comment w:id="476" w:author="dani" w:date="2022-07-11T20:26:00Z" w:initials="d">
    <w:p w14:paraId="2C34310A" w14:textId="57A9A398" w:rsidR="00CD375B" w:rsidRPr="007D3BDA" w:rsidRDefault="00CD375B">
      <w:pPr>
        <w:pStyle w:val="CommentText"/>
        <w:rPr>
          <w:lang w:val="es-ES"/>
        </w:rPr>
      </w:pPr>
      <w:r>
        <w:rPr>
          <w:rStyle w:val="CommentReference"/>
        </w:rPr>
        <w:annotationRef/>
      </w:r>
      <w:r w:rsidRPr="007D3BDA">
        <w:rPr>
          <w:lang w:val="es-ES"/>
        </w:rPr>
        <w:t>result</w:t>
      </w:r>
    </w:p>
  </w:comment>
  <w:comment w:id="1216" w:author="dani" w:date="2022-07-14T17:47:00Z" w:initials="d">
    <w:p w14:paraId="0FB15187" w14:textId="481BB8EA" w:rsidR="001B22CE" w:rsidRPr="003D3E79" w:rsidRDefault="001B22CE">
      <w:pPr>
        <w:pStyle w:val="CommentText"/>
        <w:rPr>
          <w:lang w:val="es-ES"/>
        </w:rPr>
      </w:pPr>
      <w:r>
        <w:rPr>
          <w:rStyle w:val="CommentReference"/>
        </w:rPr>
        <w:annotationRef/>
      </w:r>
      <w:r w:rsidRPr="003D3E79">
        <w:rPr>
          <w:lang w:val="es-ES"/>
        </w:rPr>
        <w:t>order text</w:t>
      </w:r>
    </w:p>
  </w:comment>
  <w:comment w:id="1337" w:author="dani" w:date="2022-01-24T18:42:00Z" w:initials="d">
    <w:p w14:paraId="7CD51246" w14:textId="77777777" w:rsidR="006148EE" w:rsidRDefault="00720711">
      <w:pPr>
        <w:pStyle w:val="Textocomentario1"/>
        <w:rPr>
          <w:lang w:val="es-ES"/>
        </w:rPr>
      </w:pPr>
      <w:r>
        <w:rPr>
          <w:lang w:val="es-ES"/>
        </w:rPr>
        <w:t>Revisar a donde o que hacer con esta parte</w:t>
      </w:r>
    </w:p>
  </w:comment>
  <w:comment w:id="1350" w:author="Daniel H." w:date="2019-05-28T16:41:00Z" w:initials="DH">
    <w:p w14:paraId="152AEF95" w14:textId="77777777" w:rsidR="006148EE" w:rsidRDefault="00720711">
      <w:pPr>
        <w:pStyle w:val="Textocomentario1"/>
        <w:rPr>
          <w:lang w:val="es-ES"/>
        </w:rPr>
      </w:pPr>
      <w:r>
        <w:rPr>
          <w:lang w:val="es-ES"/>
        </w:rPr>
        <w:t xml:space="preserve">EVITEMOS EL USO DE SUPERLAVITOS,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FCCFFE" w15:done="0"/>
  <w15:commentEx w15:paraId="30C42009" w15:done="0"/>
  <w15:commentEx w15:paraId="6F0DCE29" w15:done="0"/>
  <w15:commentEx w15:paraId="7FAAF360" w15:done="0"/>
  <w15:commentEx w15:paraId="5C47AD13" w15:done="0"/>
  <w15:commentEx w15:paraId="31221FFE" w15:done="0"/>
  <w15:commentEx w15:paraId="56538CC2" w15:done="0"/>
  <w15:commentEx w15:paraId="726DA99D" w15:done="0"/>
  <w15:commentEx w15:paraId="2C34310A" w15:done="0"/>
  <w15:commentEx w15:paraId="0FB15187" w15:done="0"/>
  <w15:commentEx w15:paraId="7CD51246" w15:done="0"/>
  <w15:commentEx w15:paraId="152AEF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43DE" w16cex:dateUtc="2022-07-06T15:24:00Z"/>
  <w16cex:commentExtensible w16cex:durableId="2671A1BF" w16cex:dateUtc="2022-07-07T16:17:00Z"/>
  <w16cex:commentExtensible w16cex:durableId="267705E0" w16cex:dateUtc="2022-07-11T18:26:00Z"/>
  <w16cex:commentExtensible w16cex:durableId="267AD53B" w16cex:dateUtc="2022-07-14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FCCFFE" w16cid:durableId="25A4EF0A"/>
  <w16cid:commentId w16cid:paraId="30C42009" w16cid:durableId="25A4EF0B"/>
  <w16cid:commentId w16cid:paraId="6F0DCE29" w16cid:durableId="25A4EF0C"/>
  <w16cid:commentId w16cid:paraId="7FAAF360" w16cid:durableId="25A4EF0D"/>
  <w16cid:commentId w16cid:paraId="5C47AD13" w16cid:durableId="25A4EF0E"/>
  <w16cid:commentId w16cid:paraId="31221FFE" w16cid:durableId="25A4EF11"/>
  <w16cid:commentId w16cid:paraId="56538CC2" w16cid:durableId="267043DE"/>
  <w16cid:commentId w16cid:paraId="726DA99D" w16cid:durableId="2671A1BF"/>
  <w16cid:commentId w16cid:paraId="2C34310A" w16cid:durableId="267705E0"/>
  <w16cid:commentId w16cid:paraId="0FB15187" w16cid:durableId="267AD53B"/>
  <w16cid:commentId w16cid:paraId="7CD51246" w16cid:durableId="25A4EF15"/>
  <w16cid:commentId w16cid:paraId="152AEF95" w16cid:durableId="25A4EF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1440E" w14:textId="77777777" w:rsidR="009502A0" w:rsidRDefault="009502A0">
      <w:r>
        <w:separator/>
      </w:r>
    </w:p>
  </w:endnote>
  <w:endnote w:type="continuationSeparator" w:id="0">
    <w:p w14:paraId="152FB98E" w14:textId="77777777" w:rsidR="009502A0" w:rsidRDefault="0095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Sendnya">
    <w:panose1 w:val="00000400000000000000"/>
    <w:charset w:val="00"/>
    <w:family w:val="roman"/>
    <w:pitch w:val="default"/>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MuseoSlab-300">
    <w:altName w:val="Calibri"/>
    <w:charset w:val="00"/>
    <w:family w:val="auto"/>
    <w:pitch w:val="default"/>
  </w:font>
  <w:font w:name="MuseoSans-3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2B02" w14:textId="77777777" w:rsidR="006148EE" w:rsidRDefault="00720711">
    <w:pPr>
      <w:pStyle w:val="Footer"/>
      <w:jc w:val="center"/>
    </w:pPr>
    <w:r>
      <w:fldChar w:fldCharType="begin"/>
    </w:r>
    <w:r>
      <w:instrText xml:space="preserve"> PAGE </w:instrText>
    </w:r>
    <w:r>
      <w:fldChar w:fldCharType="separate"/>
    </w:r>
    <w:r>
      <w:t>11</w:t>
    </w:r>
    <w:r>
      <w:fldChar w:fldCharType="end"/>
    </w:r>
  </w:p>
  <w:p w14:paraId="6D1DC0EB" w14:textId="77777777" w:rsidR="006148EE" w:rsidRDefault="006148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155FD" w14:textId="77777777" w:rsidR="009502A0" w:rsidRDefault="009502A0">
      <w:r>
        <w:separator/>
      </w:r>
    </w:p>
  </w:footnote>
  <w:footnote w:type="continuationSeparator" w:id="0">
    <w:p w14:paraId="74E868F2" w14:textId="77777777" w:rsidR="009502A0" w:rsidRDefault="009502A0">
      <w:r>
        <w:continuationSeparator/>
      </w:r>
    </w:p>
  </w:footnote>
  <w:footnote w:id="1">
    <w:p w14:paraId="1022F2DD" w14:textId="77777777" w:rsidR="006148EE" w:rsidRDefault="00720711">
      <w:pPr>
        <w:pStyle w:val="FootnoteText"/>
      </w:pPr>
      <w:r>
        <w:rPr>
          <w:rStyle w:val="FootnoteReference"/>
        </w:rPr>
        <w:footnoteRef/>
      </w:r>
      <w:r>
        <w:t xml:space="preserve"> Fiscal consolidation usually leads to a short-run reduction in output and employment, which often goes along with an increase in income inequality and relative poverty rates (</w:t>
      </w:r>
      <w:del w:id="32" w:author="dani" w:date="2021-12-20T16:16:00Z">
        <w:r>
          <w:delText>e.g.</w:delText>
        </w:r>
      </w:del>
      <w:ins w:id="33" w:author="dani" w:date="2021-12-20T16:16:00Z">
        <w:r>
          <w:t>e.g.,</w:t>
        </w:r>
      </w:ins>
      <w:r>
        <w:t xml:space="preserve"> Rawdanowicz et al., 2013). Wo et al. (2013) show that on average, a consolidation of 1 percentage point of GDP goes along with an increase in the income Gini coefficient of around 0.4-0.7 pp over the first two years. Avram et al. (2012) and Callan et al. (2011) provide evidence in the EU countries that depending on the fiscal consolidation instrument the impact on inequality can vary substantially. An analysis of a set of fiscal consolidation packages between 1978 and 2009 in advanced economies (Agnello and Sousa, 2014) provides some insights: tax hikes have an equalising effect whereas spending cuts are detrimental to income inequality. The authors conclude that the size of fiscal consolidation and its composition matter for income distribution.</w:t>
      </w:r>
    </w:p>
  </w:footnote>
  <w:footnote w:id="2">
    <w:p w14:paraId="27CBC833" w14:textId="77777777" w:rsidR="006148EE" w:rsidRDefault="00720711">
      <w:pPr>
        <w:pStyle w:val="FootnoteText"/>
      </w:pPr>
      <w:r>
        <w:rPr>
          <w:rStyle w:val="FootnoteReference"/>
        </w:rPr>
        <w:footnoteRef/>
      </w:r>
      <w:r>
        <w:t xml:space="preserve"> The view that inequality is negative for growth was advanced by Kuznets’ famous seminal work (1955), and later by Stiglitz (1969), by saying that under decreasing returns to capital and imperfect capital markets, redistribution poor can boost aggregate productivity and growth. In that sense, redistribution creates investment opportunities (Aghion et al. 1999). Zweimüller and Brunner (2005) deal with the channel of domestic market size: a more equal income distribution goes along with a broader variety of goods that consumers demand and enhances the development of local industries. Moreover, inequality may be harmful for growth because it deprives the poor of the ability to stay healthy and accumulate human capital (Galor and Moav, 2004), while impedes the social consensus required to adjust to shocks and sustain growth (Rodrik, 2000). Notwithstanding, the empirical literature on the relationship between inequality and growth is inconclusive as described by Muinelo-Gallo and Roca-Sagalés (2011). Several authors bring pro-growth arguments from rising inequality: differential saving propensities (Galor and Moav, 2004), wealth concentration needed to assume the big sunk costs required in new industries (Aghion and Howitt 1998), or entrepreneurship (García-Peñalosa and Wen, 2008).</w:t>
      </w:r>
    </w:p>
  </w:footnote>
  <w:footnote w:id="3">
    <w:p w14:paraId="4FCC240B" w14:textId="77777777" w:rsidR="006148EE" w:rsidRDefault="00720711">
      <w:pPr>
        <w:pStyle w:val="FootnoteText"/>
      </w:pPr>
      <w:r>
        <w:rPr>
          <w:rStyle w:val="FootnoteReference"/>
        </w:rPr>
        <w:footnoteRef/>
      </w:r>
      <w:r>
        <w:t xml:space="preserve"> Kumhof and Rancière (2010) explained that major economic crises were preceded by a sharp increase in both income and wealth inequality and a rise in the debt-to-income ratio among lower and middle-income households. Rajan (2010) suggests that rising inequality may be detrimental to financial stability by creating distortions on markets. Dabla-Norris et al. (2015) </w:t>
      </w:r>
      <w:del w:id="34" w:author="dani" w:date="2022-01-23T18:04:00Z">
        <w:r>
          <w:delText>discuss</w:delText>
        </w:r>
      </w:del>
      <w:ins w:id="35" w:author="dani" w:date="2022-01-23T18:04:00Z">
        <w:r>
          <w:t>discusses</w:t>
        </w:r>
      </w:ins>
      <w:r>
        <w:t xml:space="preserve"> that greater financial inclusion brings financial services to the poorer, often credit-constrained, portion of the population. If income gets more concentrated in a context of widespread access to financial services, credit to those that became poorer may be curtailed due to their lower ability to repay. This, in turn, may lead to a reduction in consumption, thereby exacerbating the impact of income inequality on economic development.</w:t>
      </w:r>
    </w:p>
  </w:footnote>
  <w:footnote w:id="4">
    <w:p w14:paraId="658F99D4" w14:textId="77777777" w:rsidR="006148EE" w:rsidRDefault="00720711">
      <w:pPr>
        <w:pStyle w:val="FootnoteText"/>
      </w:pPr>
      <w:r>
        <w:rPr>
          <w:rStyle w:val="FootnoteReference"/>
        </w:rPr>
        <w:footnoteRef/>
      </w:r>
      <w:r>
        <w:t xml:space="preserve"> Schwabish et al. (2006), among others, confirm empirically that income distribution indeed impacts social expenditure suggesting that there is an effect of redistributive policies on levels of inequality, but, at the same time, inequality also influences governments’ policies.</w:t>
      </w:r>
      <w:r>
        <w:rPr>
          <w:spacing w:val="-1"/>
        </w:rPr>
        <w:t xml:space="preserve"> T</w:t>
      </w:r>
      <w:r>
        <w:t>h</w:t>
      </w:r>
      <w:r>
        <w:rPr>
          <w:spacing w:val="1"/>
        </w:rPr>
        <w:t>i</w:t>
      </w:r>
      <w:r>
        <w:t>s</w:t>
      </w:r>
      <w:r>
        <w:rPr>
          <w:spacing w:val="-7"/>
        </w:rPr>
        <w:t xml:space="preserve"> </w:t>
      </w:r>
      <w:r>
        <w:rPr>
          <w:spacing w:val="-1"/>
        </w:rPr>
        <w:t>r</w:t>
      </w:r>
      <w:r>
        <w:t>at</w:t>
      </w:r>
      <w:r>
        <w:rPr>
          <w:spacing w:val="1"/>
        </w:rPr>
        <w:t>i</w:t>
      </w:r>
      <w:r>
        <w:t>ona</w:t>
      </w:r>
      <w:r>
        <w:rPr>
          <w:spacing w:val="1"/>
        </w:rPr>
        <w:t>l</w:t>
      </w:r>
      <w:r>
        <w:t>e</w:t>
      </w:r>
      <w:r>
        <w:rPr>
          <w:spacing w:val="-8"/>
        </w:rPr>
        <w:t xml:space="preserve"> </w:t>
      </w:r>
      <w:r>
        <w:rPr>
          <w:spacing w:val="-1"/>
        </w:rPr>
        <w:t>i</w:t>
      </w:r>
      <w:r>
        <w:t>s</w:t>
      </w:r>
      <w:r>
        <w:rPr>
          <w:w w:val="99"/>
        </w:rPr>
        <w:t xml:space="preserve"> </w:t>
      </w:r>
      <w:r>
        <w:t>ba</w:t>
      </w:r>
      <w:r>
        <w:rPr>
          <w:spacing w:val="1"/>
        </w:rPr>
        <w:t>s</w:t>
      </w:r>
      <w:r>
        <w:t>ed</w:t>
      </w:r>
      <w:r>
        <w:rPr>
          <w:spacing w:val="-7"/>
        </w:rPr>
        <w:t xml:space="preserve"> </w:t>
      </w:r>
      <w:r>
        <w:t>on</w:t>
      </w:r>
      <w:r>
        <w:rPr>
          <w:spacing w:val="-6"/>
        </w:rPr>
        <w:t xml:space="preserve"> </w:t>
      </w:r>
      <w:r>
        <w:t>the</w:t>
      </w:r>
      <w:r>
        <w:rPr>
          <w:spacing w:val="-5"/>
        </w:rPr>
        <w:t xml:space="preserve"> </w:t>
      </w:r>
      <w:r>
        <w:rPr>
          <w:spacing w:val="-2"/>
        </w:rPr>
        <w:t>m</w:t>
      </w:r>
      <w:r>
        <w:t>ed</w:t>
      </w:r>
      <w:r>
        <w:rPr>
          <w:spacing w:val="1"/>
        </w:rPr>
        <w:t>i</w:t>
      </w:r>
      <w:r>
        <w:t>an</w:t>
      </w:r>
      <w:r>
        <w:rPr>
          <w:spacing w:val="-6"/>
        </w:rPr>
        <w:t xml:space="preserve"> </w:t>
      </w:r>
      <w:r>
        <w:rPr>
          <w:spacing w:val="-1"/>
        </w:rPr>
        <w:t>v</w:t>
      </w:r>
      <w:r>
        <w:t>ot</w:t>
      </w:r>
      <w:r>
        <w:rPr>
          <w:spacing w:val="2"/>
        </w:rPr>
        <w:t>e</w:t>
      </w:r>
      <w:r>
        <w:t>r</w:t>
      </w:r>
      <w:r>
        <w:rPr>
          <w:spacing w:val="-6"/>
        </w:rPr>
        <w:t xml:space="preserve"> </w:t>
      </w:r>
      <w:r>
        <w:rPr>
          <w:spacing w:val="2"/>
        </w:rPr>
        <w:t>a</w:t>
      </w:r>
      <w:r>
        <w:t>ssu</w:t>
      </w:r>
      <w:r>
        <w:rPr>
          <w:spacing w:val="-2"/>
        </w:rPr>
        <w:t>m</w:t>
      </w:r>
      <w:r>
        <w:t>pt</w:t>
      </w:r>
      <w:r>
        <w:rPr>
          <w:spacing w:val="1"/>
        </w:rPr>
        <w:t>i</w:t>
      </w:r>
      <w:r>
        <w:t>on:</w:t>
      </w:r>
      <w:r>
        <w:rPr>
          <w:spacing w:val="-6"/>
        </w:rPr>
        <w:t xml:space="preserve"> </w:t>
      </w:r>
      <w:r>
        <w:t>as</w:t>
      </w:r>
      <w:r>
        <w:rPr>
          <w:spacing w:val="-5"/>
        </w:rPr>
        <w:t xml:space="preserve"> </w:t>
      </w:r>
      <w:r>
        <w:t>the</w:t>
      </w:r>
      <w:r>
        <w:rPr>
          <w:spacing w:val="-5"/>
        </w:rPr>
        <w:t xml:space="preserve"> </w:t>
      </w:r>
      <w:r>
        <w:rPr>
          <w:spacing w:val="-2"/>
        </w:rPr>
        <w:t>m</w:t>
      </w:r>
      <w:r>
        <w:t>ed</w:t>
      </w:r>
      <w:r>
        <w:rPr>
          <w:spacing w:val="1"/>
        </w:rPr>
        <w:t>i</w:t>
      </w:r>
      <w:r>
        <w:t>an</w:t>
      </w:r>
      <w:r>
        <w:rPr>
          <w:spacing w:val="-7"/>
        </w:rPr>
        <w:t xml:space="preserve"> </w:t>
      </w:r>
      <w:r>
        <w:rPr>
          <w:spacing w:val="-1"/>
        </w:rPr>
        <w:t>v</w:t>
      </w:r>
      <w:r>
        <w:rPr>
          <w:spacing w:val="2"/>
        </w:rPr>
        <w:t>o</w:t>
      </w:r>
      <w:r>
        <w:t>ter</w:t>
      </w:r>
      <w:r>
        <w:rPr>
          <w:spacing w:val="-6"/>
        </w:rPr>
        <w:t xml:space="preserve"> </w:t>
      </w:r>
      <w:r>
        <w:rPr>
          <w:spacing w:val="1"/>
        </w:rPr>
        <w:t>f</w:t>
      </w:r>
      <w:r>
        <w:t>a</w:t>
      </w:r>
      <w:r>
        <w:rPr>
          <w:spacing w:val="-1"/>
        </w:rPr>
        <w:t>v</w:t>
      </w:r>
      <w:r>
        <w:t>ours</w:t>
      </w:r>
      <w:r>
        <w:rPr>
          <w:spacing w:val="-5"/>
        </w:rPr>
        <w:t xml:space="preserve"> </w:t>
      </w:r>
      <w:r>
        <w:rPr>
          <w:spacing w:val="-2"/>
        </w:rPr>
        <w:t>m</w:t>
      </w:r>
      <w:r>
        <w:t>ore</w:t>
      </w:r>
      <w:r>
        <w:rPr>
          <w:w w:val="99"/>
        </w:rPr>
        <w:t xml:space="preserve"> </w:t>
      </w:r>
      <w:r>
        <w:rPr>
          <w:spacing w:val="-1"/>
        </w:rPr>
        <w:t>r</w:t>
      </w:r>
      <w:r>
        <w:t>ed</w:t>
      </w:r>
      <w:r>
        <w:rPr>
          <w:spacing w:val="1"/>
        </w:rPr>
        <w:t>i</w:t>
      </w:r>
      <w:r>
        <w:t>st</w:t>
      </w:r>
      <w:r>
        <w:rPr>
          <w:spacing w:val="-1"/>
        </w:rPr>
        <w:t>r</w:t>
      </w:r>
      <w:r>
        <w:t>ibut</w:t>
      </w:r>
      <w:r>
        <w:rPr>
          <w:spacing w:val="1"/>
        </w:rPr>
        <w:t>i</w:t>
      </w:r>
      <w:r>
        <w:t>on,</w:t>
      </w:r>
      <w:r>
        <w:rPr>
          <w:spacing w:val="-7"/>
        </w:rPr>
        <w:t xml:space="preserve"> </w:t>
      </w:r>
      <w:r>
        <w:t>the</w:t>
      </w:r>
      <w:r>
        <w:rPr>
          <w:spacing w:val="-7"/>
        </w:rPr>
        <w:t xml:space="preserve"> </w:t>
      </w:r>
      <w:r>
        <w:rPr>
          <w:spacing w:val="2"/>
        </w:rPr>
        <w:t>f</w:t>
      </w:r>
      <w:r>
        <w:t>urther</w:t>
      </w:r>
      <w:r>
        <w:rPr>
          <w:spacing w:val="-6"/>
        </w:rPr>
        <w:t xml:space="preserve"> </w:t>
      </w:r>
      <w:r>
        <w:t>away</w:t>
      </w:r>
      <w:r>
        <w:rPr>
          <w:spacing w:val="-7"/>
        </w:rPr>
        <w:t xml:space="preserve"> </w:t>
      </w:r>
      <w:r>
        <w:t>he/</w:t>
      </w:r>
      <w:r>
        <w:rPr>
          <w:spacing w:val="1"/>
        </w:rPr>
        <w:t>s</w:t>
      </w:r>
      <w:r>
        <w:t>he</w:t>
      </w:r>
      <w:r>
        <w:rPr>
          <w:spacing w:val="-6"/>
        </w:rPr>
        <w:t xml:space="preserve"> </w:t>
      </w:r>
      <w:r>
        <w:rPr>
          <w:spacing w:val="1"/>
        </w:rPr>
        <w:t>i</w:t>
      </w:r>
      <w:r>
        <w:t>s</w:t>
      </w:r>
      <w:r>
        <w:rPr>
          <w:spacing w:val="-7"/>
        </w:rPr>
        <w:t xml:space="preserve"> </w:t>
      </w:r>
      <w:r>
        <w:rPr>
          <w:spacing w:val="2"/>
        </w:rPr>
        <w:t>f</w:t>
      </w:r>
      <w:r>
        <w:rPr>
          <w:spacing w:val="-1"/>
        </w:rPr>
        <w:t>r</w:t>
      </w:r>
      <w:r>
        <w:t>om</w:t>
      </w:r>
      <w:r>
        <w:rPr>
          <w:spacing w:val="-7"/>
        </w:rPr>
        <w:t xml:space="preserve"> </w:t>
      </w:r>
      <w:r>
        <w:t>the</w:t>
      </w:r>
      <w:r>
        <w:rPr>
          <w:spacing w:val="-4"/>
        </w:rPr>
        <w:t xml:space="preserve"> </w:t>
      </w:r>
      <w:r>
        <w:rPr>
          <w:spacing w:val="-2"/>
        </w:rPr>
        <w:t>m</w:t>
      </w:r>
      <w:r>
        <w:t>ean</w:t>
      </w:r>
      <w:r>
        <w:rPr>
          <w:spacing w:val="-5"/>
        </w:rPr>
        <w:t xml:space="preserve"> </w:t>
      </w:r>
      <w:r>
        <w:rPr>
          <w:spacing w:val="3"/>
        </w:rPr>
        <w:t>i</w:t>
      </w:r>
      <w:r>
        <w:t>n</w:t>
      </w:r>
      <w:r>
        <w:rPr>
          <w:spacing w:val="1"/>
        </w:rPr>
        <w:t>c</w:t>
      </w:r>
      <w:r>
        <w:t>o</w:t>
      </w:r>
      <w:r>
        <w:rPr>
          <w:spacing w:val="-2"/>
        </w:rPr>
        <w:t>m</w:t>
      </w:r>
      <w:r>
        <w:t>e</w:t>
      </w:r>
      <w:r>
        <w:rPr>
          <w:spacing w:val="-7"/>
        </w:rPr>
        <w:t xml:space="preserve"> </w:t>
      </w:r>
      <w:r>
        <w:rPr>
          <w:spacing w:val="1"/>
        </w:rPr>
        <w:t>(</w:t>
      </w:r>
      <w:r>
        <w:rPr>
          <w:spacing w:val="-2"/>
        </w:rPr>
        <w:t>M</w:t>
      </w:r>
      <w:r>
        <w:t>e</w:t>
      </w:r>
      <w:r>
        <w:rPr>
          <w:spacing w:val="1"/>
        </w:rPr>
        <w:t>l</w:t>
      </w:r>
      <w:r>
        <w:t>t</w:t>
      </w:r>
      <w:r>
        <w:rPr>
          <w:spacing w:val="2"/>
        </w:rPr>
        <w:t>ze</w:t>
      </w:r>
      <w:r>
        <w:t>r</w:t>
      </w:r>
      <w:r>
        <w:rPr>
          <w:spacing w:val="-6"/>
        </w:rPr>
        <w:t xml:space="preserve"> </w:t>
      </w:r>
      <w:r>
        <w:t>and</w:t>
      </w:r>
      <w:r>
        <w:rPr>
          <w:w w:val="99"/>
        </w:rPr>
        <w:t xml:space="preserve"> </w:t>
      </w:r>
      <w:r>
        <w:t>Richard,</w:t>
      </w:r>
      <w:r>
        <w:rPr>
          <w:spacing w:val="-8"/>
        </w:rPr>
        <w:t xml:space="preserve"> </w:t>
      </w:r>
      <w:r>
        <w:t>1981</w:t>
      </w:r>
      <w:r>
        <w:rPr>
          <w:spacing w:val="-1"/>
        </w:rPr>
        <w:t>)</w:t>
      </w:r>
      <w:r>
        <w:t>.</w:t>
      </w:r>
      <w:r>
        <w:rPr>
          <w:spacing w:val="-7"/>
        </w:rPr>
        <w:t xml:space="preserve"> </w:t>
      </w:r>
      <w:r>
        <w:t>H</w:t>
      </w:r>
      <w:r>
        <w:rPr>
          <w:spacing w:val="1"/>
        </w:rPr>
        <w:t>i</w:t>
      </w:r>
      <w:r>
        <w:t>gh</w:t>
      </w:r>
      <w:r>
        <w:rPr>
          <w:spacing w:val="-7"/>
        </w:rPr>
        <w:t xml:space="preserve"> </w:t>
      </w:r>
      <w:r>
        <w:rPr>
          <w:spacing w:val="1"/>
        </w:rPr>
        <w:t>l</w:t>
      </w:r>
      <w:r>
        <w:t>e</w:t>
      </w:r>
      <w:r>
        <w:rPr>
          <w:spacing w:val="-1"/>
        </w:rPr>
        <w:t>v</w:t>
      </w:r>
      <w:r>
        <w:rPr>
          <w:spacing w:val="2"/>
        </w:rPr>
        <w:t>e</w:t>
      </w:r>
      <w:r>
        <w:t>ls</w:t>
      </w:r>
      <w:r>
        <w:rPr>
          <w:spacing w:val="-5"/>
        </w:rPr>
        <w:t xml:space="preserve"> </w:t>
      </w:r>
      <w:r>
        <w:rPr>
          <w:spacing w:val="-3"/>
        </w:rPr>
        <w:t>o</w:t>
      </w:r>
      <w:r>
        <w:t>f</w:t>
      </w:r>
      <w:r>
        <w:rPr>
          <w:spacing w:val="-4"/>
        </w:rPr>
        <w:t xml:space="preserve"> </w:t>
      </w:r>
      <w:r>
        <w:t>inequa</w:t>
      </w:r>
      <w:r>
        <w:rPr>
          <w:spacing w:val="-2"/>
        </w:rPr>
        <w:t>l</w:t>
      </w:r>
      <w:r>
        <w:t>ity</w:t>
      </w:r>
      <w:r>
        <w:rPr>
          <w:spacing w:val="-7"/>
        </w:rPr>
        <w:t xml:space="preserve"> </w:t>
      </w:r>
      <w:r>
        <w:rPr>
          <w:spacing w:val="1"/>
        </w:rPr>
        <w:t>c</w:t>
      </w:r>
      <w:r>
        <w:t>an</w:t>
      </w:r>
      <w:r>
        <w:rPr>
          <w:w w:val="99"/>
        </w:rPr>
        <w:t xml:space="preserve"> </w:t>
      </w:r>
      <w:r>
        <w:t>pro</w:t>
      </w:r>
      <w:r>
        <w:rPr>
          <w:spacing w:val="-2"/>
        </w:rPr>
        <w:t>v</w:t>
      </w:r>
      <w:r>
        <w:t>o</w:t>
      </w:r>
      <w:r>
        <w:rPr>
          <w:spacing w:val="1"/>
        </w:rPr>
        <w:t>k</w:t>
      </w:r>
      <w:r>
        <w:t>e</w:t>
      </w:r>
      <w:r>
        <w:rPr>
          <w:spacing w:val="-8"/>
        </w:rPr>
        <w:t xml:space="preserve"> </w:t>
      </w:r>
      <w:r>
        <w:rPr>
          <w:spacing w:val="1"/>
        </w:rPr>
        <w:t>s</w:t>
      </w:r>
      <w:r>
        <w:t>o</w:t>
      </w:r>
      <w:r>
        <w:rPr>
          <w:spacing w:val="1"/>
        </w:rPr>
        <w:t>c</w:t>
      </w:r>
      <w:r>
        <w:t>ial</w:t>
      </w:r>
      <w:r>
        <w:rPr>
          <w:spacing w:val="-5"/>
        </w:rPr>
        <w:t xml:space="preserve"> </w:t>
      </w:r>
      <w:r>
        <w:t>and</w:t>
      </w:r>
      <w:r>
        <w:rPr>
          <w:spacing w:val="-6"/>
        </w:rPr>
        <w:t xml:space="preserve"> </w:t>
      </w:r>
      <w:r>
        <w:t>po</w:t>
      </w:r>
      <w:r>
        <w:rPr>
          <w:spacing w:val="-1"/>
        </w:rPr>
        <w:t>l</w:t>
      </w:r>
      <w:r>
        <w:t>itic</w:t>
      </w:r>
      <w:r>
        <w:rPr>
          <w:spacing w:val="-3"/>
        </w:rPr>
        <w:t>a</w:t>
      </w:r>
      <w:r>
        <w:t>l</w:t>
      </w:r>
      <w:r>
        <w:rPr>
          <w:spacing w:val="-6"/>
        </w:rPr>
        <w:t xml:space="preserve"> </w:t>
      </w:r>
      <w:r>
        <w:rPr>
          <w:spacing w:val="-2"/>
        </w:rPr>
        <w:t>i</w:t>
      </w:r>
      <w:r>
        <w:t>n</w:t>
      </w:r>
      <w:r>
        <w:rPr>
          <w:spacing w:val="1"/>
        </w:rPr>
        <w:t>s</w:t>
      </w:r>
      <w:r>
        <w:t>tab</w:t>
      </w:r>
      <w:r>
        <w:rPr>
          <w:spacing w:val="1"/>
        </w:rPr>
        <w:t>i</w:t>
      </w:r>
      <w:r>
        <w:rPr>
          <w:spacing w:val="-2"/>
        </w:rPr>
        <w:t>l</w:t>
      </w:r>
      <w:r>
        <w:t>ity</w:t>
      </w:r>
      <w:r>
        <w:rPr>
          <w:spacing w:val="-8"/>
        </w:rPr>
        <w:t xml:space="preserve"> </w:t>
      </w:r>
      <w:r>
        <w:t>and</w:t>
      </w:r>
      <w:r>
        <w:rPr>
          <w:spacing w:val="-7"/>
        </w:rPr>
        <w:t xml:space="preserve"> </w:t>
      </w:r>
      <w:r>
        <w:t>pressures</w:t>
      </w:r>
      <w:r>
        <w:rPr>
          <w:spacing w:val="-6"/>
        </w:rPr>
        <w:t xml:space="preserve"> </w:t>
      </w:r>
      <w:r>
        <w:rPr>
          <w:spacing w:val="2"/>
        </w:rPr>
        <w:t>f</w:t>
      </w:r>
      <w:r>
        <w:t>or</w:t>
      </w:r>
      <w:r>
        <w:rPr>
          <w:spacing w:val="-7"/>
        </w:rPr>
        <w:t xml:space="preserve"> </w:t>
      </w:r>
      <w:r>
        <w:rPr>
          <w:spacing w:val="-5"/>
        </w:rPr>
        <w:t>r</w:t>
      </w:r>
      <w:r>
        <w:t>ed</w:t>
      </w:r>
      <w:r>
        <w:rPr>
          <w:spacing w:val="1"/>
        </w:rPr>
        <w:t>i</w:t>
      </w:r>
      <w:r>
        <w:t>st</w:t>
      </w:r>
      <w:r>
        <w:rPr>
          <w:spacing w:val="-1"/>
        </w:rPr>
        <w:t>r</w:t>
      </w:r>
      <w:r>
        <w:t>ibut</w:t>
      </w:r>
      <w:r>
        <w:rPr>
          <w:spacing w:val="1"/>
        </w:rPr>
        <w:t>i</w:t>
      </w:r>
      <w:r>
        <w:t>on</w:t>
      </w:r>
      <w:r>
        <w:rPr>
          <w:spacing w:val="-7"/>
        </w:rPr>
        <w:t xml:space="preserve"> </w:t>
      </w:r>
      <w:r>
        <w:t>and</w:t>
      </w:r>
      <w:r>
        <w:rPr>
          <w:w w:val="99"/>
        </w:rPr>
        <w:t xml:space="preserve"> </w:t>
      </w:r>
      <w:r>
        <w:t>e</w:t>
      </w:r>
      <w:r>
        <w:rPr>
          <w:spacing w:val="1"/>
        </w:rPr>
        <w:t>x</w:t>
      </w:r>
      <w:r>
        <w:t>prop</w:t>
      </w:r>
      <w:r>
        <w:rPr>
          <w:spacing w:val="-1"/>
        </w:rPr>
        <w:t>r</w:t>
      </w:r>
      <w:r>
        <w:t>iat</w:t>
      </w:r>
      <w:r>
        <w:rPr>
          <w:spacing w:val="1"/>
        </w:rPr>
        <w:t>i</w:t>
      </w:r>
      <w:r>
        <w:t>on</w:t>
      </w:r>
      <w:r>
        <w:rPr>
          <w:spacing w:val="-8"/>
        </w:rPr>
        <w:t xml:space="preserve"> </w:t>
      </w:r>
      <w:r>
        <w:t>that</w:t>
      </w:r>
      <w:r>
        <w:rPr>
          <w:spacing w:val="-7"/>
        </w:rPr>
        <w:t xml:space="preserve"> </w:t>
      </w:r>
      <w:r>
        <w:t>that</w:t>
      </w:r>
      <w:r>
        <w:rPr>
          <w:spacing w:val="-8"/>
        </w:rPr>
        <w:t xml:space="preserve"> </w:t>
      </w:r>
      <w:r>
        <w:t>redu</w:t>
      </w:r>
      <w:r>
        <w:rPr>
          <w:spacing w:val="1"/>
        </w:rPr>
        <w:t>c</w:t>
      </w:r>
      <w:r>
        <w:t>es</w:t>
      </w:r>
      <w:r>
        <w:rPr>
          <w:spacing w:val="-5"/>
        </w:rPr>
        <w:t xml:space="preserve"> </w:t>
      </w:r>
      <w:r>
        <w:t>in</w:t>
      </w:r>
      <w:r>
        <w:rPr>
          <w:spacing w:val="-1"/>
        </w:rPr>
        <w:t>v</w:t>
      </w:r>
      <w:r>
        <w:t>e</w:t>
      </w:r>
      <w:r>
        <w:rPr>
          <w:spacing w:val="1"/>
        </w:rPr>
        <w:t>s</w:t>
      </w:r>
      <w:r>
        <w:t>t</w:t>
      </w:r>
      <w:r>
        <w:rPr>
          <w:spacing w:val="-2"/>
        </w:rPr>
        <w:t>m</w:t>
      </w:r>
      <w:r>
        <w:t>ent</w:t>
      </w:r>
      <w:r>
        <w:rPr>
          <w:spacing w:val="-8"/>
        </w:rPr>
        <w:t xml:space="preserve"> </w:t>
      </w:r>
      <w:r>
        <w:t>and</w:t>
      </w:r>
      <w:r>
        <w:rPr>
          <w:spacing w:val="-7"/>
        </w:rPr>
        <w:t xml:space="preserve"> </w:t>
      </w:r>
      <w:r>
        <w:t>g</w:t>
      </w:r>
      <w:r>
        <w:rPr>
          <w:spacing w:val="-1"/>
        </w:rPr>
        <w:t>r</w:t>
      </w:r>
      <w:r>
        <w:t>owth</w:t>
      </w:r>
      <w:r>
        <w:rPr>
          <w:spacing w:val="-5"/>
        </w:rPr>
        <w:t xml:space="preserve"> </w:t>
      </w:r>
      <w:r>
        <w:rPr>
          <w:spacing w:val="-1"/>
        </w:rPr>
        <w:t>(</w:t>
      </w:r>
      <w:r>
        <w:t>A</w:t>
      </w:r>
      <w:r>
        <w:rPr>
          <w:spacing w:val="5"/>
        </w:rPr>
        <w:t>l</w:t>
      </w:r>
      <w:r>
        <w:t>e</w:t>
      </w:r>
      <w:r>
        <w:rPr>
          <w:spacing w:val="1"/>
        </w:rPr>
        <w:t>s</w:t>
      </w:r>
      <w:r>
        <w:t>ina</w:t>
      </w:r>
      <w:r>
        <w:rPr>
          <w:spacing w:val="-7"/>
        </w:rPr>
        <w:t xml:space="preserve"> </w:t>
      </w:r>
      <w:r>
        <w:t>and</w:t>
      </w:r>
      <w:r>
        <w:rPr>
          <w:spacing w:val="-8"/>
        </w:rPr>
        <w:t xml:space="preserve"> </w:t>
      </w:r>
      <w:r>
        <w:t>Perotti,</w:t>
      </w:r>
      <w:r>
        <w:rPr>
          <w:w w:val="99"/>
        </w:rPr>
        <w:t xml:space="preserve"> </w:t>
      </w:r>
      <w:r>
        <w:t>1996</w:t>
      </w:r>
      <w:r>
        <w:rPr>
          <w:spacing w:val="-1"/>
        </w:rPr>
        <w:t>)</w:t>
      </w:r>
      <w:r>
        <w:t>.</w:t>
      </w:r>
    </w:p>
  </w:footnote>
  <w:footnote w:id="5">
    <w:p w14:paraId="510D4011" w14:textId="77777777" w:rsidR="006148EE" w:rsidRDefault="00720711">
      <w:pPr>
        <w:pStyle w:val="FootnoteText"/>
      </w:pPr>
      <w:r>
        <w:rPr>
          <w:rStyle w:val="FootnoteReference"/>
        </w:rPr>
        <w:footnoteRef/>
      </w:r>
      <w:r>
        <w:t xml:space="preserve"> Immervoll and Richardson (2011) used a variety of economic factors, such as increased globalization and demographic trends to explain the forces driving larger inequalities in market disposable incomes. The quality of institutions is another factor that seems to positively affect the income distribution (Chong and Gradstein, 2007).  </w:t>
      </w:r>
    </w:p>
  </w:footnote>
  <w:footnote w:id="6">
    <w:p w14:paraId="045FB527" w14:textId="77777777" w:rsidR="006148EE" w:rsidRDefault="00720711">
      <w:pPr>
        <w:pStyle w:val="FootnoteText"/>
        <w:rPr>
          <w:lang w:val="en-US"/>
        </w:rPr>
      </w:pPr>
      <w:r>
        <w:rPr>
          <w:rStyle w:val="FootnoteReference"/>
        </w:rPr>
        <w:footnoteRef/>
      </w:r>
      <w:r>
        <w:t xml:space="preserve"> The countries analysed are: Austria, Belgium, Cyprus, Denmark, Estonia, Finland, France, Germany, Greece, Ireland, Italy, Latvia, Lithuania, Luxembourg, Malta, Netherlands, Portugal, Slovakia, Slovenia, Spain, Sweden, the UK and the </w:t>
      </w:r>
      <w:r>
        <w:rPr>
          <w:lang w:val="en-US"/>
        </w:rPr>
        <w:t>US.</w:t>
      </w:r>
    </w:p>
  </w:footnote>
  <w:footnote w:id="7">
    <w:p w14:paraId="66B55F00" w14:textId="77777777" w:rsidR="006148EE" w:rsidRDefault="00720711">
      <w:pPr>
        <w:pStyle w:val="FootnoteText"/>
      </w:pPr>
      <w:r>
        <w:rPr>
          <w:rStyle w:val="FootnoteReference"/>
        </w:rPr>
        <w:footnoteRef/>
      </w:r>
      <w:r>
        <w:t>Non-distributive government spending corresponds to the functions on a more collective basis of general public services, defence, public order and safety and economic affairs. Housing can be considered is also a distributive function, but its importance in the budget is marginal, and could be better analysed for studies treating poverty and income for low population strata. Hence, we do not include this instrument in our study.</w:t>
      </w:r>
    </w:p>
  </w:footnote>
  <w:footnote w:id="8">
    <w:p w14:paraId="570A67ED" w14:textId="77777777" w:rsidR="006148EE" w:rsidRDefault="00720711">
      <w:pPr>
        <w:pStyle w:val="FootnoteText"/>
      </w:pPr>
      <w:r>
        <w:rPr>
          <w:rStyle w:val="FootnoteReference"/>
        </w:rPr>
        <w:footnoteRef/>
      </w:r>
      <w:r>
        <w:t xml:space="preserve"> There are three ways to link the benefit to the income: earnings-related (higher income deciles receive higher benefits); flat rate (recipients in lower income deciles receive larger amounts); and means-tested (recipients in lower income deciles receive larger amounts).</w:t>
      </w:r>
    </w:p>
  </w:footnote>
  <w:footnote w:id="9">
    <w:p w14:paraId="4541E2A3" w14:textId="77777777" w:rsidR="006148EE" w:rsidRDefault="00720711">
      <w:pPr>
        <w:pStyle w:val="FootnoteText"/>
      </w:pPr>
      <w:r>
        <w:rPr>
          <w:rStyle w:val="FootnoteReference"/>
        </w:rPr>
        <w:footnoteRef/>
      </w:r>
      <w:r>
        <w:t xml:space="preserve"> Sabirianova-Peter et al. (2010) </w:t>
      </w:r>
      <w:del w:id="75" w:author="dani" w:date="2021-12-21T16:47:00Z">
        <w:r>
          <w:delText>use</w:delText>
        </w:r>
      </w:del>
      <w:ins w:id="76" w:author="dani" w:date="2021-12-21T16:47:00Z">
        <w:r>
          <w:t>uses</w:t>
        </w:r>
      </w:ins>
      <w:r>
        <w:t xml:space="preserve"> a sophisticated measure of progressivity to examine whether inequality in the distribution of income is affected by their measure of structural progressivity of national income tax systems. Their main finding is that while progressivity reduces observed inequality in reported gross and net Gini coefficients, it has a significantly smaller impact on “true inequality”, which they argue is approximated by consumption-based measures of the Gini coefficient. The variable is calculated as follows: average tax rates for each country and year in the data set are first computed for 100 evenly spread pre-tax incomes. ARP is then constructed by regressing tax rates on the log of gross income. The tax system is progressive, proportional and regressive if the resulting slope coefficient of the income variable is positive, zero or negative, respectively. In all specifications employing ARP as the explanatory variable, we also control for the general level of taxation by including a variable for the top marginal income tax rate. This ensures that we identify the effect that directly stems from progressivity, rather than high tax rates.</w:t>
      </w:r>
    </w:p>
  </w:footnote>
  <w:footnote w:id="10">
    <w:p w14:paraId="0BA06481" w14:textId="77777777" w:rsidR="006148EE" w:rsidDel="00215E0B" w:rsidRDefault="00720711">
      <w:pPr>
        <w:pStyle w:val="FootnoteText"/>
        <w:rPr>
          <w:del w:id="98" w:author="dani" w:date="2022-02-15T17:02:00Z"/>
        </w:rPr>
      </w:pPr>
      <w:del w:id="99" w:author="dani" w:date="2022-02-15T17:02:00Z">
        <w:r w:rsidDel="00215E0B">
          <w:rPr>
            <w:rStyle w:val="FootnoteReference"/>
          </w:rPr>
          <w:footnoteRef/>
        </w:r>
        <w:r w:rsidDel="00215E0B">
          <w:delText xml:space="preserve"> We provide detailed Granger-causality estimates using a panel VAR analysis. As is standard in non-structural VAR analysis, no cross-equation parameter restrictions are imposed, we allow for a free cross-equation error covariance, and we interpret each equation as a reduced form regression to test for a dynamic relationship between the interested variables and income inequality. We choose the optimal lag structure for the panel VARs through likelihood ratio tests. This allows us to examine whether a variable, say x (</w:delText>
        </w:r>
        <w:r w:rsidDel="00215E0B">
          <w:rPr>
            <w:i/>
          </w:rPr>
          <w:delText>fiscal policies, growth</w:delText>
        </w:r>
        <w:r w:rsidDel="00215E0B">
          <w:delText>), helps forecast the other variable in the system, say y (</w:delText>
        </w:r>
        <w:r w:rsidDel="00215E0B">
          <w:rPr>
            <w:i/>
          </w:rPr>
          <w:delText>inequality</w:delText>
        </w:r>
        <w:r w:rsidDel="00215E0B">
          <w:delText>).</w:delText>
        </w:r>
      </w:del>
    </w:p>
  </w:footnote>
  <w:footnote w:id="11">
    <w:p w14:paraId="233C61D0" w14:textId="77777777" w:rsidR="006148EE" w:rsidRDefault="00720711">
      <w:pPr>
        <w:pStyle w:val="FootnoteText"/>
        <w:rPr>
          <w:lang w:val="en-US"/>
        </w:rPr>
      </w:pPr>
      <w:r>
        <w:rPr>
          <w:rStyle w:val="FootnoteReference"/>
        </w:rPr>
        <w:footnoteRef/>
      </w:r>
      <w:r>
        <w:t xml:space="preserve"> By treating all the countries in the panel separately, it allows for heterogeneous slopes or responses, providing a much richer set of information about country effects and differences across them. Finally, this approach helps dealing with omitted variable bias and accounts for cross-section dependence.</w:t>
      </w:r>
    </w:p>
  </w:footnote>
  <w:footnote w:id="12">
    <w:p w14:paraId="5E811DD6" w14:textId="77777777" w:rsidR="006148EE" w:rsidDel="00F17549" w:rsidRDefault="00720711">
      <w:pPr>
        <w:pStyle w:val="FootnoteText"/>
        <w:rPr>
          <w:del w:id="364" w:author="dani" w:date="2022-02-08T16:46:00Z"/>
        </w:rPr>
      </w:pPr>
      <w:del w:id="365" w:author="dani" w:date="2022-02-08T16:46:00Z">
        <w:r w:rsidDel="00F17549">
          <w:rPr>
            <w:rStyle w:val="FootnoteReference"/>
          </w:rPr>
          <w:footnoteRef/>
        </w:r>
        <w:r w:rsidDel="00F17549">
          <w:delText xml:space="preserve"> Results are not presented in this document, but are available under request.</w:delText>
        </w:r>
      </w:del>
    </w:p>
  </w:footnote>
  <w:footnote w:id="13">
    <w:p w14:paraId="630AB5CB" w14:textId="44836C09" w:rsidR="00CD375B" w:rsidRPr="00CD375B" w:rsidRDefault="00CD375B">
      <w:pPr>
        <w:pStyle w:val="FootnoteText"/>
        <w:rPr>
          <w:lang w:val="en-US"/>
          <w:rPrChange w:id="490" w:author="dani" w:date="2022-07-11T20:28:00Z">
            <w:rPr/>
          </w:rPrChange>
        </w:rPr>
      </w:pPr>
      <w:ins w:id="491" w:author="dani" w:date="2022-07-11T20:28:00Z">
        <w:r>
          <w:rPr>
            <w:rStyle w:val="FootnoteReference"/>
          </w:rPr>
          <w:footnoteRef/>
        </w:r>
        <w:r>
          <w:t xml:space="preserve"> </w:t>
        </w:r>
      </w:ins>
      <w:ins w:id="492" w:author="dani" w:date="2022-07-11T20:29:00Z">
        <w:r>
          <w:t>The AUC u</w:t>
        </w:r>
      </w:ins>
      <w:ins w:id="493" w:author="dani" w:date="2022-07-11T20:28:00Z">
        <w:r w:rsidRPr="00CD375B">
          <w:t xml:space="preserve">nder the null that the covariates have </w:t>
        </w:r>
      </w:ins>
      <w:ins w:id="494" w:author="dani" w:date="2022-07-11T20:29:00Z">
        <w:r>
          <w:t>medium</w:t>
        </w:r>
      </w:ins>
      <w:ins w:id="495" w:author="dani" w:date="2022-07-11T20:28:00Z">
        <w:r w:rsidRPr="00CD375B">
          <w:t xml:space="preserve"> classification ability, AUC = 0.5. Perfect classification ability corresponds to AUC = 1. The AUC has an approximate Gaussian distribution in large samples</w:t>
        </w:r>
      </w:ins>
      <w:ins w:id="496" w:author="dani" w:date="2022-07-11T20:32:00Z">
        <w:r w:rsidR="005E5A50">
          <w:t>.</w:t>
        </w:r>
      </w:ins>
    </w:p>
  </w:footnote>
  <w:footnote w:id="14">
    <w:p w14:paraId="40CB97F1" w14:textId="2C921FE8" w:rsidR="005E5A50" w:rsidRPr="005E5A50" w:rsidRDefault="005E5A50" w:rsidP="005E5A50">
      <w:pPr>
        <w:pStyle w:val="FootnoteText"/>
        <w:rPr>
          <w:lang w:val="en-US"/>
          <w:rPrChange w:id="505" w:author="dani" w:date="2022-07-11T20:32:00Z">
            <w:rPr/>
          </w:rPrChange>
        </w:rPr>
      </w:pPr>
      <w:ins w:id="506" w:author="dani" w:date="2022-07-11T20:31:00Z">
        <w:r>
          <w:rPr>
            <w:rStyle w:val="FootnoteReference"/>
          </w:rPr>
          <w:footnoteRef/>
        </w:r>
        <w:r>
          <w:t xml:space="preserve"> Hernandez De ´ Cos and Moral-Benito (2013) have arrived at a similar conclusion. Their proposed</w:t>
        </w:r>
      </w:ins>
      <w:ins w:id="507" w:author="dani" w:date="2022-07-11T20:32:00Z">
        <w:r>
          <w:t xml:space="preserve"> </w:t>
        </w:r>
      </w:ins>
      <w:ins w:id="508" w:author="dani" w:date="2022-07-11T20:31:00Z">
        <w:r>
          <w:t>solution to the lack of exogeneity problem is to use an instrumental variable approach. Instruments rely</w:t>
        </w:r>
      </w:ins>
      <w:ins w:id="509" w:author="dani" w:date="2022-07-11T20:32:00Z">
        <w:r>
          <w:t xml:space="preserve"> </w:t>
        </w:r>
      </w:ins>
      <w:ins w:id="510" w:author="dani" w:date="2022-07-11T20:31:00Z">
        <w:r>
          <w:t>on data for pre-determined controls and on past consolidations. Since data on pre-determined controls</w:t>
        </w:r>
      </w:ins>
      <w:ins w:id="511" w:author="dani" w:date="2022-07-11T20:32:00Z">
        <w:r>
          <w:t xml:space="preserve"> </w:t>
        </w:r>
      </w:ins>
      <w:ins w:id="512" w:author="dani" w:date="2022-07-11T20:31:00Z">
        <w:r>
          <w:t>already appear in the specification of previous studies (AA, GLP, etc.), the key question is whether past</w:t>
        </w:r>
      </w:ins>
      <w:ins w:id="513" w:author="dani" w:date="2022-07-11T20:32:00Z">
        <w:r>
          <w:t xml:space="preserve"> </w:t>
        </w:r>
      </w:ins>
      <w:ins w:id="514" w:author="dani" w:date="2022-07-11T20:31:00Z">
        <w:r>
          <w:t>consolidation data predict current consolidation episodes. Fixed-effect panel estimation already takes into</w:t>
        </w:r>
      </w:ins>
      <w:ins w:id="515" w:author="dani" w:date="2022-07-11T20:32:00Z">
        <w:r>
          <w:t xml:space="preserve"> </w:t>
        </w:r>
      </w:ins>
      <w:ins w:id="516" w:author="dani" w:date="2022-07-11T20:31:00Z">
        <w:r>
          <w:t>account heterogeneity in the unconditional probability of consolidation across countries.</w:t>
        </w:r>
      </w:ins>
    </w:p>
  </w:footnote>
  <w:footnote w:id="15">
    <w:p w14:paraId="1A627A34" w14:textId="77777777" w:rsidR="006148EE" w:rsidDel="00215E0B" w:rsidRDefault="00720711">
      <w:pPr>
        <w:pStyle w:val="FootnoteText"/>
        <w:rPr>
          <w:del w:id="1256" w:author="dani" w:date="2022-02-15T17:07:00Z"/>
          <w:lang w:val="en-US"/>
        </w:rPr>
      </w:pPr>
      <w:del w:id="1257" w:author="dani" w:date="2022-02-15T17:07:00Z">
        <w:r w:rsidDel="00215E0B">
          <w:rPr>
            <w:rStyle w:val="FootnoteReference"/>
          </w:rPr>
          <w:footnoteRef/>
        </w:r>
        <w:r w:rsidDel="00215E0B">
          <w:delText xml:space="preserve"> To interpret correctly the coefficient of our estimates, we can make the following statements: a 1% increase in-cash transfers decreases Gini net income by: exp[−0.017</w:delText>
        </w:r>
        <w:r w:rsidDel="00215E0B">
          <w:rPr>
            <w:rFonts w:ascii="Cambria Math" w:hAnsi="Cambria Math" w:cs="Cambria Math"/>
          </w:rPr>
          <w:delText>∗</w:delText>
        </w:r>
        <w:r w:rsidDel="00215E0B">
          <w:delText>log(1.01)] = 1.00009. So</w:delText>
        </w:r>
      </w:del>
      <w:ins w:id="1258" w:author="dani" w:date="2022-01-24T18:30:00Z">
        <w:del w:id="1259" w:author="dani" w:date="2022-02-15T17:07:00Z">
          <w:r w:rsidDel="00215E0B">
            <w:delText>So,</w:delText>
          </w:r>
        </w:del>
      </w:ins>
      <w:del w:id="1260" w:author="dani" w:date="2022-02-15T17:07:00Z">
        <w:r w:rsidDel="00215E0B">
          <w:delText xml:space="preserve"> a 1% increase in cash transfers reduces Gini net income by 1.0001%</w:delText>
        </w:r>
      </w:del>
    </w:p>
  </w:footnote>
  <w:footnote w:id="16">
    <w:p w14:paraId="4EF6E01A" w14:textId="77777777" w:rsidR="006148EE" w:rsidRDefault="00720711">
      <w:pPr>
        <w:pStyle w:val="FootnoteText"/>
        <w:rPr>
          <w:del w:id="1274" w:author="dani" w:date="2022-01-24T18:30:00Z"/>
          <w:lang w:val="en-US"/>
        </w:rPr>
      </w:pPr>
      <w:del w:id="1275" w:author="dani" w:date="2022-01-24T18:30:00Z">
        <w:r>
          <w:rPr>
            <w:rStyle w:val="FootnoteReference"/>
          </w:rPr>
          <w:footnoteRef/>
        </w:r>
        <w:r>
          <w:delText xml:space="preserve"> How minimum wages affect inequality, is controversial. Detecting it with standard statistical methods is very challenging because their full effects are constantly changing and require data on both individuals and companies. Perhaps the most conclusive reassessment comes from economists Autor et al. (2016) using many more years of microdata from the U.S Current Population Survey  as</w:delText>
        </w:r>
      </w:del>
      <w:ins w:id="1276" w:author="dani" w:date="2022-01-24T18:30:00Z">
        <w:del w:id="1277" w:author="dani" w:date="2022-01-24T18:30:00Z">
          <w:r>
            <w:delText>Survey as</w:delText>
          </w:r>
        </w:del>
      </w:ins>
      <w:del w:id="1278" w:author="dani" w:date="2022-01-24T18:30:00Z">
        <w:r>
          <w:delText xml:space="preserve"> well as a different statistical approach, they found that the minimum wage explains at most 30% to 40% of the rise in wage inequality among the lowest earners.</w:delText>
        </w:r>
      </w:del>
    </w:p>
  </w:footnote>
  <w:footnote w:id="17">
    <w:p w14:paraId="70001CA9" w14:textId="77777777" w:rsidR="006148EE" w:rsidRDefault="00720711">
      <w:pPr>
        <w:pStyle w:val="FootnoteText"/>
      </w:pPr>
      <w:r>
        <w:rPr>
          <w:rStyle w:val="FootnoteReference"/>
        </w:rPr>
        <w:footnoteRef/>
      </w:r>
      <w:r>
        <w:t xml:space="preserve"> There is a growing empirical literature investigating the effects of various social expenditure items on measures of inequality (</w:t>
      </w:r>
      <w:del w:id="1280" w:author="dani" w:date="2022-01-24T18:30:00Z">
        <w:r>
          <w:delText>i.e.</w:delText>
        </w:r>
      </w:del>
      <w:ins w:id="1281" w:author="dani" w:date="2022-01-24T18:30:00Z">
        <w:r>
          <w:t>i.e.,</w:t>
        </w:r>
      </w:ins>
      <w:r>
        <w:t xml:space="preserve"> labour earnings or disposable income inequality). The findings of this literature are mixed. Some empirical studies have found support for the inequality reducing effect of unemployment benefits (Causa et al., 2015 for unemployment benefits to the long- term unemployed), while others have not.</w:t>
      </w:r>
      <w:ins w:id="1282" w:author="Daniel H." w:date="2019-05-28T16:18:00Z">
        <w:r>
          <w:t xml:space="preserve"> Our estimates on unemployment benefits resulted with the contrary sign, it means a positive effect, and increasing inequality; this result and other PVAR outcomes on growth are available under petition to the corresponding author.</w:t>
        </w:r>
      </w:ins>
    </w:p>
  </w:footnote>
  <w:footnote w:id="18">
    <w:p w14:paraId="4F5869B8" w14:textId="77777777" w:rsidR="006148EE" w:rsidRDefault="00720711">
      <w:pPr>
        <w:pStyle w:val="FootnoteText"/>
      </w:pPr>
      <w:r>
        <w:rPr>
          <w:rStyle w:val="FootnoteReference"/>
        </w:rPr>
        <w:footnoteRef/>
      </w:r>
      <w:r>
        <w:t xml:space="preserve"> </w:t>
      </w:r>
      <w:r>
        <w:rPr>
          <w:lang w:val="en-US"/>
        </w:rPr>
        <w:t>This is calculated by the market value of non-financial assets such as the household’s main residence, other property, self-employment businesses, and durables, together with the value of financial assets such as bank deposits, bonds, and shares, net of liabilities such as home mortgages and other loans.</w:t>
      </w:r>
    </w:p>
  </w:footnote>
  <w:footnote w:id="19">
    <w:p w14:paraId="0DDC8818" w14:textId="77777777" w:rsidR="006148EE" w:rsidRDefault="00720711">
      <w:pPr>
        <w:pStyle w:val="FootnoteText"/>
        <w:rPr>
          <w:lang w:val="en-US"/>
        </w:rPr>
      </w:pPr>
      <w:r>
        <w:rPr>
          <w:rStyle w:val="FootnoteReference"/>
        </w:rPr>
        <w:footnoteRef/>
      </w:r>
      <w:r>
        <w:t xml:space="preserve"> See Köhler-Ulbrich et al. (2009) for a descriptive overview for a comparative study regarding mortgage interest deductions. One possible explanation is that the social safety net (in particular redistributive policies and public pensions) differs across countries, leading to different savings levels. These savings are then invested in housing, perhaps due to the lack of other suitable savings vehicles. In particular, many countries provide explicit or implicit subsidies to owning the house that is used as a main residence. These subsidies then not only affect ownership rates but at the same time might lead to implicit redistribution of wealth.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C91"/>
    <w:multiLevelType w:val="hybridMultilevel"/>
    <w:tmpl w:val="2436A15C"/>
    <w:lvl w:ilvl="0" w:tplc="E8606F30">
      <w:numFmt w:val="none"/>
      <w:lvlText w:val=""/>
      <w:lvlJc w:val="left"/>
      <w:pPr>
        <w:tabs>
          <w:tab w:val="num" w:pos="360"/>
        </w:tabs>
        <w:ind w:left="360" w:hanging="360"/>
      </w:pPr>
    </w:lvl>
    <w:lvl w:ilvl="1" w:tplc="F7C84ED2">
      <w:numFmt w:val="none"/>
      <w:lvlText w:val=""/>
      <w:lvlJc w:val="left"/>
      <w:pPr>
        <w:tabs>
          <w:tab w:val="num" w:pos="360"/>
        </w:tabs>
        <w:ind w:left="360" w:hanging="360"/>
      </w:pPr>
    </w:lvl>
    <w:lvl w:ilvl="2" w:tplc="3EDAB002">
      <w:numFmt w:val="none"/>
      <w:lvlText w:val=""/>
      <w:lvlJc w:val="left"/>
      <w:pPr>
        <w:tabs>
          <w:tab w:val="num" w:pos="360"/>
        </w:tabs>
        <w:ind w:left="360" w:hanging="360"/>
      </w:pPr>
    </w:lvl>
    <w:lvl w:ilvl="3" w:tplc="DAB6FFB8">
      <w:numFmt w:val="none"/>
      <w:lvlText w:val=""/>
      <w:lvlJc w:val="left"/>
      <w:pPr>
        <w:tabs>
          <w:tab w:val="num" w:pos="360"/>
        </w:tabs>
        <w:ind w:left="360" w:hanging="360"/>
      </w:pPr>
    </w:lvl>
    <w:lvl w:ilvl="4" w:tplc="030C669A">
      <w:numFmt w:val="none"/>
      <w:lvlText w:val=""/>
      <w:lvlJc w:val="left"/>
      <w:pPr>
        <w:tabs>
          <w:tab w:val="num" w:pos="360"/>
        </w:tabs>
        <w:ind w:left="360" w:hanging="360"/>
      </w:pPr>
    </w:lvl>
    <w:lvl w:ilvl="5" w:tplc="9D44E8DA">
      <w:numFmt w:val="none"/>
      <w:lvlText w:val=""/>
      <w:lvlJc w:val="left"/>
      <w:pPr>
        <w:tabs>
          <w:tab w:val="num" w:pos="360"/>
        </w:tabs>
        <w:ind w:left="360" w:hanging="360"/>
      </w:pPr>
    </w:lvl>
    <w:lvl w:ilvl="6" w:tplc="8884AFDA">
      <w:numFmt w:val="none"/>
      <w:lvlText w:val=""/>
      <w:lvlJc w:val="left"/>
      <w:pPr>
        <w:tabs>
          <w:tab w:val="num" w:pos="360"/>
        </w:tabs>
        <w:ind w:left="360" w:hanging="360"/>
      </w:pPr>
    </w:lvl>
    <w:lvl w:ilvl="7" w:tplc="DF72BDCC">
      <w:numFmt w:val="none"/>
      <w:lvlText w:val=""/>
      <w:lvlJc w:val="left"/>
      <w:pPr>
        <w:tabs>
          <w:tab w:val="num" w:pos="360"/>
        </w:tabs>
        <w:ind w:left="360" w:hanging="360"/>
      </w:pPr>
    </w:lvl>
    <w:lvl w:ilvl="8" w:tplc="F44A5790">
      <w:numFmt w:val="none"/>
      <w:lvlText w:val=""/>
      <w:lvlJc w:val="left"/>
      <w:pPr>
        <w:tabs>
          <w:tab w:val="num" w:pos="360"/>
        </w:tabs>
        <w:ind w:left="360" w:hanging="360"/>
      </w:pPr>
    </w:lvl>
  </w:abstractNum>
  <w:abstractNum w:abstractNumId="1" w15:restartNumberingAfterBreak="0">
    <w:nsid w:val="49464601"/>
    <w:multiLevelType w:val="multilevel"/>
    <w:tmpl w:val="7B4CB8D0"/>
    <w:lvl w:ilvl="0">
      <w:start w:val="4"/>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519E5350"/>
    <w:multiLevelType w:val="hybridMultilevel"/>
    <w:tmpl w:val="EEDC14CA"/>
    <w:name w:val="Lista numerada 1"/>
    <w:lvl w:ilvl="0" w:tplc="CB1CAA72">
      <w:start w:val="1"/>
      <w:numFmt w:val="decimal"/>
      <w:lvlText w:val="%1."/>
      <w:lvlJc w:val="left"/>
      <w:pPr>
        <w:ind w:left="360" w:firstLine="0"/>
      </w:pPr>
    </w:lvl>
    <w:lvl w:ilvl="1" w:tplc="511AC28C">
      <w:start w:val="1"/>
      <w:numFmt w:val="lowerLetter"/>
      <w:lvlText w:val="%2."/>
      <w:lvlJc w:val="left"/>
      <w:pPr>
        <w:ind w:left="1080" w:firstLine="0"/>
      </w:pPr>
    </w:lvl>
    <w:lvl w:ilvl="2" w:tplc="F5926668">
      <w:start w:val="1"/>
      <w:numFmt w:val="lowerRoman"/>
      <w:lvlText w:val="%3."/>
      <w:lvlJc w:val="left"/>
      <w:pPr>
        <w:ind w:left="1980" w:firstLine="0"/>
      </w:pPr>
    </w:lvl>
    <w:lvl w:ilvl="3" w:tplc="07AEE2AA">
      <w:start w:val="1"/>
      <w:numFmt w:val="decimal"/>
      <w:lvlText w:val="%4."/>
      <w:lvlJc w:val="left"/>
      <w:pPr>
        <w:ind w:left="2520" w:firstLine="0"/>
      </w:pPr>
    </w:lvl>
    <w:lvl w:ilvl="4" w:tplc="16FE5F2C">
      <w:start w:val="1"/>
      <w:numFmt w:val="lowerLetter"/>
      <w:lvlText w:val="%5."/>
      <w:lvlJc w:val="left"/>
      <w:pPr>
        <w:ind w:left="3240" w:firstLine="0"/>
      </w:pPr>
    </w:lvl>
    <w:lvl w:ilvl="5" w:tplc="7818CC30">
      <w:start w:val="1"/>
      <w:numFmt w:val="lowerRoman"/>
      <w:lvlText w:val="%6."/>
      <w:lvlJc w:val="left"/>
      <w:pPr>
        <w:ind w:left="4140" w:firstLine="0"/>
      </w:pPr>
    </w:lvl>
    <w:lvl w:ilvl="6" w:tplc="C1E6114C">
      <w:start w:val="1"/>
      <w:numFmt w:val="decimal"/>
      <w:lvlText w:val="%7."/>
      <w:lvlJc w:val="left"/>
      <w:pPr>
        <w:ind w:left="4680" w:firstLine="0"/>
      </w:pPr>
    </w:lvl>
    <w:lvl w:ilvl="7" w:tplc="DA347DC2">
      <w:start w:val="1"/>
      <w:numFmt w:val="lowerLetter"/>
      <w:lvlText w:val="%8."/>
      <w:lvlJc w:val="left"/>
      <w:pPr>
        <w:ind w:left="5400" w:firstLine="0"/>
      </w:pPr>
    </w:lvl>
    <w:lvl w:ilvl="8" w:tplc="20A23704">
      <w:start w:val="1"/>
      <w:numFmt w:val="lowerRoman"/>
      <w:lvlText w:val="%9."/>
      <w:lvlJc w:val="left"/>
      <w:pPr>
        <w:ind w:left="6300" w:firstLine="0"/>
      </w:pPr>
    </w:lvl>
  </w:abstractNum>
  <w:abstractNum w:abstractNumId="3" w15:restartNumberingAfterBreak="0">
    <w:nsid w:val="6D76180C"/>
    <w:multiLevelType w:val="multilevel"/>
    <w:tmpl w:val="88A25372"/>
    <w:lvl w:ilvl="0">
      <w:start w:val="2"/>
      <w:numFmt w:val="decimal"/>
      <w:lvlText w:val="%1."/>
      <w:lvlJc w:val="left"/>
      <w:pPr>
        <w:ind w:left="0" w:firstLine="0"/>
      </w:pPr>
      <w:rPr>
        <w:rFonts w:ascii="Times New Roman" w:hAnsi="Times New Roman" w:cs="Times New Roman"/>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78935EDD"/>
    <w:multiLevelType w:val="multilevel"/>
    <w:tmpl w:val="FCA4A968"/>
    <w:name w:val="Lista numerada 2"/>
    <w:lvl w:ilvl="0">
      <w:start w:val="3"/>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1080" w:firstLine="0"/>
      </w:pPr>
    </w:lvl>
    <w:lvl w:ilvl="3">
      <w:start w:val="1"/>
      <w:numFmt w:val="decimal"/>
      <w:lvlText w:val="%1.%2.%3.%4."/>
      <w:lvlJc w:val="left"/>
      <w:pPr>
        <w:ind w:left="1440" w:firstLine="0"/>
      </w:pPr>
    </w:lvl>
    <w:lvl w:ilvl="4">
      <w:start w:val="1"/>
      <w:numFmt w:val="decimal"/>
      <w:lvlText w:val="%1.%2.%3.%4.%5."/>
      <w:lvlJc w:val="left"/>
      <w:pPr>
        <w:ind w:left="1800" w:firstLine="0"/>
      </w:pPr>
    </w:lvl>
    <w:lvl w:ilvl="5">
      <w:start w:val="1"/>
      <w:numFmt w:val="decimal"/>
      <w:lvlText w:val="%1.%2.%3.%4.%5.%6."/>
      <w:lvlJc w:val="left"/>
      <w:pPr>
        <w:ind w:left="2160" w:firstLine="0"/>
      </w:pPr>
    </w:lvl>
    <w:lvl w:ilvl="6">
      <w:start w:val="1"/>
      <w:numFmt w:val="decimal"/>
      <w:lvlText w:val="%1.%2.%3.%4.%5.%6.%7."/>
      <w:lvlJc w:val="left"/>
      <w:pPr>
        <w:ind w:left="2520" w:firstLine="0"/>
      </w:pPr>
    </w:lvl>
    <w:lvl w:ilvl="7">
      <w:start w:val="1"/>
      <w:numFmt w:val="decimal"/>
      <w:lvlText w:val="%1.%2.%3.%4.%5.%6.%7.%8."/>
      <w:lvlJc w:val="left"/>
      <w:pPr>
        <w:ind w:left="2880" w:firstLine="0"/>
      </w:pPr>
    </w:lvl>
    <w:lvl w:ilvl="8">
      <w:start w:val="1"/>
      <w:numFmt w:val="decimal"/>
      <w:lvlText w:val="%1.%2.%3.%4.%5.%6.%7.%8.%9."/>
      <w:lvlJc w:val="left"/>
      <w:pPr>
        <w:ind w:left="3240" w:firstLine="0"/>
      </w:pPr>
    </w:lvl>
  </w:abstractNum>
  <w:num w:numId="1">
    <w:abstractNumId w:val="2"/>
  </w:num>
  <w:num w:numId="2">
    <w:abstractNumId w:val="4"/>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NzI3Mzc3MjE0NzFQ0lEKTi0uzszPAykwNKsFAGUUKHEtAAAA"/>
  </w:docVars>
  <w:rsids>
    <w:rsidRoot w:val="006148EE"/>
    <w:rsid w:val="00017FEB"/>
    <w:rsid w:val="00026187"/>
    <w:rsid w:val="000509C3"/>
    <w:rsid w:val="000601E3"/>
    <w:rsid w:val="00065637"/>
    <w:rsid w:val="000A4BA0"/>
    <w:rsid w:val="000C1699"/>
    <w:rsid w:val="000C357C"/>
    <w:rsid w:val="000F6E3E"/>
    <w:rsid w:val="00101FF7"/>
    <w:rsid w:val="00102A23"/>
    <w:rsid w:val="001169E2"/>
    <w:rsid w:val="00116A00"/>
    <w:rsid w:val="001359B7"/>
    <w:rsid w:val="001453DD"/>
    <w:rsid w:val="00162B15"/>
    <w:rsid w:val="001745D2"/>
    <w:rsid w:val="00175228"/>
    <w:rsid w:val="0017722D"/>
    <w:rsid w:val="001A1517"/>
    <w:rsid w:val="001A3A98"/>
    <w:rsid w:val="001B22CE"/>
    <w:rsid w:val="00215E0B"/>
    <w:rsid w:val="002330DF"/>
    <w:rsid w:val="00236035"/>
    <w:rsid w:val="002662E5"/>
    <w:rsid w:val="002849EA"/>
    <w:rsid w:val="00292C7B"/>
    <w:rsid w:val="002C458E"/>
    <w:rsid w:val="002D4EDB"/>
    <w:rsid w:val="002F33AF"/>
    <w:rsid w:val="00310C3F"/>
    <w:rsid w:val="003257FE"/>
    <w:rsid w:val="00384507"/>
    <w:rsid w:val="00394BFC"/>
    <w:rsid w:val="003B1F01"/>
    <w:rsid w:val="003D3E79"/>
    <w:rsid w:val="003F77CF"/>
    <w:rsid w:val="00407662"/>
    <w:rsid w:val="00412C2B"/>
    <w:rsid w:val="00434981"/>
    <w:rsid w:val="0044385A"/>
    <w:rsid w:val="004756E4"/>
    <w:rsid w:val="004F7911"/>
    <w:rsid w:val="00513B74"/>
    <w:rsid w:val="00520CEC"/>
    <w:rsid w:val="0055518B"/>
    <w:rsid w:val="00572941"/>
    <w:rsid w:val="00585240"/>
    <w:rsid w:val="005A45A7"/>
    <w:rsid w:val="005E1C5A"/>
    <w:rsid w:val="005E5A50"/>
    <w:rsid w:val="005E5C63"/>
    <w:rsid w:val="005F5127"/>
    <w:rsid w:val="00605382"/>
    <w:rsid w:val="00607F25"/>
    <w:rsid w:val="006148EE"/>
    <w:rsid w:val="00651064"/>
    <w:rsid w:val="00656295"/>
    <w:rsid w:val="00667E9F"/>
    <w:rsid w:val="0067272C"/>
    <w:rsid w:val="0068350A"/>
    <w:rsid w:val="006D3CE6"/>
    <w:rsid w:val="006E2EF0"/>
    <w:rsid w:val="00720711"/>
    <w:rsid w:val="0072468A"/>
    <w:rsid w:val="007512A1"/>
    <w:rsid w:val="007818D4"/>
    <w:rsid w:val="00782347"/>
    <w:rsid w:val="007D3BDA"/>
    <w:rsid w:val="00864B90"/>
    <w:rsid w:val="008909A9"/>
    <w:rsid w:val="008E0C3F"/>
    <w:rsid w:val="008F01AE"/>
    <w:rsid w:val="009117D7"/>
    <w:rsid w:val="009327EA"/>
    <w:rsid w:val="00941AB5"/>
    <w:rsid w:val="009502A0"/>
    <w:rsid w:val="00957812"/>
    <w:rsid w:val="00960F01"/>
    <w:rsid w:val="0099423F"/>
    <w:rsid w:val="00A15425"/>
    <w:rsid w:val="00AB684E"/>
    <w:rsid w:val="00AC78F4"/>
    <w:rsid w:val="00AE2474"/>
    <w:rsid w:val="00AF3370"/>
    <w:rsid w:val="00B104F7"/>
    <w:rsid w:val="00B2129B"/>
    <w:rsid w:val="00B52E7B"/>
    <w:rsid w:val="00B66C0C"/>
    <w:rsid w:val="00BC5D5E"/>
    <w:rsid w:val="00BF5C12"/>
    <w:rsid w:val="00BF7005"/>
    <w:rsid w:val="00C12142"/>
    <w:rsid w:val="00C5420A"/>
    <w:rsid w:val="00C729B0"/>
    <w:rsid w:val="00C87740"/>
    <w:rsid w:val="00CD375B"/>
    <w:rsid w:val="00CE33B3"/>
    <w:rsid w:val="00CF21D5"/>
    <w:rsid w:val="00CF7118"/>
    <w:rsid w:val="00D2058B"/>
    <w:rsid w:val="00D31723"/>
    <w:rsid w:val="00D559BB"/>
    <w:rsid w:val="00D63F33"/>
    <w:rsid w:val="00D83F9B"/>
    <w:rsid w:val="00DA537B"/>
    <w:rsid w:val="00DB19AA"/>
    <w:rsid w:val="00DC3D19"/>
    <w:rsid w:val="00DE1767"/>
    <w:rsid w:val="00DE6DCE"/>
    <w:rsid w:val="00DF00C1"/>
    <w:rsid w:val="00E20219"/>
    <w:rsid w:val="00E31A3D"/>
    <w:rsid w:val="00E66C90"/>
    <w:rsid w:val="00E67E2E"/>
    <w:rsid w:val="00E9731D"/>
    <w:rsid w:val="00EA1730"/>
    <w:rsid w:val="00EB04DA"/>
    <w:rsid w:val="00F17549"/>
    <w:rsid w:val="00F512C4"/>
    <w:rsid w:val="00F55C92"/>
    <w:rsid w:val="00F81697"/>
    <w:rsid w:val="00F8193A"/>
    <w:rsid w:val="00FC443F"/>
    <w:rsid w:val="00FF3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ABAD"/>
  <w15:docId w15:val="{166830FE-7FDE-40DC-8225-45E80B9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E4"/>
    <w:rPr>
      <w:rFonts w:eastAsia="Times New Roman"/>
      <w:sz w:val="24"/>
      <w:szCs w:val="24"/>
      <w:lang w:val="en-GB" w:eastAsia="en-GB"/>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qFormat/>
    <w:pPr>
      <w:widowControl w:val="0"/>
      <w:ind w:left="1537"/>
      <w:outlineLvl w:val="1"/>
    </w:pPr>
    <w:rPr>
      <w:rFonts w:ascii="Arial" w:eastAsia="Arial" w:hAnsi="Arial"/>
      <w:sz w:val="28"/>
      <w:szCs w:val="28"/>
      <w:lang w:val="en-US" w:eastAsia="en-US"/>
    </w:rPr>
  </w:style>
  <w:style w:type="paragraph" w:styleId="Heading3">
    <w:name w:val="heading 3"/>
    <w:basedOn w:val="Normal"/>
    <w:qFormat/>
    <w:pPr>
      <w:widowControl w:val="0"/>
      <w:spacing w:before="68"/>
      <w:ind w:left="946"/>
      <w:outlineLvl w:val="2"/>
    </w:pPr>
    <w:rPr>
      <w:rFonts w:ascii="Arial" w:eastAsia="Arial" w:hAnsi="Arial"/>
      <w:lang w:val="en-US" w:eastAsia="en-US"/>
    </w:rPr>
  </w:style>
  <w:style w:type="paragraph" w:styleId="Heading4">
    <w:name w:val="heading 4"/>
    <w:basedOn w:val="Normal"/>
    <w:qFormat/>
    <w:pPr>
      <w:widowControl w:val="0"/>
      <w:ind w:left="40"/>
      <w:outlineLvl w:val="3"/>
    </w:pPr>
    <w:rPr>
      <w:rFonts w:ascii="Calibri" w:eastAsia="Calibri" w:hAnsi="Calibri"/>
      <w:sz w:val="22"/>
      <w:szCs w:val="22"/>
      <w:lang w:val="en-US" w:eastAsia="en-US"/>
    </w:rPr>
  </w:style>
  <w:style w:type="paragraph" w:styleId="Heading5">
    <w:name w:val="heading 5"/>
    <w:basedOn w:val="Normal"/>
    <w:qFormat/>
    <w:pPr>
      <w:widowControl w:val="0"/>
      <w:ind w:left="2761" w:hanging="567"/>
      <w:outlineLvl w:val="4"/>
    </w:pPr>
    <w:rPr>
      <w:rFonts w:ascii="Arial" w:eastAsia="Arial" w:hAnsi="Arial"/>
      <w:b/>
      <w:bCs/>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pPr>
      <w:tabs>
        <w:tab w:val="left" w:pos="284"/>
        <w:tab w:val="right" w:pos="9072"/>
      </w:tabs>
      <w:ind w:left="284" w:hanging="284"/>
      <w:jc w:val="both"/>
    </w:pPr>
    <w:rPr>
      <w:sz w:val="18"/>
      <w:szCs w:val="20"/>
    </w:rPr>
  </w:style>
  <w:style w:type="paragraph" w:customStyle="1" w:styleId="Paragraphtext">
    <w:name w:val="Paragraph_text"/>
    <w:basedOn w:val="Normal"/>
    <w:qFormat/>
    <w:pPr>
      <w:spacing w:line="360" w:lineRule="auto"/>
      <w:jc w:val="both"/>
    </w:pPr>
    <w:rPr>
      <w:sz w:val="22"/>
      <w:szCs w:val="20"/>
    </w:rPr>
  </w:style>
  <w:style w:type="paragraph" w:customStyle="1" w:styleId="Papertitle">
    <w:name w:val="Paper title"/>
    <w:basedOn w:val="Normal"/>
    <w:qFormat/>
    <w:pPr>
      <w:spacing w:before="360" w:after="360" w:line="380" w:lineRule="exact"/>
    </w:pPr>
    <w:rPr>
      <w:rFonts w:ascii="Gill Sans MT" w:hAnsi="Gill Sans MT"/>
      <w:b/>
      <w:caps/>
      <w:spacing w:val="-4"/>
      <w:sz w:val="36"/>
      <w:szCs w:val="36"/>
    </w:rPr>
  </w:style>
  <w:style w:type="paragraph" w:customStyle="1" w:styleId="AbstractSummary">
    <w:name w:val="Abstract__ Summary"/>
    <w:basedOn w:val="Normal"/>
    <w:qFormat/>
    <w:pPr>
      <w:spacing w:before="720" w:after="360" w:line="250" w:lineRule="exact"/>
    </w:pPr>
    <w:rPr>
      <w:rFonts w:ascii="Gill Sans MT" w:hAnsi="Gill Sans MT"/>
      <w:b/>
      <w:caps/>
      <w:color w:val="D6C440"/>
      <w:spacing w:val="-4"/>
      <w:sz w:val="22"/>
      <w:szCs w:val="22"/>
    </w:rPr>
  </w:style>
  <w:style w:type="paragraph" w:customStyle="1" w:styleId="Authors">
    <w:name w:val="Authors"/>
    <w:basedOn w:val="Papertitle"/>
    <w:qFormat/>
    <w:pPr>
      <w:spacing w:before="60" w:after="60" w:line="360" w:lineRule="exact"/>
    </w:pPr>
    <w:rPr>
      <w:b w:val="0"/>
      <w:sz w:val="32"/>
      <w:szCs w:val="32"/>
    </w:rPr>
  </w:style>
  <w:style w:type="paragraph" w:customStyle="1" w:styleId="ZchnZchn">
    <w:name w:val="Zchn Zchn"/>
    <w:basedOn w:val="Normal"/>
    <w:qFormat/>
    <w:pPr>
      <w:spacing w:after="160" w:line="240" w:lineRule="exact"/>
    </w:pPr>
    <w:rPr>
      <w:rFonts w:ascii="Tahoma" w:hAnsi="Tahoma"/>
      <w:sz w:val="20"/>
      <w:szCs w:val="20"/>
      <w:lang w:val="en-US" w:eastAsia="en-US"/>
    </w:rPr>
  </w:style>
  <w:style w:type="paragraph" w:customStyle="1" w:styleId="DocTitle">
    <w:name w:val="Doc Title"/>
    <w:basedOn w:val="Normal"/>
    <w:next w:val="Heading1"/>
    <w:qFormat/>
    <w:pPr>
      <w:tabs>
        <w:tab w:val="left" w:pos="851"/>
        <w:tab w:val="right" w:pos="9356"/>
      </w:tabs>
      <w:spacing w:before="480" w:after="240" w:line="480" w:lineRule="atLeast"/>
      <w:jc w:val="center"/>
    </w:pPr>
    <w:rPr>
      <w:b/>
      <w:caps/>
      <w:sz w:val="32"/>
      <w:szCs w:val="20"/>
    </w:rPr>
  </w:style>
  <w:style w:type="paragraph" w:customStyle="1" w:styleId="Char">
    <w:name w:val="Char"/>
    <w:basedOn w:val="Normal"/>
    <w:qFormat/>
    <w:pPr>
      <w:spacing w:after="160" w:line="240" w:lineRule="exact"/>
    </w:pPr>
    <w:rPr>
      <w:rFonts w:ascii="Tahoma" w:hAnsi="Tahoma"/>
      <w:sz w:val="20"/>
      <w:szCs w:val="20"/>
      <w:lang w:val="en-US" w:eastAsia="en-US"/>
    </w:rPr>
  </w:style>
  <w:style w:type="paragraph" w:styleId="BalloonText">
    <w:name w:val="Balloon Text"/>
    <w:basedOn w:val="Normal"/>
    <w:qFormat/>
    <w:rPr>
      <w:rFonts w:ascii="Tahoma" w:hAnsi="Tahoma" w:cs="Tahoma"/>
      <w:sz w:val="16"/>
      <w:szCs w:val="16"/>
    </w:rPr>
  </w:style>
  <w:style w:type="paragraph" w:styleId="Footer">
    <w:name w:val="footer"/>
    <w:basedOn w:val="Normal"/>
    <w:qFormat/>
    <w:pPr>
      <w:tabs>
        <w:tab w:val="center" w:pos="4153"/>
        <w:tab w:val="right" w:pos="8306"/>
      </w:tabs>
    </w:pPr>
  </w:style>
  <w:style w:type="paragraph" w:styleId="NormalWeb">
    <w:name w:val="Normal (Web)"/>
    <w:basedOn w:val="Normal"/>
    <w:qFormat/>
    <w:pPr>
      <w:spacing w:before="100" w:beforeAutospacing="1" w:after="100" w:afterAutospacing="1"/>
    </w:pPr>
  </w:style>
  <w:style w:type="paragraph" w:styleId="BodyText">
    <w:name w:val="Body Text"/>
    <w:basedOn w:val="Normal"/>
    <w:qFormat/>
    <w:pPr>
      <w:spacing w:after="120"/>
    </w:pPr>
  </w:style>
  <w:style w:type="paragraph" w:customStyle="1" w:styleId="Textocomentario1">
    <w:name w:val="Texto comentario1"/>
    <w:basedOn w:val="Normal"/>
    <w:qFormat/>
    <w:rPr>
      <w:sz w:val="20"/>
      <w:szCs w:val="20"/>
    </w:rPr>
  </w:style>
  <w:style w:type="paragraph" w:customStyle="1" w:styleId="Asuntodelcomentario1">
    <w:name w:val="Asunto del comentario1"/>
    <w:basedOn w:val="Textocomentario1"/>
    <w:next w:val="Textocomentario1"/>
    <w:qFormat/>
    <w:rPr>
      <w:b/>
      <w:bCs/>
    </w:rPr>
  </w:style>
  <w:style w:type="paragraph" w:customStyle="1" w:styleId="Revisin1">
    <w:name w:val="Revisión1"/>
    <w:qFormat/>
    <w:rPr>
      <w:rFonts w:eastAsia="Times New Roman"/>
      <w:sz w:val="24"/>
      <w:szCs w:val="24"/>
      <w:lang w:val="en-GB" w:eastAsia="en-GB"/>
    </w:rPr>
  </w:style>
  <w:style w:type="paragraph" w:styleId="TOC1">
    <w:name w:val="toc 1"/>
    <w:basedOn w:val="Normal"/>
    <w:qFormat/>
    <w:pPr>
      <w:widowControl w:val="0"/>
      <w:spacing w:before="261"/>
      <w:ind w:left="2195"/>
    </w:pPr>
    <w:rPr>
      <w:rFonts w:ascii="Arial" w:eastAsia="Arial" w:hAnsi="Arial"/>
      <w:b/>
      <w:bCs/>
      <w:sz w:val="19"/>
      <w:szCs w:val="19"/>
      <w:lang w:val="en-US" w:eastAsia="en-US"/>
    </w:rPr>
  </w:style>
  <w:style w:type="paragraph" w:styleId="ListParagraph">
    <w:name w:val="List Paragraph"/>
    <w:basedOn w:val="Normal"/>
    <w:qFormat/>
    <w:pPr>
      <w:widowControl w:val="0"/>
    </w:pPr>
    <w:rPr>
      <w:rFonts w:ascii="Calibri" w:eastAsia="Calibri" w:hAnsi="Calibri"/>
      <w:sz w:val="22"/>
      <w:szCs w:val="22"/>
      <w:lang w:val="en-US" w:eastAsia="en-US"/>
    </w:rPr>
  </w:style>
  <w:style w:type="paragraph" w:customStyle="1" w:styleId="TableParagraph">
    <w:name w:val="Table Paragraph"/>
    <w:basedOn w:val="Normal"/>
    <w:qFormat/>
    <w:pPr>
      <w:widowControl w:val="0"/>
    </w:pPr>
    <w:rPr>
      <w:rFonts w:ascii="Calibri" w:eastAsia="Calibri" w:hAnsi="Calibri"/>
      <w:sz w:val="22"/>
      <w:szCs w:val="22"/>
      <w:lang w:val="en-US" w:eastAsia="en-US"/>
    </w:rPr>
  </w:style>
  <w:style w:type="paragraph" w:styleId="Header">
    <w:name w:val="header"/>
    <w:basedOn w:val="Normal"/>
    <w:qFormat/>
    <w:pPr>
      <w:widowControl w:val="0"/>
      <w:tabs>
        <w:tab w:val="center" w:pos="4252"/>
        <w:tab w:val="right" w:pos="8504"/>
      </w:tabs>
    </w:pPr>
    <w:rPr>
      <w:rFonts w:ascii="Calibri" w:eastAsia="Calibri" w:hAnsi="Calibri"/>
      <w:sz w:val="22"/>
      <w:szCs w:val="22"/>
      <w:lang w:val="en-US" w:eastAsia="en-US"/>
    </w:rPr>
  </w:style>
  <w:style w:type="paragraph" w:styleId="TOCHeading">
    <w:name w:val="TOC Heading"/>
    <w:basedOn w:val="Heading1"/>
    <w:next w:val="Normal"/>
    <w:qFormat/>
    <w:pPr>
      <w:keepLines/>
      <w:widowControl w:val="0"/>
      <w:spacing w:before="480" w:after="0"/>
      <w:outlineLvl w:val="9"/>
    </w:pPr>
    <w:rPr>
      <w:rFonts w:ascii="Cambria" w:hAnsi="Cambria" w:cs="Times New Roman"/>
      <w:color w:val="365F91"/>
      <w:sz w:val="28"/>
      <w:szCs w:val="28"/>
      <w:lang w:val="en-US" w:eastAsia="en-US"/>
    </w:rPr>
  </w:style>
  <w:style w:type="paragraph" w:styleId="TOC2">
    <w:name w:val="toc 2"/>
    <w:basedOn w:val="Normal"/>
    <w:next w:val="Normal"/>
    <w:qFormat/>
    <w:pPr>
      <w:widowControl w:val="0"/>
      <w:spacing w:after="100"/>
      <w:ind w:left="220"/>
    </w:pPr>
    <w:rPr>
      <w:rFonts w:ascii="Calibri" w:eastAsia="Calibri" w:hAnsi="Calibri"/>
      <w:sz w:val="22"/>
      <w:szCs w:val="22"/>
      <w:lang w:val="en-US" w:eastAsia="en-US"/>
    </w:rPr>
  </w:style>
  <w:style w:type="paragraph" w:customStyle="1" w:styleId="Default">
    <w:name w:val="Default"/>
    <w:qFormat/>
    <w:rPr>
      <w:rFonts w:ascii="Bell MT" w:hAnsi="Bell MT" w:cs="Bell MT"/>
      <w:color w:val="000000"/>
      <w:sz w:val="24"/>
      <w:szCs w:val="24"/>
    </w:rPr>
  </w:style>
  <w:style w:type="paragraph" w:customStyle="1" w:styleId="MTDisplayEquation">
    <w:name w:val="MTDisplayEquation"/>
    <w:basedOn w:val="Normal"/>
    <w:next w:val="Normal"/>
    <w:qFormat/>
    <w:pPr>
      <w:tabs>
        <w:tab w:val="center" w:pos="4760"/>
        <w:tab w:val="right" w:pos="9540"/>
      </w:tabs>
      <w:spacing w:after="360" w:line="312" w:lineRule="auto"/>
      <w:jc w:val="both"/>
    </w:pPr>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character" w:styleId="FootnoteReference">
    <w:name w:val="footnote reference"/>
    <w:rPr>
      <w:vertAlign w:val="superscript"/>
    </w:rPr>
  </w:style>
  <w:style w:type="character" w:customStyle="1" w:styleId="TextonotapieCar">
    <w:name w:val="Texto nota pie Car"/>
    <w:rPr>
      <w:sz w:val="18"/>
      <w:lang w:val="en-GB" w:eastAsia="en-GB" w:bidi="ar-SA"/>
    </w:rPr>
  </w:style>
  <w:style w:type="character" w:styleId="PageNumber">
    <w:name w:val="page number"/>
    <w:basedOn w:val="DefaultParagraphFont"/>
  </w:style>
  <w:style w:type="character" w:styleId="Hyperlink">
    <w:name w:val="Hyperlink"/>
    <w:rPr>
      <w:color w:val="0000FF"/>
      <w:u w:val="single"/>
    </w:rPr>
  </w:style>
  <w:style w:type="character" w:styleId="Emphasis">
    <w:name w:val="Emphasis"/>
    <w:rPr>
      <w:i/>
      <w:iCs/>
    </w:rPr>
  </w:style>
  <w:style w:type="character" w:customStyle="1" w:styleId="TextoindependienteCar">
    <w:name w:val="Texto independiente Car"/>
    <w:rPr>
      <w:sz w:val="24"/>
      <w:szCs w:val="24"/>
      <w:lang w:val="en-GB" w:eastAsia="en-GB" w:bidi="ar-SA"/>
    </w:rPr>
  </w:style>
  <w:style w:type="character" w:customStyle="1" w:styleId="Bold">
    <w:name w:val="Bold"/>
    <w:rPr>
      <w:b/>
    </w:rPr>
  </w:style>
  <w:style w:type="character" w:customStyle="1" w:styleId="citation">
    <w:name w:val="citation"/>
  </w:style>
  <w:style w:type="character" w:customStyle="1" w:styleId="Refdecomentario1">
    <w:name w:val="Ref. de comentario1"/>
    <w:rPr>
      <w:sz w:val="16"/>
      <w:szCs w:val="16"/>
    </w:rPr>
  </w:style>
  <w:style w:type="character" w:customStyle="1" w:styleId="TextocomentarioCar">
    <w:name w:val="Texto comentario Car"/>
    <w:rPr>
      <w:rFonts w:eastAsia="Times New Roman"/>
    </w:rPr>
  </w:style>
  <w:style w:type="character" w:customStyle="1" w:styleId="AsuntodelcomentarioCar">
    <w:name w:val="Asunto del comentario Car"/>
    <w:rPr>
      <w:rFonts w:eastAsia="Times New Roman"/>
      <w:b/>
      <w:bCs/>
    </w:rPr>
  </w:style>
  <w:style w:type="character" w:customStyle="1" w:styleId="st1">
    <w:name w:val="st1"/>
  </w:style>
  <w:style w:type="character" w:customStyle="1" w:styleId="Ttulo2Car">
    <w:name w:val="Título 2 Car"/>
    <w:rPr>
      <w:rFonts w:ascii="Arial" w:eastAsia="Arial" w:hAnsi="Arial"/>
      <w:sz w:val="28"/>
      <w:szCs w:val="28"/>
      <w:lang w:val="en-US" w:eastAsia="en-US"/>
    </w:rPr>
  </w:style>
  <w:style w:type="character" w:customStyle="1" w:styleId="Ttulo3Car">
    <w:name w:val="Título 3 Car"/>
    <w:rPr>
      <w:rFonts w:ascii="Arial" w:eastAsia="Arial" w:hAnsi="Arial"/>
      <w:sz w:val="24"/>
      <w:szCs w:val="24"/>
      <w:lang w:val="en-US" w:eastAsia="en-US"/>
    </w:rPr>
  </w:style>
  <w:style w:type="character" w:customStyle="1" w:styleId="Ttulo4Car">
    <w:name w:val="Título 4 Car"/>
    <w:rPr>
      <w:rFonts w:ascii="Calibri" w:eastAsia="Calibri" w:hAnsi="Calibri"/>
      <w:sz w:val="22"/>
      <w:szCs w:val="22"/>
      <w:lang w:val="en-US" w:eastAsia="en-US"/>
    </w:rPr>
  </w:style>
  <w:style w:type="character" w:customStyle="1" w:styleId="Ttulo5Car">
    <w:name w:val="Título 5 Car"/>
    <w:rPr>
      <w:rFonts w:ascii="Arial" w:eastAsia="Arial" w:hAnsi="Arial"/>
      <w:b/>
      <w:bCs/>
      <w:sz w:val="19"/>
      <w:szCs w:val="19"/>
      <w:lang w:val="en-US" w:eastAsia="en-US"/>
    </w:rPr>
  </w:style>
  <w:style w:type="character" w:customStyle="1" w:styleId="TextodegloboCar">
    <w:name w:val="Texto de globo Car"/>
    <w:rPr>
      <w:rFonts w:ascii="Tahoma" w:eastAsia="Times New Roman" w:hAnsi="Tahoma" w:cs="Tahoma"/>
      <w:sz w:val="16"/>
      <w:szCs w:val="16"/>
    </w:rPr>
  </w:style>
  <w:style w:type="character" w:customStyle="1" w:styleId="EncabezadoCar">
    <w:name w:val="Encabezado Car"/>
    <w:rPr>
      <w:rFonts w:ascii="Calibri" w:eastAsia="Calibri" w:hAnsi="Calibri"/>
      <w:sz w:val="22"/>
      <w:szCs w:val="22"/>
      <w:lang w:val="en-US" w:eastAsia="en-US"/>
    </w:rPr>
  </w:style>
  <w:style w:type="character" w:customStyle="1" w:styleId="PiedepginaCar">
    <w:name w:val="Pie de página Car"/>
    <w:rPr>
      <w:rFonts w:eastAsia="Times New Roman"/>
      <w:sz w:val="24"/>
      <w:szCs w:val="24"/>
    </w:rPr>
  </w:style>
  <w:style w:type="character" w:customStyle="1" w:styleId="Ttulo1Car">
    <w:name w:val="Título 1 Car"/>
    <w:rPr>
      <w:rFonts w:ascii="Arial" w:eastAsia="Times New Roman" w:hAnsi="Arial" w:cs="Arial"/>
      <w:b/>
      <w:bCs/>
      <w:kern w:val="1"/>
      <w:sz w:val="32"/>
      <w:szCs w:val="32"/>
    </w:rPr>
  </w:style>
  <w:style w:type="character" w:customStyle="1" w:styleId="MTEquationSection">
    <w:name w:val="MTEquationSection"/>
    <w:basedOn w:val="DefaultParagraphFont"/>
    <w:rPr>
      <w:vanish/>
      <w:color w:val="FF0000"/>
      <w:szCs w:val="32"/>
    </w:rPr>
  </w:style>
  <w:style w:type="character" w:customStyle="1" w:styleId="MTDisplayEquationCar">
    <w:name w:val="MTDisplayEquation Car"/>
    <w:basedOn w:val="DefaultParagraphFont"/>
    <w:rPr>
      <w:rFonts w:eastAsia="Times New Roman"/>
      <w:sz w:val="24"/>
      <w:szCs w:val="24"/>
      <w:lang w:val="en-GB" w:eastAsia="en-GB"/>
    </w:rPr>
  </w:style>
  <w:style w:type="character" w:styleId="IntenseEmphasis">
    <w:name w:val="Intense Emphasis"/>
    <w:rPr>
      <w:b/>
      <w:bCs/>
      <w:i w:val="0"/>
      <w:iCs/>
      <w:color w:val="003299"/>
    </w:rPr>
  </w:style>
  <w:style w:type="character" w:customStyle="1" w:styleId="ahaChar">
    <w:name w:val="aha Char"/>
    <w:rPr>
      <w:rFonts w:cs="Sendnya"/>
      <w:color w:val="000000"/>
      <w:kern w:val="1"/>
      <w:sz w:val="15"/>
      <w:szCs w:val="18"/>
    </w:rPr>
  </w:style>
  <w:style w:type="character" w:styleId="PlaceholderText">
    <w:name w:val="Placeholder Text"/>
    <w:basedOn w:val="DefaultParagraphFont"/>
    <w:rPr>
      <w:color w:val="808080"/>
    </w:rPr>
  </w:style>
  <w:style w:type="table" w:styleId="TableGrid">
    <w:name w:val="Table Grid"/>
    <w:basedOn w:val="TableNormal"/>
    <w:uiPriority w:val="5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1">
    <w:name w:val="Table Normal11"/>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12">
    <w:name w:val="Table Normal12"/>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rFonts w:eastAsia="Times New Roman"/>
      <w:lang w:val="en-GB" w:eastAsia="en-GB"/>
    </w:rPr>
  </w:style>
  <w:style w:type="character" w:styleId="CommentReference">
    <w:name w:val="annotation reference"/>
    <w:basedOn w:val="DefaultParagraphFont"/>
    <w:uiPriority w:val="99"/>
    <w:rPr>
      <w:sz w:val="16"/>
      <w:szCs w:val="16"/>
    </w:rPr>
  </w:style>
  <w:style w:type="paragraph" w:styleId="CommentSubject">
    <w:name w:val="annotation subject"/>
    <w:basedOn w:val="CommentText"/>
    <w:next w:val="CommentText"/>
    <w:link w:val="CommentSubjectChar"/>
    <w:uiPriority w:val="99"/>
    <w:semiHidden/>
    <w:unhideWhenUsed/>
    <w:rsid w:val="001453DD"/>
    <w:rPr>
      <w:b/>
      <w:bCs/>
    </w:rPr>
  </w:style>
  <w:style w:type="character" w:customStyle="1" w:styleId="CommentSubjectChar">
    <w:name w:val="Comment Subject Char"/>
    <w:basedOn w:val="CommentTextChar"/>
    <w:link w:val="CommentSubject"/>
    <w:uiPriority w:val="99"/>
    <w:semiHidden/>
    <w:rsid w:val="001453DD"/>
    <w:rPr>
      <w:rFonts w:eastAsia="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5007">
      <w:bodyDiv w:val="1"/>
      <w:marLeft w:val="0"/>
      <w:marRight w:val="0"/>
      <w:marTop w:val="0"/>
      <w:marBottom w:val="0"/>
      <w:divBdr>
        <w:top w:val="none" w:sz="0" w:space="0" w:color="auto"/>
        <w:left w:val="none" w:sz="0" w:space="0" w:color="auto"/>
        <w:bottom w:val="none" w:sz="0" w:space="0" w:color="auto"/>
        <w:right w:val="none" w:sz="0" w:space="0" w:color="auto"/>
      </w:divBdr>
    </w:div>
    <w:div w:id="319040755">
      <w:bodyDiv w:val="1"/>
      <w:marLeft w:val="0"/>
      <w:marRight w:val="0"/>
      <w:marTop w:val="0"/>
      <w:marBottom w:val="0"/>
      <w:divBdr>
        <w:top w:val="none" w:sz="0" w:space="0" w:color="auto"/>
        <w:left w:val="none" w:sz="0" w:space="0" w:color="auto"/>
        <w:bottom w:val="none" w:sz="0" w:space="0" w:color="auto"/>
        <w:right w:val="none" w:sz="0" w:space="0" w:color="auto"/>
      </w:divBdr>
    </w:div>
    <w:div w:id="678850785">
      <w:bodyDiv w:val="1"/>
      <w:marLeft w:val="0"/>
      <w:marRight w:val="0"/>
      <w:marTop w:val="0"/>
      <w:marBottom w:val="0"/>
      <w:divBdr>
        <w:top w:val="none" w:sz="0" w:space="0" w:color="auto"/>
        <w:left w:val="none" w:sz="0" w:space="0" w:color="auto"/>
        <w:bottom w:val="none" w:sz="0" w:space="0" w:color="auto"/>
        <w:right w:val="none" w:sz="0" w:space="0" w:color="auto"/>
      </w:divBdr>
    </w:div>
    <w:div w:id="1315841037">
      <w:bodyDiv w:val="1"/>
      <w:marLeft w:val="0"/>
      <w:marRight w:val="0"/>
      <w:marTop w:val="0"/>
      <w:marBottom w:val="0"/>
      <w:divBdr>
        <w:top w:val="none" w:sz="0" w:space="0" w:color="auto"/>
        <w:left w:val="none" w:sz="0" w:space="0" w:color="auto"/>
        <w:bottom w:val="none" w:sz="0" w:space="0" w:color="auto"/>
        <w:right w:val="none" w:sz="0" w:space="0" w:color="auto"/>
      </w:divBdr>
    </w:div>
    <w:div w:id="2083405385">
      <w:bodyDiv w:val="1"/>
      <w:marLeft w:val="0"/>
      <w:marRight w:val="0"/>
      <w:marTop w:val="0"/>
      <w:marBottom w:val="0"/>
      <w:divBdr>
        <w:top w:val="none" w:sz="0" w:space="0" w:color="auto"/>
        <w:left w:val="none" w:sz="0" w:space="0" w:color="auto"/>
        <w:bottom w:val="none" w:sz="0" w:space="0" w:color="auto"/>
        <w:right w:val="none" w:sz="0" w:space="0" w:color="auto"/>
      </w:divBdr>
    </w:div>
    <w:div w:id="211420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hyperlink" Target="http://www.imf.org/en/Publications/Publications-By-Author?author=Davide++Furceri"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mf.org/en/Publications/Publications-By-Author?author=Giovanni++Melina" TargetMode="External"/><Relationship Id="rId7" Type="http://schemas.openxmlformats.org/officeDocument/2006/relationships/endnotes" Target="endnot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imf.org/en/Publications/Publications-By-Author?author=Prakash++Loungani"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4.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imf.org/en/Publications/Publications-By-Author?author=Jun++G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chart" Target="charts/chart4.xml"/><Relationship Id="rId27"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5.0750000000000003E-2"/>
          <c:y val="0.15525"/>
          <c:w val="0.9325"/>
          <c:h val="0.66274999999999995"/>
        </c:manualLayout>
      </c:layout>
      <c:barChart>
        <c:barDir val="col"/>
        <c:grouping val="clustered"/>
        <c:varyColors val="1"/>
        <c:ser>
          <c:idx val="1"/>
          <c:order val="0"/>
          <c:tx>
            <c:v>2016 or latest</c:v>
          </c:tx>
          <c:spPr>
            <a:solidFill>
              <a:srgbClr val="4F81BD"/>
            </a:solidFill>
          </c:spPr>
          <c:invertIfNegative val="1"/>
          <c:dPt>
            <c:idx val="0"/>
            <c:invertIfNegative val="0"/>
            <c:bubble3D val="0"/>
            <c:extLst>
              <c:ext xmlns:c16="http://schemas.microsoft.com/office/drawing/2014/chart" uri="{C3380CC4-5D6E-409C-BE32-E72D297353CC}">
                <c16:uniqueId val="{00000001-F3C9-48AF-86A1-7C7B48114071}"/>
              </c:ext>
            </c:extLst>
          </c:dPt>
          <c:dPt>
            <c:idx val="2"/>
            <c:invertIfNegative val="0"/>
            <c:bubble3D val="0"/>
            <c:extLst>
              <c:ext xmlns:c16="http://schemas.microsoft.com/office/drawing/2014/chart" uri="{C3380CC4-5D6E-409C-BE32-E72D297353CC}">
                <c16:uniqueId val="{00000003-F3C9-48AF-86A1-7C7B48114071}"/>
              </c:ext>
            </c:extLst>
          </c:dPt>
          <c:dPt>
            <c:idx val="21"/>
            <c:invertIfNegative val="0"/>
            <c:bubble3D val="0"/>
            <c:extLst>
              <c:ext xmlns:c16="http://schemas.microsoft.com/office/drawing/2014/chart" uri="{C3380CC4-5D6E-409C-BE32-E72D297353CC}">
                <c16:uniqueId val="{00000005-F3C9-48AF-86A1-7C7B48114071}"/>
              </c:ext>
            </c:extLst>
          </c:dPt>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0.22879684418146001</c:v>
              </c:pt>
              <c:pt idx="1">
                <c:v>0.27157894736842098</c:v>
              </c:pt>
              <c:pt idx="2">
                <c:v>0.31140350877193002</c:v>
              </c:pt>
              <c:pt idx="3">
                <c:v>0.30830039525691699</c:v>
              </c:pt>
              <c:pt idx="4">
                <c:v>0.340425531914894</c:v>
              </c:pt>
              <c:pt idx="5">
                <c:v>0.35023041474654398</c:v>
              </c:pt>
              <c:pt idx="6">
                <c:v>0.33914728682170497</c:v>
              </c:pt>
              <c:pt idx="7">
                <c:v>0.39750000000000002</c:v>
              </c:pt>
              <c:pt idx="8">
                <c:v>0.41782178217821803</c:v>
              </c:pt>
              <c:pt idx="9">
                <c:v>0.35955056179775302</c:v>
              </c:pt>
              <c:pt idx="10">
                <c:v>0.26601941747572799</c:v>
              </c:pt>
              <c:pt idx="11">
                <c:v>0.37547169811320802</c:v>
              </c:pt>
              <c:pt idx="12">
                <c:v>0.37873134328358199</c:v>
              </c:pt>
              <c:pt idx="13">
                <c:v>0.43604651162790697</c:v>
              </c:pt>
              <c:pt idx="14">
                <c:v>0.42741935483871002</c:v>
              </c:pt>
              <c:pt idx="15">
                <c:v>0.36929460580912898</c:v>
              </c:pt>
              <c:pt idx="16">
                <c:v>0.389791183294664</c:v>
              </c:pt>
              <c:pt idx="17">
                <c:v>0.46693386773547102</c:v>
              </c:pt>
              <c:pt idx="18">
                <c:v>0.48046875</c:v>
              </c:pt>
              <c:pt idx="19">
                <c:v>0.46017699115044203</c:v>
              </c:pt>
              <c:pt idx="20">
                <c:v>0.27155963302752301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6-F3C9-48AF-86A1-7C7B48114071}"/>
            </c:ext>
          </c:extLst>
        </c:ser>
        <c:dLbls>
          <c:showLegendKey val="0"/>
          <c:showVal val="0"/>
          <c:showCatName val="0"/>
          <c:showSerName val="0"/>
          <c:showPercent val="0"/>
          <c:showBubbleSize val="0"/>
        </c:dLbls>
        <c:gapWidth val="80"/>
        <c:axId val="10"/>
        <c:axId val="11"/>
      </c:barChart>
      <c:lineChart>
        <c:grouping val="standard"/>
        <c:varyColors val="1"/>
        <c:ser>
          <c:idx val="0"/>
          <c:order val="1"/>
          <c:tx>
            <c:v>2007</c:v>
          </c:tx>
          <c:spPr>
            <a:ln w="9525">
              <a:noFill/>
            </a:ln>
          </c:spPr>
          <c:marker>
            <c:symbol val="diamond"/>
            <c:size val="5"/>
            <c:spPr>
              <a:solidFill>
                <a:srgbClr val="C00000"/>
              </a:solidFill>
              <a:ln>
                <a:solidFill>
                  <a:srgbClr val="FF6600"/>
                </a:solidFill>
              </a:ln>
            </c:spPr>
          </c:marker>
          <c:cat>
            <c:strLit>
              <c:ptCount val="21"/>
              <c:pt idx="0">
                <c:v>US</c:v>
              </c:pt>
              <c:pt idx="1">
                <c:v>LV</c:v>
              </c:pt>
              <c:pt idx="2">
                <c:v>EE</c:v>
              </c:pt>
              <c:pt idx="3">
                <c:v>UK</c:v>
              </c:pt>
              <c:pt idx="4">
                <c:v>IT</c:v>
              </c:pt>
              <c:pt idx="5">
                <c:v>SE</c:v>
              </c:pt>
              <c:pt idx="6">
                <c:v>ES</c:v>
              </c:pt>
              <c:pt idx="7">
                <c:v>SK</c:v>
              </c:pt>
              <c:pt idx="8">
                <c:v>DE</c:v>
              </c:pt>
              <c:pt idx="9">
                <c:v>NL</c:v>
              </c:pt>
              <c:pt idx="10">
                <c:v>LT</c:v>
              </c:pt>
              <c:pt idx="11">
                <c:v>PT</c:v>
              </c:pt>
              <c:pt idx="12">
                <c:v>GR</c:v>
              </c:pt>
              <c:pt idx="13">
                <c:v>FR</c:v>
              </c:pt>
              <c:pt idx="14">
                <c:v>AT</c:v>
              </c:pt>
              <c:pt idx="15">
                <c:v>LU</c:v>
              </c:pt>
              <c:pt idx="16">
                <c:v>DK</c:v>
              </c:pt>
              <c:pt idx="17">
                <c:v>BE</c:v>
              </c:pt>
              <c:pt idx="18">
                <c:v>FI</c:v>
              </c:pt>
              <c:pt idx="19">
                <c:v>SI</c:v>
              </c:pt>
              <c:pt idx="20">
                <c:v>IE</c:v>
              </c:pt>
            </c:strLit>
          </c:cat>
          <c:val>
            <c:numLit>
              <c:formatCode>#,##0.00</c:formatCode>
              <c:ptCount val="21"/>
              <c:pt idx="0">
                <c:v>0.226337448559671</c:v>
              </c:pt>
              <c:pt idx="1">
                <c:v>0.20974576271186399</c:v>
              </c:pt>
              <c:pt idx="2">
                <c:v>0.30973451327433599</c:v>
              </c:pt>
              <c:pt idx="3">
                <c:v>0.28709055876685902</c:v>
              </c:pt>
              <c:pt idx="4">
                <c:v>0.35596707818930001</c:v>
              </c:pt>
              <c:pt idx="5">
                <c:v>0.34741784037558698</c:v>
              </c:pt>
              <c:pt idx="6">
                <c:v>0.27839643652561202</c:v>
              </c:pt>
              <c:pt idx="7">
                <c:v>0.412470023980815</c:v>
              </c:pt>
              <c:pt idx="8">
                <c:v>0.40283400809716602</c:v>
              </c:pt>
              <c:pt idx="9">
                <c:v>0.31395348837209303</c:v>
              </c:pt>
              <c:pt idx="10">
                <c:v>0.28389830508474601</c:v>
              </c:pt>
              <c:pt idx="11">
                <c:v>0.30443159922928698</c:v>
              </c:pt>
              <c:pt idx="12">
                <c:v>0.34068136272545102</c:v>
              </c:pt>
              <c:pt idx="13">
                <c:v>0.39544513457556901</c:v>
              </c:pt>
              <c:pt idx="14">
                <c:v>0.41563786008230502</c:v>
              </c:pt>
              <c:pt idx="15">
                <c:v>0.39956331877729301</c:v>
              </c:pt>
              <c:pt idx="16">
                <c:v>0.405797101449275</c:v>
              </c:pt>
              <c:pt idx="17">
                <c:v>0.41561181434599098</c:v>
              </c:pt>
              <c:pt idx="18">
                <c:v>0.434873949579832</c:v>
              </c:pt>
              <c:pt idx="19">
                <c:v>0.43896713615023503</c:v>
              </c:pt>
              <c:pt idx="20">
                <c:v>0.407407407407407</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7-F3C9-48AF-86A1-7C7B48114071}"/>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w="9525">
              <a:solidFill>
                <a:srgbClr val="FFFFFF"/>
              </a:solidFill>
            </a:ln>
          </c:spPr>
        </c:majorGridlines>
        <c:numFmt formatCode="General" sourceLinked="0"/>
        <c:majorTickMark val="none"/>
        <c:minorTickMark val="none"/>
        <c:tickLblPos val="nextTo"/>
        <c:spPr>
          <a:ln w="9525">
            <a:noFill/>
          </a:ln>
        </c:spPr>
        <c:txPr>
          <a:bodyPr rot="-2700000"/>
          <a:lstStyle/>
          <a:p>
            <a:pPr>
              <a:defRPr lang="es-es" sz="800" b="0" i="0" u="none" strike="noStrike" kern="100">
                <a:solidFill>
                  <a:srgbClr val="000000"/>
                </a:solidFill>
                <a:latin typeface="Arial Narrow" charset="0"/>
              </a:defRPr>
            </a:pPr>
            <a:endParaRPr lang="es-ES"/>
          </a:p>
        </c:txPr>
        <c:crossAx val="11"/>
        <c:crosses val="autoZero"/>
        <c:auto val="1"/>
        <c:lblAlgn val="l"/>
        <c:lblOffset val="100"/>
        <c:noMultiLvlLbl val="1"/>
      </c:catAx>
      <c:valAx>
        <c:axId val="11"/>
        <c:scaling>
          <c:orientation val="minMax"/>
          <c:max val="0.5"/>
          <c:min val="0"/>
        </c:scaling>
        <c:delete val="0"/>
        <c:axPos val="l"/>
        <c:majorGridlines>
          <c:spPr>
            <a:ln w="9525">
              <a:solidFill>
                <a:srgbClr val="FFFFFF"/>
              </a:solidFill>
            </a:ln>
          </c:spPr>
        </c:majorGridlines>
        <c:numFmt formatCode="General" sourceLinked="0"/>
        <c:majorTickMark val="none"/>
        <c:minorTickMark val="none"/>
        <c:tickLblPos val="nextTo"/>
        <c:spPr>
          <a:ln w="9525">
            <a:noFill/>
          </a:ln>
        </c:spPr>
        <c:txPr>
          <a:bodyPr/>
          <a:lstStyle/>
          <a:p>
            <a:pPr>
              <a:defRPr lang="es-es" sz="800" b="0" i="0" u="none" strike="noStrike" kern="100">
                <a:solidFill>
                  <a:srgbClr val="000000"/>
                </a:solidFill>
                <a:latin typeface="Arial Narrow" charset="0"/>
              </a:defRPr>
            </a:pPr>
            <a:endParaRPr lang="es-ES"/>
          </a:p>
        </c:txPr>
        <c:crossAx val="10"/>
        <c:crosses val="autoZero"/>
        <c:crossBetween val="between"/>
        <c:majorUnit val="0.1"/>
      </c:valAx>
      <c:spPr>
        <a:solidFill>
          <a:srgbClr val="DCE6F2"/>
        </a:solidFill>
      </c:spPr>
    </c:plotArea>
    <c:legend>
      <c:legendPos val="t"/>
      <c:layout>
        <c:manualLayout>
          <c:xMode val="edge"/>
          <c:yMode val="edge"/>
          <c:x val="8.3500000000000005E-2"/>
          <c:y val="4.5499999999999999E-2"/>
          <c:w val="0.25600000000000001"/>
          <c:h val="9.1999999999999998E-2"/>
        </c:manualLayout>
      </c:layout>
      <c:overlay val="0"/>
      <c:spPr>
        <a:solidFill>
          <a:srgbClr val="FFFFFF"/>
        </a:solidFill>
        <a:ln>
          <a:noFill/>
        </a:ln>
      </c:spPr>
      <c:txPr>
        <a:bodyPr numCol="2"/>
        <a:lstStyle/>
        <a:p>
          <a:pPr>
            <a:defRPr lang="es-es" sz="800" b="0" i="0" u="none" strike="noStrike" kern="100">
              <a:solidFill>
                <a:srgbClr val="000000"/>
              </a:solidFill>
              <a:latin typeface="Arial Narrow" charset="0"/>
            </a:defRPr>
          </a:pPr>
          <a:endParaRPr lang="es-ES"/>
        </a:p>
      </c:txPr>
    </c:legend>
    <c:plotVisOnly val="1"/>
    <c:dispBlanksAs val="gap"/>
    <c:showDLblsOverMax val="1"/>
  </c:chart>
  <c:spPr>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11774999999999999"/>
          <c:w val="0.98599999999999999"/>
          <c:h val="0.87624999999999997"/>
        </c:manualLayout>
      </c:layout>
      <c:barChart>
        <c:barDir val="col"/>
        <c:grouping val="clustered"/>
        <c:varyColors val="1"/>
        <c:ser>
          <c:idx val="0"/>
          <c:order val="0"/>
          <c:tx>
            <c:v>Poorest quintile</c:v>
          </c:tx>
          <c:spPr>
            <a:noFill/>
            <a:ln w="9525">
              <a:noFill/>
            </a:ln>
          </c:spPr>
          <c:invertIfNegative val="1"/>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43.934944226276599</c:v>
              </c:pt>
              <c:pt idx="1">
                <c:v>37.142857142857103</c:v>
              </c:pt>
              <c:pt idx="2">
                <c:v>29.65819456617</c:v>
              </c:pt>
              <c:pt idx="3">
                <c:v>26.552032650068199</c:v>
              </c:pt>
              <c:pt idx="4">
                <c:v>24.9832369003739</c:v>
              </c:pt>
              <c:pt idx="5">
                <c:v>21.948534768124201</c:v>
              </c:pt>
              <c:pt idx="6">
                <c:v>21.859649122806999</c:v>
              </c:pt>
              <c:pt idx="7">
                <c:v>19.877419896260701</c:v>
              </c:pt>
              <c:pt idx="8">
                <c:v>18.923655035608999</c:v>
              </c:pt>
              <c:pt idx="9">
                <c:v>17.238983010362698</c:v>
              </c:pt>
              <c:pt idx="10">
                <c:v>17.192017579163299</c:v>
              </c:pt>
              <c:pt idx="11">
                <c:v>15.307299457529799</c:v>
              </c:pt>
              <c:pt idx="12">
                <c:v>12.2447712337165</c:v>
              </c:pt>
              <c:pt idx="13">
                <c:v>11.5651899829163</c:v>
              </c:pt>
              <c:pt idx="14">
                <c:v>11.2101935858046</c:v>
              </c:pt>
              <c:pt idx="15">
                <c:v>7.8309283217028103</c:v>
              </c:pt>
              <c:pt idx="16">
                <c:v>7.14013276871448</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D453-4E53-ABF5-407128BA7725}"/>
            </c:ext>
          </c:extLst>
        </c:ser>
        <c:dLbls>
          <c:showLegendKey val="0"/>
          <c:showVal val="0"/>
          <c:showCatName val="0"/>
          <c:showSerName val="0"/>
          <c:showPercent val="0"/>
          <c:showBubbleSize val="0"/>
        </c:dLbls>
        <c:gapWidth val="150"/>
        <c:axId val="10"/>
        <c:axId val="11"/>
      </c:barChart>
      <c:lineChart>
        <c:grouping val="standard"/>
        <c:varyColors val="1"/>
        <c:ser>
          <c:idx val="1"/>
          <c:order val="1"/>
          <c:tx>
            <c:v>Richest quintile</c:v>
          </c:tx>
          <c:spPr>
            <a:ln w="19050">
              <a:noFill/>
            </a:ln>
          </c:spPr>
          <c:marker>
            <c:symbol val="circle"/>
            <c:size val="3"/>
            <c:spPr>
              <a:solidFill>
                <a:srgbClr val="FFB400"/>
              </a:solidFill>
              <a:ln>
                <a:solidFill>
                  <a:srgbClr val="FFB400"/>
                </a:solidFill>
              </a:ln>
            </c:spPr>
          </c:marker>
          <c:cat>
            <c:strLit>
              <c:ptCount val="17"/>
              <c:pt idx="0">
                <c:v>FI</c:v>
              </c:pt>
              <c:pt idx="1">
                <c:v>NL</c:v>
              </c:pt>
              <c:pt idx="2">
                <c:v>DE</c:v>
              </c:pt>
              <c:pt idx="3">
                <c:v>BE</c:v>
              </c:pt>
              <c:pt idx="4">
                <c:v>IE</c:v>
              </c:pt>
              <c:pt idx="5">
                <c:v>SI</c:v>
              </c:pt>
              <c:pt idx="6">
                <c:v>FR</c:v>
              </c:pt>
              <c:pt idx="7">
                <c:v>EE</c:v>
              </c:pt>
              <c:pt idx="8">
                <c:v>SK</c:v>
              </c:pt>
              <c:pt idx="9">
                <c:v>LT</c:v>
              </c:pt>
              <c:pt idx="10">
                <c:v>AT</c:v>
              </c:pt>
              <c:pt idx="11">
                <c:v>LV</c:v>
              </c:pt>
              <c:pt idx="12">
                <c:v>ES</c:v>
              </c:pt>
              <c:pt idx="13">
                <c:v>PT</c:v>
              </c:pt>
              <c:pt idx="14">
                <c:v>LU</c:v>
              </c:pt>
              <c:pt idx="15">
                <c:v>IT</c:v>
              </c:pt>
              <c:pt idx="16">
                <c:v>GR</c:v>
              </c:pt>
            </c:strLit>
          </c:cat>
          <c:val>
            <c:numLit>
              <c:formatCode>0.0</c:formatCode>
              <c:ptCount val="17"/>
              <c:pt idx="0">
                <c:v>8.4135021889855501</c:v>
              </c:pt>
              <c:pt idx="1">
                <c:v>11.4285714285714</c:v>
              </c:pt>
              <c:pt idx="2">
                <c:v>13.2456909144026</c:v>
              </c:pt>
              <c:pt idx="3">
                <c:v>14.3705653854246</c:v>
              </c:pt>
              <c:pt idx="4">
                <c:v>19.869527744304602</c:v>
              </c:pt>
              <c:pt idx="5">
                <c:v>17.827051797997399</c:v>
              </c:pt>
              <c:pt idx="6">
                <c:v>21.210526315789501</c:v>
              </c:pt>
              <c:pt idx="7">
                <c:v>22.312265250244199</c:v>
              </c:pt>
              <c:pt idx="8">
                <c:v>19.249989863924299</c:v>
              </c:pt>
              <c:pt idx="9">
                <c:v>20.450839273934101</c:v>
              </c:pt>
              <c:pt idx="10">
                <c:v>23.774488958719001</c:v>
              </c:pt>
              <c:pt idx="11">
                <c:v>27.664390331144201</c:v>
              </c:pt>
              <c:pt idx="12">
                <c:v>29.962125351358999</c:v>
              </c:pt>
              <c:pt idx="13">
                <c:v>40.343886971794497</c:v>
              </c:pt>
              <c:pt idx="14">
                <c:v>28.427861130893699</c:v>
              </c:pt>
              <c:pt idx="15">
                <c:v>38.7970681326399</c:v>
              </c:pt>
              <c:pt idx="16">
                <c:v>32.098030554422898</c:v>
              </c:pt>
            </c:numLit>
          </c: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D453-4E53-ABF5-407128BA7725}"/>
            </c:ext>
          </c:extLst>
        </c:ser>
        <c:dLbls>
          <c:showLegendKey val="0"/>
          <c:showVal val="0"/>
          <c:showCatName val="0"/>
          <c:showSerName val="0"/>
          <c:showPercent val="0"/>
          <c:showBubbleSize val="0"/>
        </c:dLbls>
        <c:marker val="1"/>
        <c:smooth val="0"/>
        <c:axId val="10"/>
        <c:axId val="11"/>
        <c:extLst>
          <c:ext xmlns:sm="smo" uri="smo">
            <sm:boxPlot xmlns:sm="smo" val="0"/>
            <sm:turned xmlns:sm="smo" val="0"/>
          </c:ext>
        </c:extLst>
      </c:line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7.0499999999999993E-2"/>
          <c:w val="0.97850000000000004"/>
          <c:h val="0.92325000000000002"/>
        </c:manualLayout>
      </c:layout>
      <c:barChart>
        <c:barDir val="col"/>
        <c:grouping val="clustered"/>
        <c:varyColors val="1"/>
        <c:ser>
          <c:idx val="0"/>
          <c:order val="0"/>
          <c:tx>
            <c:v>2016</c:v>
          </c:tx>
          <c:spPr>
            <a:solidFill>
              <a:srgbClr val="003299"/>
            </a:solidFill>
            <a:ln w="9525">
              <a:noFill/>
            </a:ln>
          </c:spPr>
          <c:invertIfNegative val="1"/>
          <c:cat>
            <c:strLit>
              <c:ptCount val="19"/>
              <c:pt idx="0">
                <c:v>EE</c:v>
              </c:pt>
              <c:pt idx="1">
                <c:v>LV</c:v>
              </c:pt>
              <c:pt idx="2">
                <c:v>FI</c:v>
              </c:pt>
              <c:pt idx="3">
                <c:v>LU</c:v>
              </c:pt>
              <c:pt idx="4">
                <c:v>LT</c:v>
              </c:pt>
              <c:pt idx="5">
                <c:v>DE</c:v>
              </c:pt>
              <c:pt idx="6">
                <c:v>SI</c:v>
              </c:pt>
              <c:pt idx="7">
                <c:v>FR</c:v>
              </c:pt>
              <c:pt idx="8">
                <c:v>GR</c:v>
              </c:pt>
              <c:pt idx="9">
                <c:v>BE</c:v>
              </c:pt>
              <c:pt idx="10">
                <c:v>CY</c:v>
              </c:pt>
              <c:pt idx="11">
                <c:v>IT</c:v>
              </c:pt>
              <c:pt idx="12">
                <c:v>SK</c:v>
              </c:pt>
              <c:pt idx="13">
                <c:v>MT</c:v>
              </c:pt>
              <c:pt idx="14">
                <c:v>PT</c:v>
              </c:pt>
              <c:pt idx="15">
                <c:v>AT</c:v>
              </c:pt>
              <c:pt idx="16">
                <c:v>IE</c:v>
              </c:pt>
              <c:pt idx="17">
                <c:v>NL</c:v>
              </c:pt>
              <c:pt idx="18">
                <c:v>ES</c:v>
              </c:pt>
            </c:strLit>
          </c:cat>
          <c:val>
            <c:numLit>
              <c:formatCode>0.0</c:formatCode>
              <c:ptCount val="19"/>
              <c:pt idx="0">
                <c:v>0</c:v>
              </c:pt>
              <c:pt idx="1">
                <c:v>0</c:v>
              </c:pt>
              <c:pt idx="2">
                <c:v>0</c:v>
              </c:pt>
              <c:pt idx="3">
                <c:v>0.13217023526301899</c:v>
              </c:pt>
              <c:pt idx="4">
                <c:v>0.346121991520011</c:v>
              </c:pt>
              <c:pt idx="5">
                <c:v>0.413649111395408</c:v>
              </c:pt>
              <c:pt idx="6">
                <c:v>0.99031121853470105</c:v>
              </c:pt>
              <c:pt idx="7">
                <c:v>1.3731625021303899</c:v>
              </c:pt>
              <c:pt idx="8">
                <c:v>1.8222316081397201</c:v>
              </c:pt>
              <c:pt idx="9">
                <c:v>2.31627529387913</c:v>
              </c:pt>
              <c:pt idx="10">
                <c:v>2.6940026369867098</c:v>
              </c:pt>
              <c:pt idx="11">
                <c:v>3.03640780851683</c:v>
              </c:pt>
              <c:pt idx="12">
                <c:v>3.1065381171006599</c:v>
              </c:pt>
              <c:pt idx="13">
                <c:v>3.4809785537234599</c:v>
              </c:pt>
              <c:pt idx="14">
                <c:v>4.6645666374930004</c:v>
              </c:pt>
              <c:pt idx="15">
                <c:v>5.3955379159421097</c:v>
              </c:pt>
              <c:pt idx="16">
                <c:v>8.1260935198991806</c:v>
              </c:pt>
              <c:pt idx="17">
                <c:v>8.1655568612090406</c:v>
              </c:pt>
              <c:pt idx="18">
                <c:v>12.4417245258189</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noFill/>
                  </a:ln>
                </c14:spPr>
              </c14:invertSolidFillFmt>
            </c:ext>
            <c:ext xmlns:c16="http://schemas.microsoft.com/office/drawing/2014/chart" uri="{C3380CC4-5D6E-409C-BE32-E72D297353CC}">
              <c16:uniqueId val="{00000000-A3CB-42F2-825F-8E9F149CF3EB}"/>
            </c:ext>
          </c:extLst>
        </c:ser>
        <c:dLbls>
          <c:showLegendKey val="0"/>
          <c:showVal val="0"/>
          <c:showCatName val="0"/>
          <c:showSerName val="0"/>
          <c:showPercent val="0"/>
          <c:showBubbleSize val="0"/>
        </c:dLbls>
        <c:gapWidth val="150"/>
        <c:axId val="10"/>
        <c:axId val="11"/>
      </c:barChart>
      <c:catAx>
        <c:axId val="10"/>
        <c:scaling>
          <c:orientation val="minMax"/>
        </c:scaling>
        <c:delete val="0"/>
        <c:axPos val="b"/>
        <c:majorGridlines>
          <c:spPr>
            <a:ln>
              <a:solidFill>
                <a:srgbClr val="D9D9D9"/>
              </a:solidFill>
            </a:ln>
          </c:spPr>
        </c:majorGridlines>
        <c:numFmt formatCode="General"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1"/>
        <c:crosses val="autoZero"/>
        <c:auto val="1"/>
        <c:lblAlgn val="l"/>
        <c:lblOffset val="100"/>
        <c:noMultiLvlLbl val="1"/>
      </c:catAx>
      <c:valAx>
        <c:axId val="11"/>
        <c:scaling>
          <c:orientation val="minMax"/>
        </c:scaling>
        <c:delete val="0"/>
        <c:axPos val="l"/>
        <c:majorGridlines>
          <c:spPr>
            <a:ln>
              <a:solidFill>
                <a:srgbClr val="D9D9D9"/>
              </a:solidFill>
            </a:ln>
          </c:spPr>
        </c:majorGridlines>
        <c:numFmt formatCode="0" sourceLinked="0"/>
        <c:majorTickMark val="none"/>
        <c:minorTickMark val="none"/>
        <c:tickLblPos val="nextTo"/>
        <c:spPr>
          <a:ln>
            <a:solidFill>
              <a:srgbClr val="D9D9D9"/>
            </a:solidFill>
          </a:ln>
        </c:spPr>
        <c:txPr>
          <a:bodyPr/>
          <a:lstStyle/>
          <a:p>
            <a:pPr>
              <a:defRPr lang="es-es" sz="600" b="0" i="0" u="none" strike="noStrike" kern="100">
                <a:solidFill>
                  <a:srgbClr val="000000"/>
                </a:solidFill>
                <a:latin typeface="Arial" charset="0"/>
              </a:defRPr>
            </a:pPr>
            <a:endParaRPr lang="es-ES"/>
          </a:p>
        </c:txPr>
        <c:crossAx val="10"/>
        <c:crosses val="autoZero"/>
        <c:crossBetween val="between"/>
      </c:valAx>
      <c:spPr>
        <a:noFill/>
        <a:ln w="9525">
          <a:noFill/>
        </a:ln>
      </c:spPr>
    </c:plotArea>
    <c:plotVisOnly val="1"/>
    <c:dispBlanksAs val="gap"/>
    <c:showDLblsOverMax val="1"/>
  </c:chart>
  <c:spPr>
    <a:solidFill>
      <a:srgbClr val="898989"/>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8.8999999999999996E-2"/>
          <c:y val="0.1615"/>
          <c:w val="0.87224999999999997"/>
          <c:h val="0.68"/>
        </c:manualLayout>
      </c:layout>
      <c:barChart>
        <c:barDir val="col"/>
        <c:grouping val="percentStacked"/>
        <c:varyColors val="1"/>
        <c:ser>
          <c:idx val="0"/>
          <c:order val="0"/>
          <c:tx>
            <c:v>Household's main residence</c:v>
          </c:tx>
          <c:spPr>
            <a:gradFill rotWithShape="1">
              <a:gsLst>
                <a:gs pos="0">
                  <a:srgbClr val="3675AD"/>
                </a:gs>
                <a:gs pos="80000">
                  <a:srgbClr val="4697DF"/>
                </a:gs>
                <a:gs pos="100000">
                  <a:srgbClr val="4498E3"/>
                </a:gs>
              </a:gsLst>
              <a:lin ang="16200000"/>
              <a:tileRect/>
            </a:gradFill>
            <a:ln w="9525">
              <a:solidFill>
                <a:srgbClr val="00206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51.389000000000003</c:v>
              </c:pt>
              <c:pt idx="1">
                <c:v>42.757599999999996</c:v>
              </c:pt>
              <c:pt idx="2">
                <c:v>50.018599999999999</c:v>
              </c:pt>
              <c:pt idx="3">
                <c:v>46.637500000000003</c:v>
              </c:pt>
              <c:pt idx="4">
                <c:v>52.864400000000003</c:v>
              </c:pt>
              <c:pt idx="5">
                <c:v>49.783499999999997</c:v>
              </c:pt>
              <c:pt idx="6">
                <c:v>45.334899999999998</c:v>
              </c:pt>
              <c:pt idx="7">
                <c:v>62.197200000000002</c:v>
              </c:pt>
              <c:pt idx="8">
                <c:v>36.520000000000003</c:v>
              </c:pt>
              <c:pt idx="9">
                <c:v>48.4313</c:v>
              </c:pt>
              <c:pt idx="10">
                <c:v>50.565899999999999</c:v>
              </c:pt>
              <c:pt idx="11">
                <c:v>46.116999999999997</c:v>
              </c:pt>
              <c:pt idx="12">
                <c:v>60.155099999999997</c:v>
              </c:pt>
              <c:pt idx="13">
                <c:v>49.966000000000001</c:v>
              </c:pt>
              <c:pt idx="14">
                <c:v>43.823999999999998</c:v>
              </c:pt>
              <c:pt idx="15">
                <c:v>54.23</c:v>
              </c:pt>
              <c:pt idx="16">
                <c:v>71.668000000000006</c:v>
              </c:pt>
              <c:pt idx="17">
                <c:v>53.12</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0-7317-4823-AA36-2D8422B5D834}"/>
            </c:ext>
          </c:extLst>
        </c:ser>
        <c:ser>
          <c:idx val="1"/>
          <c:order val="1"/>
          <c:tx>
            <c:v>Other real estate property</c:v>
          </c:tx>
          <c:spPr>
            <a:gradFill rotWithShape="1">
              <a:gsLst>
                <a:gs pos="0">
                  <a:srgbClr val="C75910"/>
                </a:gs>
                <a:gs pos="80000">
                  <a:srgbClr val="FF7315"/>
                </a:gs>
                <a:gs pos="100000">
                  <a:srgbClr val="FF7417"/>
                </a:gs>
              </a:gsLst>
              <a:lin ang="16200000"/>
              <a:tileRect/>
            </a:gradFill>
            <a:ln w="9525">
              <a:solidFill>
                <a:srgbClr val="65252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14.803100000000001</c:v>
              </c:pt>
              <c:pt idx="1">
                <c:v>18.9344</c:v>
              </c:pt>
              <c:pt idx="2">
                <c:v>17.421199999999999</c:v>
              </c:pt>
              <c:pt idx="3">
                <c:v>31.324999999999999</c:v>
              </c:pt>
              <c:pt idx="4">
                <c:v>29.234200000000001</c:v>
              </c:pt>
              <c:pt idx="5">
                <c:v>24.253499999999999</c:v>
              </c:pt>
              <c:pt idx="6">
                <c:v>16.382200000000001</c:v>
              </c:pt>
              <c:pt idx="7">
                <c:v>15.416399999999999</c:v>
              </c:pt>
              <c:pt idx="8">
                <c:v>31.315899999999999</c:v>
              </c:pt>
              <c:pt idx="9">
                <c:v>24.9968</c:v>
              </c:pt>
              <c:pt idx="10">
                <c:v>26.9346</c:v>
              </c:pt>
              <c:pt idx="11">
                <c:v>16.464200000000002</c:v>
              </c:pt>
              <c:pt idx="12">
                <c:v>9.4626000000000001</c:v>
              </c:pt>
              <c:pt idx="13">
                <c:v>14.534000000000001</c:v>
              </c:pt>
              <c:pt idx="14">
                <c:v>26.224</c:v>
              </c:pt>
              <c:pt idx="15">
                <c:v>13.7445</c:v>
              </c:pt>
              <c:pt idx="16">
                <c:v>8.74</c:v>
              </c:pt>
              <c:pt idx="17">
                <c:v>21.164999999999999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7317-4823-AA36-2D8422B5D834}"/>
            </c:ext>
          </c:extLst>
        </c:ser>
        <c:ser>
          <c:idx val="2"/>
          <c:order val="2"/>
          <c:tx>
            <c:v>Other real assets</c:v>
          </c:tx>
          <c:spPr>
            <a:gradFill rotWithShape="1">
              <a:gsLst>
                <a:gs pos="0">
                  <a:srgbClr val="7C7C7C"/>
                </a:gs>
                <a:gs pos="80000">
                  <a:srgbClr val="A0A0A0"/>
                </a:gs>
                <a:gs pos="100000">
                  <a:srgbClr val="A1A1A1"/>
                </a:gs>
              </a:gsLst>
              <a:lin ang="16200000"/>
              <a:tileRect/>
            </a:gradFill>
            <a:ln w="9525">
              <a:solidFill>
                <a:srgbClr val="4F6228"/>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10.4312</c:v>
              </c:pt>
              <c:pt idx="1">
                <c:v>15.830399999999999</c:v>
              </c:pt>
              <c:pt idx="2">
                <c:v>22.360199999999999</c:v>
              </c:pt>
              <c:pt idx="3">
                <c:v>9.625</c:v>
              </c:pt>
              <c:pt idx="4">
                <c:v>11.208</c:v>
              </c:pt>
              <c:pt idx="5">
                <c:v>11.063000000000001</c:v>
              </c:pt>
              <c:pt idx="6">
                <c:v>19.463999999999999</c:v>
              </c:pt>
              <c:pt idx="7">
                <c:v>11.074999999999999</c:v>
              </c:pt>
              <c:pt idx="8">
                <c:v>23.372800000000002</c:v>
              </c:pt>
              <c:pt idx="9">
                <c:v>18.471900000000002</c:v>
              </c:pt>
              <c:pt idx="10">
                <c:v>7.1994999999999996</c:v>
              </c:pt>
              <c:pt idx="11">
                <c:v>23.6188</c:v>
              </c:pt>
              <c:pt idx="12">
                <c:v>5.4823000000000004</c:v>
              </c:pt>
              <c:pt idx="13">
                <c:v>21.5</c:v>
              </c:pt>
              <c:pt idx="14">
                <c:v>17.952000000000002</c:v>
              </c:pt>
              <c:pt idx="15">
                <c:v>25.525500000000001</c:v>
              </c:pt>
              <c:pt idx="16">
                <c:v>11.776</c:v>
              </c:pt>
              <c:pt idx="17">
                <c:v>8.7149999999999999</c:v>
              </c:pt>
            </c:numLit>
          </c:val>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7317-4823-AA36-2D8422B5D834}"/>
            </c:ext>
          </c:extLst>
        </c:ser>
        <c:ser>
          <c:idx val="3"/>
          <c:order val="3"/>
          <c:tx>
            <c:v>Deposits</c:v>
          </c:tx>
          <c:spPr>
            <a:solidFill>
              <a:srgbClr val="60497A"/>
            </a:solidFill>
            <a:ln w="9525">
              <a:solidFill>
                <a:srgbClr val="403153"/>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9.7393999999999998</c:v>
              </c:pt>
              <c:pt idx="1">
                <c:v>10.572800000000001</c:v>
              </c:pt>
              <c:pt idx="2">
                <c:v>6.9359999999999999</c:v>
              </c:pt>
              <c:pt idx="3">
                <c:v>6.8250000000000002</c:v>
              </c:pt>
              <c:pt idx="4">
                <c:v>5.8146000000000004</c:v>
              </c:pt>
              <c:pt idx="5">
                <c:v>6.1387999999999998</c:v>
              </c:pt>
              <c:pt idx="6">
                <c:v>6.8795999999999999</c:v>
              </c:pt>
              <c:pt idx="7">
                <c:v>5.4833999999999996</c:v>
              </c:pt>
              <c:pt idx="8">
                <c:v>4.6544999999999996</c:v>
              </c:pt>
              <c:pt idx="9">
                <c:v>3.9285000000000001</c:v>
              </c:pt>
              <c:pt idx="10">
                <c:v>7.0838999999999999</c:v>
              </c:pt>
              <c:pt idx="11">
                <c:v>6.9413999999999998</c:v>
              </c:pt>
              <c:pt idx="12">
                <c:v>9.8604000000000003</c:v>
              </c:pt>
              <c:pt idx="13">
                <c:v>9.3239999999999998</c:v>
              </c:pt>
              <c:pt idx="14">
                <c:v>8.016</c:v>
              </c:pt>
              <c:pt idx="15">
                <c:v>4.1079999999999997</c:v>
              </c:pt>
              <c:pt idx="16">
                <c:v>5.7519999999999998</c:v>
              </c:pt>
              <c:pt idx="17">
                <c:v>8.1769999999999996</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03153"/>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3-7317-4823-AA36-2D8422B5D834}"/>
            </c:ext>
          </c:extLst>
        </c:ser>
        <c:ser>
          <c:idx val="4"/>
          <c:order val="4"/>
          <c:tx>
            <c:v>Voluntary pension/whole life insurance</c:v>
          </c:tx>
          <c:spPr>
            <a:solidFill>
              <a:srgbClr val="00B0F0"/>
            </a:solidFill>
            <a:ln w="9525">
              <a:solidFill>
                <a:srgbClr val="17375E"/>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3.3552</c:v>
              </c:pt>
              <c:pt idx="1">
                <c:v>5.4656000000000002</c:v>
              </c:pt>
              <c:pt idx="2">
                <c:v>0.80579999999999996</c:v>
              </c:pt>
              <c:pt idx="3">
                <c:v>2.6875</c:v>
              </c:pt>
              <c:pt idx="4">
                <c:v>9.9000000000000005E-2</c:v>
              </c:pt>
              <c:pt idx="5">
                <c:v>2.6223999999999998</c:v>
              </c:pt>
              <c:pt idx="6">
                <c:v>7.4466000000000001</c:v>
              </c:pt>
              <c:pt idx="7">
                <c:v>0.82079999999999997</c:v>
              </c:pt>
              <c:pt idx="8">
                <c:v>1.9661999999999999</c:v>
              </c:pt>
              <c:pt idx="9">
                <c:v>0.59130000000000005</c:v>
              </c:pt>
              <c:pt idx="10">
                <c:v>2.6928000000000001</c:v>
              </c:pt>
              <c:pt idx="11">
                <c:v>1.6284000000000001</c:v>
              </c:pt>
              <c:pt idx="12">
                <c:v>9.0884999999999998</c:v>
              </c:pt>
              <c:pt idx="13">
                <c:v>1.302</c:v>
              </c:pt>
              <c:pt idx="14">
                <c:v>1.524</c:v>
              </c:pt>
              <c:pt idx="15">
                <c:v>0.61099999999999999</c:v>
              </c:pt>
              <c:pt idx="16">
                <c:v>1.36</c:v>
              </c:pt>
              <c:pt idx="17">
                <c:v>1.258</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17375E"/>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4-7317-4823-AA36-2D8422B5D834}"/>
            </c:ext>
          </c:extLst>
        </c:ser>
        <c:ser>
          <c:idx val="5"/>
          <c:order val="5"/>
          <c:tx>
            <c:v>Other financial assets</c:v>
          </c:tx>
          <c:spPr>
            <a:solidFill>
              <a:srgbClr val="FFFF00"/>
            </a:solidFill>
            <a:ln w="9525">
              <a:solidFill>
                <a:srgbClr val="FFC000"/>
              </a:solidFill>
            </a:ln>
            <a:effectLst>
              <a:outerShdw blurRad="40005" dist="22860" dir="5400000" algn="ctr" rotWithShape="0">
                <a:srgbClr val="000000">
                  <a:alpha val="35000"/>
                </a:srgbClr>
              </a:outerShdw>
            </a:effectLst>
          </c:spPr>
          <c:invertIfNegative val="1"/>
          <c:cat>
            <c:strLit>
              <c:ptCount val="18"/>
              <c:pt idx="0">
                <c:v>Belgium</c:v>
              </c:pt>
              <c:pt idx="1">
                <c:v>Germany</c:v>
              </c:pt>
              <c:pt idx="2">
                <c:v>Estonia</c:v>
              </c:pt>
              <c:pt idx="3">
                <c:v>Ireland</c:v>
              </c:pt>
              <c:pt idx="4">
                <c:v>Greece</c:v>
              </c:pt>
              <c:pt idx="5">
                <c:v>Spain</c:v>
              </c:pt>
              <c:pt idx="6">
                <c:v>France</c:v>
              </c:pt>
              <c:pt idx="7">
                <c:v>Italy</c:v>
              </c:pt>
              <c:pt idx="8">
                <c:v>Cyprus</c:v>
              </c:pt>
              <c:pt idx="9">
                <c:v>Latvia</c:v>
              </c:pt>
              <c:pt idx="10">
                <c:v>Luxembourg</c:v>
              </c:pt>
              <c:pt idx="11">
                <c:v>Malta</c:v>
              </c:pt>
              <c:pt idx="12">
                <c:v>Netherlands</c:v>
              </c:pt>
              <c:pt idx="13">
                <c:v>Austria</c:v>
              </c:pt>
              <c:pt idx="14">
                <c:v>Portugal</c:v>
              </c:pt>
              <c:pt idx="15">
                <c:v>Slovenia</c:v>
              </c:pt>
              <c:pt idx="16">
                <c:v>Slovakia</c:v>
              </c:pt>
              <c:pt idx="17">
                <c:v>Finland</c:v>
              </c:pt>
            </c:strLit>
          </c:cat>
          <c:val>
            <c:numLit>
              <c:formatCode>0.0</c:formatCode>
              <c:ptCount val="18"/>
              <c:pt idx="0">
                <c:v>10.2287</c:v>
              </c:pt>
              <c:pt idx="1">
                <c:v>6.3840000000000003</c:v>
              </c:pt>
              <c:pt idx="2">
                <c:v>2.4582000000000002</c:v>
              </c:pt>
              <c:pt idx="3">
                <c:v>2.9624999999999999</c:v>
              </c:pt>
              <c:pt idx="4">
                <c:v>0.1716</c:v>
              </c:pt>
              <c:pt idx="5">
                <c:v>6.1387999999999998</c:v>
              </c:pt>
              <c:pt idx="6">
                <c:v>4.5738000000000003</c:v>
              </c:pt>
              <c:pt idx="7">
                <c:v>5.1071999999999997</c:v>
              </c:pt>
              <c:pt idx="8">
                <c:v>1.7661</c:v>
              </c:pt>
              <c:pt idx="9">
                <c:v>1.8711</c:v>
              </c:pt>
              <c:pt idx="10">
                <c:v>5.508</c:v>
              </c:pt>
              <c:pt idx="11">
                <c:v>4.6782000000000004</c:v>
              </c:pt>
              <c:pt idx="12">
                <c:v>5.976</c:v>
              </c:pt>
              <c:pt idx="13">
                <c:v>3.3740000000000001</c:v>
              </c:pt>
              <c:pt idx="14">
                <c:v>2.46</c:v>
              </c:pt>
              <c:pt idx="15">
                <c:v>1.768</c:v>
              </c:pt>
              <c:pt idx="16">
                <c:v>0.872</c:v>
              </c:pt>
              <c:pt idx="17">
                <c:v>7.5650000000000004</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FFC000"/>
                    </a:solidFill>
                  </a:ln>
                  <a:effectLst>
                    <a:outerShdw blurRad="40005" dist="22860" dir="5400000" algn="ctr" rotWithShape="0">
                      <a:srgbClr val="000000">
                        <a:alpha val="35000"/>
                      </a:srgbClr>
                    </a:outerShdw>
                  </a:effectLst>
                </c14:spPr>
              </c14:invertSolidFillFmt>
            </c:ext>
            <c:ext xmlns:c16="http://schemas.microsoft.com/office/drawing/2014/chart" uri="{C3380CC4-5D6E-409C-BE32-E72D297353CC}">
              <c16:uniqueId val="{00000005-7317-4823-AA36-2D8422B5D834}"/>
            </c:ext>
          </c:extLst>
        </c:ser>
        <c:dLbls>
          <c:showLegendKey val="0"/>
          <c:showVal val="0"/>
          <c:showCatName val="0"/>
          <c:showSerName val="0"/>
          <c:showPercent val="0"/>
          <c:showBubbleSize val="0"/>
        </c:dLbls>
        <c:gapWidth val="150"/>
        <c:overlap val="100"/>
        <c:axId val="10"/>
        <c:axId val="11"/>
      </c:barChart>
      <c:catAx>
        <c:axId val="10"/>
        <c:scaling>
          <c:orientation val="minMax"/>
        </c:scaling>
        <c:delete val="0"/>
        <c:axPos val="b"/>
        <c:numFmt formatCode="General" sourceLinked="1"/>
        <c:majorTickMark val="none"/>
        <c:minorTickMark val="none"/>
        <c:tickLblPos val="nextTo"/>
        <c:spPr>
          <a:ln w="9525">
            <a:solidFill>
              <a:srgbClr val="E0E6EB"/>
            </a:solidFill>
          </a:ln>
        </c:spPr>
        <c:txPr>
          <a:bodyPr rot="-60000000" anchor="ctr" anchorCtr="1"/>
          <a:lstStyle/>
          <a:p>
            <a:pPr>
              <a:defRPr lang="es-es" sz="700" b="0" i="0" u="none" strike="noStrike">
                <a:solidFill>
                  <a:srgbClr val="44546A"/>
                </a:solidFill>
                <a:latin typeface="Times New Roman" charset="0"/>
              </a:defRPr>
            </a:pPr>
            <a:endParaRPr lang="es-ES"/>
          </a:p>
        </c:txPr>
        <c:crossAx val="11"/>
        <c:crosses val="autoZero"/>
        <c:auto val="1"/>
        <c:lblAlgn val="ctr"/>
        <c:lblOffset val="100"/>
        <c:noMultiLvlLbl val="1"/>
      </c:catAx>
      <c:valAx>
        <c:axId val="11"/>
        <c:scaling>
          <c:orientation val="minMax"/>
        </c:scaling>
        <c:delete val="0"/>
        <c:axPos val="l"/>
        <c:majorGridlines>
          <c:spPr>
            <a:ln w="9525">
              <a:solidFill>
                <a:srgbClr val="E0E6EB"/>
              </a:solidFill>
            </a:ln>
          </c:spPr>
        </c:majorGridlines>
        <c:numFmt formatCode="0%" sourceLinked="1"/>
        <c:majorTickMark val="none"/>
        <c:minorTickMark val="none"/>
        <c:tickLblPos val="nextTo"/>
        <c:spPr>
          <a:ln w="9525">
            <a:noFill/>
          </a:ln>
        </c:spPr>
        <c:txPr>
          <a:bodyPr rot="-60000000" anchor="ctr" anchorCtr="1"/>
          <a:lstStyle/>
          <a:p>
            <a:pPr>
              <a:defRPr lang="es-es" sz="700" b="0" i="0" u="none" strike="noStrike">
                <a:solidFill>
                  <a:srgbClr val="44546A"/>
                </a:solidFill>
                <a:latin typeface="Times New Roman" charset="0"/>
              </a:defRPr>
            </a:pPr>
            <a:endParaRPr lang="es-ES"/>
          </a:p>
        </c:txPr>
        <c:crossAx val="10"/>
        <c:crosses val="autoZero"/>
        <c:crossBetween val="between"/>
      </c:valAx>
      <c:spPr>
        <a:noFill/>
        <a:ln w="9525">
          <a:noFill/>
        </a:ln>
      </c:spPr>
    </c:plotArea>
    <c:legend>
      <c:legendPos val="r"/>
      <c:layout>
        <c:manualLayout>
          <c:xMode val="edge"/>
          <c:yMode val="edge"/>
          <c:x val="0.10050000000000001"/>
          <c:y val="1.925E-2"/>
          <c:w val="0.85675000000000001"/>
          <c:h val="0.12775"/>
        </c:manualLayout>
      </c:layout>
      <c:overlay val="0"/>
      <c:spPr>
        <a:noFill/>
        <a:ln w="9525">
          <a:noFill/>
        </a:ln>
      </c:spPr>
      <c:txPr>
        <a:bodyPr anchor="ctr" anchorCtr="1"/>
        <a:lstStyle/>
        <a:p>
          <a:pPr>
            <a:defRPr lang="es-es" sz="700" b="0" i="0" u="none" strike="noStrike">
              <a:solidFill>
                <a:srgbClr val="44546A"/>
              </a:solidFill>
              <a:latin typeface="Times New Roman" charset="0"/>
            </a:defRPr>
          </a:pPr>
          <a:endParaRPr lang="es-ES"/>
        </a:p>
      </c:txPr>
    </c:legend>
    <c:plotVisOnly val="1"/>
    <c:dispBlanksAs val="gap"/>
    <c:showDLblsOverMax val="1"/>
  </c:chart>
  <c:spPr>
    <a:solidFill>
      <a:srgbClr val="FFFFFF"/>
    </a:solidFill>
    <a:ln w="9525">
      <a:no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1"/>
        <c:ser>
          <c:idx val="0"/>
          <c:order val="0"/>
          <c:tx>
            <c:v>House prices</c:v>
          </c:tx>
          <c:spPr>
            <a:solidFill>
              <a:srgbClr val="4472C4"/>
            </a:solidFill>
            <a:ln w="9525">
              <a:solidFill>
                <a:srgbClr val="4472C4"/>
              </a:solidFill>
            </a:ln>
          </c:spPr>
          <c:invertIfNegative val="1"/>
          <c:cat>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cat>
          <c:val>
            <c:numLit>
              <c:formatCode>0.000000000</c:formatCode>
              <c:ptCount val="11"/>
              <c:pt idx="0">
                <c:v>0.22451370411280699</c:v>
              </c:pt>
              <c:pt idx="1">
                <c:v>4.0968907230674999E-2</c:v>
              </c:pt>
              <c:pt idx="2">
                <c:v>-4.4590753788208003E-2</c:v>
              </c:pt>
              <c:pt idx="3">
                <c:v>5.5085662049243998E-2</c:v>
              </c:pt>
              <c:pt idx="4">
                <c:v>-0.37386023576278499</c:v>
              </c:pt>
              <c:pt idx="5">
                <c:v>-0.19176737149644699</c:v>
              </c:pt>
              <c:pt idx="6">
                <c:v>0.10073766342960599</c:v>
              </c:pt>
              <c:pt idx="7">
                <c:v>-0.23571381669835001</c:v>
              </c:pt>
              <c:pt idx="8">
                <c:v>-0.234280283943155</c:v>
              </c:pt>
              <c:pt idx="9">
                <c:v>-0.23055066153312001</c:v>
              </c:pt>
              <c:pt idx="10">
                <c:v>-0.41683917564881501</c:v>
              </c:pt>
            </c:numLit>
          </c:val>
          <c:extLst>
            <c:ext xmlns:sm="smo" uri="smo">
              <sm:meanLine>
                <c:spPr>
                  <a:ln>
                    <a:noFill/>
                  </a:ln>
                </c:spPr>
              </sm:meanLine>
              <sm:minMaxLine>
                <c:spPr>
                  <a:ln>
                    <a:noFill/>
                  </a:ln>
                </c:spPr>
              </sm:minMaxLine>
              <sm:stDevLine>
                <c:spPr>
                  <a:ln>
                    <a:noFill/>
                  </a:ln>
                </c:spPr>
              </sm:stDevLine>
              <sm:trendLine>
                <c:spPr>
                  <a:ln>
                    <a:noFill/>
                  </a:ln>
                </c:spPr>
              </sm:trendLine>
            </c:ext>
            <c:ext xmlns:c14="http://schemas.microsoft.com/office/drawing/2007/8/2/chart" uri="{6F2FDCE9-48DA-4B69-8628-5D25D57E5C99}">
              <c14:invertSolidFillFmt>
                <c14:spPr xmlns:c14="http://schemas.microsoft.com/office/drawing/2007/8/2/chart">
                  <a:solidFill>
                    <a:srgbClr val="FFFFFF"/>
                  </a:solidFill>
                  <a:ln w="9525">
                    <a:solidFill>
                      <a:srgbClr val="4472C4"/>
                    </a:solidFill>
                  </a:ln>
                </c14:spPr>
              </c14:invertSolidFillFmt>
            </c:ext>
            <c:ext xmlns:c16="http://schemas.microsoft.com/office/drawing/2014/chart" uri="{C3380CC4-5D6E-409C-BE32-E72D297353CC}">
              <c16:uniqueId val="{00000000-A158-4427-ACE0-82EF231D98F1}"/>
            </c:ext>
          </c:extLst>
        </c:ser>
        <c:dLbls>
          <c:showLegendKey val="0"/>
          <c:showVal val="0"/>
          <c:showCatName val="0"/>
          <c:showSerName val="0"/>
          <c:showPercent val="0"/>
          <c:showBubbleSize val="0"/>
        </c:dLbls>
        <c:gapWidth val="219"/>
        <c:overlap val="-27"/>
        <c:axId val="10"/>
        <c:axId val="11"/>
      </c:barChart>
      <c:scatterChart>
        <c:scatterStyle val="lineMarker"/>
        <c:varyColors val="0"/>
        <c:ser>
          <c:idx val="1"/>
          <c:order val="1"/>
          <c:tx>
            <c:v>10% top acc.</c:v>
          </c:tx>
          <c:spPr>
            <a:ln w="19050">
              <a:noFill/>
            </a:ln>
          </c:spPr>
          <c:marker>
            <c:symbol val="circle"/>
            <c:size val="5"/>
            <c:spPr>
              <a:solidFill>
                <a:srgbClr val="ED7D31"/>
              </a:solidFill>
              <a:ln>
                <a:solidFill>
                  <a:srgbClr val="ED7D31"/>
                </a:solidFill>
              </a:ln>
            </c:spPr>
          </c:marker>
          <c:yVal>
            <c:numLit>
              <c:formatCode>0</c:formatCode>
              <c:ptCount val="11"/>
              <c:pt idx="0">
                <c:v>77.099999999999994</c:v>
              </c:pt>
              <c:pt idx="1">
                <c:v>88.1</c:v>
              </c:pt>
              <c:pt idx="2">
                <c:v>86.9</c:v>
              </c:pt>
              <c:pt idx="3">
                <c:v>75.3</c:v>
              </c:pt>
              <c:pt idx="4">
                <c:v>81.900000000000006</c:v>
              </c:pt>
              <c:pt idx="5">
                <c:v>92</c:v>
              </c:pt>
              <c:pt idx="6">
                <c:v>86.3</c:v>
              </c:pt>
              <c:pt idx="7">
                <c:v>80.2</c:v>
              </c:pt>
              <c:pt idx="8">
                <c:v>93.7</c:v>
              </c:pt>
              <c:pt idx="9">
                <c:v>84.6</c:v>
              </c:pt>
              <c:pt idx="10">
                <c:v>90.3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1-A158-4427-ACE0-82EF231D98F1}"/>
            </c:ext>
          </c:extLst>
        </c:ser>
        <c:ser>
          <c:idx val="2"/>
          <c:order val="2"/>
          <c:tx>
            <c:v>20% bottom acc.</c:v>
          </c:tx>
          <c:spPr>
            <a:ln w="19050">
              <a:noFill/>
            </a:ln>
          </c:spPr>
          <c:marker>
            <c:symbol val="circle"/>
            <c:size val="5"/>
            <c:spPr>
              <a:solidFill>
                <a:srgbClr val="FF0000"/>
              </a:solidFill>
              <a:ln>
                <a:solidFill>
                  <a:srgbClr val="A5A5A5"/>
                </a:solidFill>
              </a:ln>
            </c:spPr>
          </c:marker>
          <c:xVal>
            <c:strLit>
              <c:ptCount val="11"/>
              <c:pt idx="0">
                <c:v>Austria</c:v>
              </c:pt>
              <c:pt idx="1">
                <c:v>Belgium</c:v>
              </c:pt>
              <c:pt idx="2">
                <c:v>France</c:v>
              </c:pt>
              <c:pt idx="3">
                <c:v>Germany</c:v>
              </c:pt>
              <c:pt idx="4">
                <c:v>Greece</c:v>
              </c:pt>
              <c:pt idx="5">
                <c:v>Italy</c:v>
              </c:pt>
              <c:pt idx="6">
                <c:v>Luxembourg</c:v>
              </c:pt>
              <c:pt idx="7">
                <c:v>Netherlands</c:v>
              </c:pt>
              <c:pt idx="8">
                <c:v>Portugal</c:v>
              </c:pt>
              <c:pt idx="9">
                <c:v>Slovenia</c:v>
              </c:pt>
              <c:pt idx="10">
                <c:v>Spain</c:v>
              </c:pt>
            </c:strLit>
          </c:xVal>
          <c:yVal>
            <c:numLit>
              <c:formatCode>0</c:formatCode>
              <c:ptCount val="12"/>
              <c:pt idx="0">
                <c:v>24.7</c:v>
              </c:pt>
              <c:pt idx="1">
                <c:v>44.3</c:v>
              </c:pt>
              <c:pt idx="2">
                <c:v>33</c:v>
              </c:pt>
              <c:pt idx="3">
                <c:v>20.3</c:v>
              </c:pt>
              <c:pt idx="4">
                <c:v>64.599999999999994</c:v>
              </c:pt>
              <c:pt idx="5">
                <c:v>48</c:v>
              </c:pt>
              <c:pt idx="6">
                <c:v>38.4</c:v>
              </c:pt>
              <c:pt idx="7">
                <c:v>25.4</c:v>
              </c:pt>
              <c:pt idx="8">
                <c:v>60.6</c:v>
              </c:pt>
              <c:pt idx="9">
                <c:v>64.3</c:v>
              </c:pt>
              <c:pt idx="10">
                <c:v>73</c:v>
              </c:pt>
              <c:pt idx="11" formatCode="General">
                <c:v>73</c:v>
              </c:pt>
            </c:numLit>
          </c:yVal>
          <c:smooth val="0"/>
          <c:extLst>
            <c:ext xmlns:sm="smo" uri="smo">
              <sm:meanLine>
                <c:spPr>
                  <a:ln>
                    <a:noFill/>
                  </a:ln>
                </c:spPr>
              </sm:meanLine>
              <sm:minMaxLine>
                <c:spPr>
                  <a:ln>
                    <a:noFill/>
                  </a:ln>
                </c:spPr>
              </sm:minMaxLine>
              <sm:stDevLine>
                <c:spPr>
                  <a:ln>
                    <a:noFill/>
                  </a:ln>
                </c:spPr>
              </sm:stDevLine>
              <sm:trendLine>
                <c:spPr>
                  <a:ln>
                    <a:noFill/>
                  </a:ln>
                </c:spPr>
              </sm:trendLine>
            </c:ext>
            <c:ext xmlns:c16="http://schemas.microsoft.com/office/drawing/2014/chart" uri="{C3380CC4-5D6E-409C-BE32-E72D297353CC}">
              <c16:uniqueId val="{00000002-A158-4427-ACE0-82EF231D98F1}"/>
            </c:ext>
          </c:extLst>
        </c:ser>
        <c:dLbls>
          <c:showLegendKey val="0"/>
          <c:showVal val="0"/>
          <c:showCatName val="0"/>
          <c:showSerName val="0"/>
          <c:showPercent val="0"/>
          <c:showBubbleSize val="0"/>
        </c:dLbls>
        <c:axId val="21"/>
        <c:axId val="20"/>
      </c:scatterChart>
      <c:catAx>
        <c:axId val="10"/>
        <c:scaling>
          <c:orientation val="minMax"/>
        </c:scaling>
        <c:delete val="0"/>
        <c:axPos val="b"/>
        <c:numFmt formatCode="General" sourceLinked="1"/>
        <c:majorTickMark val="none"/>
        <c:minorTickMark val="none"/>
        <c:tickLblPos val="nextTo"/>
        <c:spPr>
          <a:ln w="9525">
            <a:solidFill>
              <a:srgbClr val="D8D8D8"/>
            </a:solidFill>
          </a:ln>
        </c:spPr>
        <c:txPr>
          <a:bodyPr rot="-60000000" anchor="ctr" anchorCtr="1"/>
          <a:lstStyle/>
          <a:p>
            <a:pPr>
              <a:defRPr lang="es-es" sz="700" b="0" i="0" u="none" strike="noStrike">
                <a:solidFill>
                  <a:srgbClr val="595959"/>
                </a:solidFill>
                <a:latin typeface="Arial Rounded MT Bold" charset="0"/>
              </a:defRPr>
            </a:pPr>
            <a:endParaRPr lang="es-ES"/>
          </a:p>
        </c:txPr>
        <c:crossAx val="11"/>
        <c:crosses val="autoZero"/>
        <c:auto val="1"/>
        <c:lblAlgn val="ctr"/>
        <c:lblOffset val="100"/>
        <c:noMultiLvlLbl val="1"/>
      </c:catAx>
      <c:valAx>
        <c:axId val="11"/>
        <c:scaling>
          <c:orientation val="minMax"/>
          <c:max val="0.25"/>
          <c:min val="-0.45"/>
        </c:scaling>
        <c:delete val="0"/>
        <c:axPos val="l"/>
        <c:majorGridlines>
          <c:spPr>
            <a:ln w="9525">
              <a:solidFill>
                <a:srgbClr val="D8D8D8"/>
              </a:solidFill>
            </a:ln>
          </c:spPr>
        </c:majorGridlines>
        <c:title>
          <c:tx>
            <c:rich>
              <a:bodyPr rot="-5400000"/>
              <a:lstStyle/>
              <a:p>
                <a:pPr>
                  <a:defRPr lang="es-es" sz="900" b="0" i="0" u="none" strike="noStrike">
                    <a:solidFill>
                      <a:srgbClr val="595959"/>
                    </a:solidFill>
                    <a:latin typeface="Calibri" charset="0"/>
                  </a:defRPr>
                </a:pPr>
                <a:r>
                  <a:rPr lang="es-ES"/>
                  <a:t>Housing price changes 2007-2014</a:t>
                </a:r>
              </a:p>
            </c:rich>
          </c:tx>
          <c:layout>
            <c:manualLayout>
              <c:xMode val="edge"/>
              <c:yMode val="edge"/>
              <c:x val="8.5000000000000006E-3"/>
              <c:y val="0.23325000000000001"/>
            </c:manualLayout>
          </c:layout>
          <c:overlay val="1"/>
          <c:spPr>
            <a:noFill/>
            <a:ln w="9525">
              <a:noFill/>
            </a:ln>
          </c:spPr>
        </c:title>
        <c:numFmt formatCode="0%" sourceLinked="0"/>
        <c:majorTickMark val="none"/>
        <c:minorTickMark val="none"/>
        <c:tickLblPos val="nextTo"/>
        <c:spPr>
          <a:ln w="9525">
            <a:noFill/>
          </a:ln>
        </c:spPr>
        <c:txPr>
          <a:bodyPr rot="-60000000" anchor="ctr" anchorCtr="1"/>
          <a:lstStyle/>
          <a:p>
            <a:pPr>
              <a:defRPr lang="es-es" sz="800" b="0" i="0" u="none" strike="noStrike">
                <a:solidFill>
                  <a:srgbClr val="595959"/>
                </a:solidFill>
                <a:latin typeface="Calibri" charset="0"/>
              </a:defRPr>
            </a:pPr>
            <a:endParaRPr lang="es-ES"/>
          </a:p>
        </c:txPr>
        <c:crossAx val="10"/>
        <c:crosses val="autoZero"/>
        <c:crossBetween val="between"/>
      </c:valAx>
      <c:valAx>
        <c:axId val="20"/>
        <c:scaling>
          <c:orientation val="minMax"/>
        </c:scaling>
        <c:delete val="0"/>
        <c:axPos val="r"/>
        <c:title>
          <c:tx>
            <c:rich>
              <a:bodyPr rot="-5400000"/>
              <a:lstStyle/>
              <a:p>
                <a:pPr>
                  <a:defRPr/>
                </a:pPr>
                <a:r>
                  <a:rPr lang="es-ES"/>
                  <a:t>Real assets, ownership by income groups</a:t>
                </a:r>
              </a:p>
            </c:rich>
          </c:tx>
          <c:layout>
            <c:manualLayout>
              <c:xMode val="edge"/>
              <c:yMode val="edge"/>
              <c:x val="0.95625000000000004"/>
              <c:y val="0.18099999999999999"/>
            </c:manualLayout>
          </c:layout>
          <c:overlay val="1"/>
          <c:spPr>
            <a:noFill/>
            <a:ln w="9525">
              <a:noFill/>
            </a:ln>
          </c:spPr>
        </c:title>
        <c:numFmt formatCode="0" sourceLinked="1"/>
        <c:majorTickMark val="out"/>
        <c:minorTickMark val="none"/>
        <c:tickLblPos val="nextTo"/>
        <c:spPr>
          <a:ln w="9525">
            <a:noFill/>
          </a:ln>
        </c:spPr>
        <c:txPr>
          <a:bodyPr rot="-60000000" anchor="ctr" anchorCtr="1"/>
          <a:lstStyle/>
          <a:p>
            <a:pPr>
              <a:defRPr lang="es-es" sz="900" b="0" i="0" u="none" strike="noStrike">
                <a:solidFill>
                  <a:srgbClr val="595959"/>
                </a:solidFill>
                <a:latin typeface="Calibri" charset="0"/>
              </a:defRPr>
            </a:pPr>
            <a:endParaRPr lang="es-ES"/>
          </a:p>
        </c:txPr>
        <c:crossAx val="21"/>
        <c:crosses val="max"/>
        <c:crossBetween val="midCat"/>
      </c:valAx>
      <c:valAx>
        <c:axId val="21"/>
        <c:scaling>
          <c:orientation val="minMax"/>
        </c:scaling>
        <c:delete val="1"/>
        <c:axPos val="b"/>
        <c:numFmt formatCode="General" sourceLinked="1"/>
        <c:majorTickMark val="out"/>
        <c:minorTickMark val="none"/>
        <c:tickLblPos val="none"/>
        <c:crossAx val="20"/>
        <c:crosses val="autoZero"/>
        <c:crossBetween val="midCat"/>
      </c:valAx>
      <c:spPr>
        <a:noFill/>
        <a:ln w="19050">
          <a:noFill/>
        </a:ln>
      </c:spPr>
    </c:plotArea>
    <c:legend>
      <c:legendPos val="b"/>
      <c:overlay val="0"/>
      <c:spPr>
        <a:noFill/>
        <a:ln w="9525">
          <a:noFill/>
        </a:ln>
      </c:spPr>
      <c:txPr>
        <a:bodyPr anchor="ctr" anchorCtr="1"/>
        <a:lstStyle/>
        <a:p>
          <a:pPr>
            <a:defRPr lang="es-es" sz="800" b="0" i="0" u="none" strike="noStrike">
              <a:solidFill>
                <a:srgbClr val="595959"/>
              </a:solidFill>
              <a:latin typeface="Arial Rounded MT Bold" charset="0"/>
            </a:defRPr>
          </a:pPr>
          <a:endParaRPr lang="es-ES"/>
        </a:p>
      </c:txPr>
    </c:legend>
    <c:plotVisOnly val="1"/>
    <c:dispBlanksAs val="gap"/>
    <c:showDLblsOverMax val="1"/>
  </c:chart>
  <c:spPr>
    <a:solidFill>
      <a:srgbClr val="FFFFFF"/>
    </a:solidFill>
    <a:ln w="9525">
      <a:solidFill>
        <a:srgbClr val="D8D8D8"/>
      </a:solidFill>
    </a:ln>
  </c:spPr>
  <c:txPr>
    <a:bodyPr rot="0" anchor="t"/>
    <a:lstStyle/>
    <a:p>
      <a:pPr>
        <a:defRPr lang="es-es" sz="1000" b="0" i="0" u="none" strike="noStrike" kern="100">
          <a:solidFill>
            <a:srgbClr val="000000"/>
          </a:solidFill>
          <a:latin typeface="Calibri" charset="0"/>
        </a:defRPr>
      </a:pPr>
      <a:endParaRPr lang="es-ES"/>
    </a:p>
  </c:txPr>
  <c:extLst>
    <c:ext xmlns:sm="smo" uri="smo">
      <sm:colorScheme xmlns:sm="smo" id="1643732151" val="15"/>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FBCE9-5E80-4A9B-A9F4-E5661E7C5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46</Pages>
  <Words>14911</Words>
  <Characters>82015</Characters>
  <Application>Microsoft Office Word</Application>
  <DocSecurity>0</DocSecurity>
  <Lines>683</Lines>
  <Paragraphs>193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Sector imbalances</vt:lpstr>
      <vt:lpstr>Sector imbalances</vt:lpstr>
    </vt:vector>
  </TitlesOfParts>
  <Company/>
  <LinksUpToDate>false</LinksUpToDate>
  <CharactersWithSpaces>96733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Sector imbalances</dc:title>
  <dc:subject/>
  <dc:creator>gironce</dc:creator>
  <cp:keywords/>
  <dc:description/>
  <cp:lastModifiedBy>dani</cp:lastModifiedBy>
  <cp:revision>7</cp:revision>
  <cp:lastPrinted>2019-05-28T12:31:00Z</cp:lastPrinted>
  <dcterms:created xsi:type="dcterms:W3CDTF">2022-01-23T17:02:00Z</dcterms:created>
  <dcterms:modified xsi:type="dcterms:W3CDTF">2022-07-15T11:15:00Z</dcterms:modified>
</cp:coreProperties>
</file>