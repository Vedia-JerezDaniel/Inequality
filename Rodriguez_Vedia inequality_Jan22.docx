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commentRangeStart w:id="0"/>
      <w:r>
        <w:rPr>
          <w:szCs w:val="32"/>
        </w:rPr>
        <w:t>HOW can fiscal policies MiTIGATE inequalitY</w:t>
      </w:r>
      <w:commentRangeEnd w:id="0"/>
      <w:r>
        <w:commentReference w:id="0"/>
      </w:r>
      <w:r>
        <w:rPr>
          <w:szCs w:val="32"/>
        </w:rPr>
        <w:t>?</w:t>
      </w:r>
    </w:p>
    <w:p w14:paraId="0EA7BC4F" w14:textId="77777777" w:rsidR="006148EE" w:rsidRDefault="00720711">
      <w:pPr>
        <w:pStyle w:val="Authors"/>
        <w:spacing w:line="360" w:lineRule="auto"/>
        <w:jc w:val="center"/>
        <w:rPr>
          <w:lang w:val="es-ES"/>
        </w:rPr>
      </w:pPr>
      <w:r>
        <w:rPr>
          <w:lang w:val="es-ES"/>
        </w:rPr>
        <w:t>MARTA RODRíGUEZ-VIVES aND DANIEL H. VEDIA-JEREZ</w:t>
      </w:r>
    </w:p>
    <w:p w14:paraId="53EFD799" w14:textId="77777777" w:rsidR="006148EE" w:rsidRDefault="00720711">
      <w:pPr>
        <w:pStyle w:val="Ttulo1"/>
        <w:spacing w:line="480" w:lineRule="auto"/>
        <w:jc w:val="center"/>
        <w:rPr>
          <w:rFonts w:ascii="Times New Roman" w:hAnsi="Times New Roman"/>
          <w:sz w:val="36"/>
        </w:rPr>
      </w:pPr>
      <w:r>
        <w:rPr>
          <w:rFonts w:ascii="Times New Roman" w:hAnsi="Times New Roman"/>
          <w:sz w:val="36"/>
        </w:rPr>
        <w:t xml:space="preserve">Abstract </w:t>
      </w:r>
    </w:p>
    <w:p w14:paraId="332EEB90" w14:textId="6039E6D9"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1" w:author="dani" w:date="2022-02-07T16:25:00Z">
        <w:r w:rsidRPr="008E0C3F" w:rsidDel="008E0C3F">
          <w:rPr>
            <w:i/>
          </w:rPr>
          <w:delText>Panel VAR</w:delText>
        </w:r>
      </w:del>
      <w:ins w:id="2" w:author="dani" w:date="2022-02-07T16:25:00Z">
        <w:r w:rsidR="008E0C3F">
          <w:rPr>
            <w:i/>
          </w:rPr>
          <w:t>Local Projection</w:t>
        </w:r>
      </w:ins>
      <w:r>
        <w:rPr>
          <w:i/>
        </w:rPr>
        <w:t xml:space="preserve"> approach to assess the dynamic effects of growth and fiscal policies on net income inequality</w:t>
      </w:r>
      <w:r>
        <w:rPr>
          <w:i/>
          <w:spacing w:val="-1"/>
        </w:rPr>
        <w:t xml:space="preserve"> </w:t>
      </w:r>
      <w:r>
        <w:rPr>
          <w:i/>
          <w:spacing w:val="-7"/>
        </w:rPr>
        <w:t xml:space="preserve">(after redistribution)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3" w:author="dani" w:date="2021-12-20T16:16:00Z">
        <w:r>
          <w:rPr>
            <w:i/>
          </w:rPr>
          <w:t>8</w:t>
        </w:r>
      </w:ins>
      <w:del w:id="4"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 This translates into the particular relevance of pensions particularly for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and highly indebted countries. </w:t>
      </w:r>
      <w:del w:id="5" w:author="dani" w:date="2022-01-23T18:04:00Z">
        <w:r>
          <w:rPr>
            <w:i/>
          </w:rPr>
          <w:delText>Finally</w:delText>
        </w:r>
      </w:del>
      <w:del w:id="6"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Textoindependiente"/>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7" w:author="dani" w:date="2022-02-07T16:26:00Z">
        <w:r w:rsidDel="008E0C3F">
          <w:rPr>
            <w:sz w:val="24"/>
          </w:rPr>
          <w:delText xml:space="preserve"> </w:delText>
        </w:r>
      </w:del>
      <w:del w:id="8" w:author="dani" w:date="2022-02-07T16:25:00Z">
        <w:r w:rsidDel="008E0C3F">
          <w:rPr>
            <w:sz w:val="24"/>
            <w:highlight w:val="yellow"/>
            <w:rPrChange w:id="9" w:author="dani" w:date="2021-12-20T16:09:00Z">
              <w:rPr>
                <w:sz w:val="24"/>
              </w:rPr>
            </w:rPrChange>
          </w:rPr>
          <w:delText>wealth inequality</w:delText>
        </w:r>
      </w:del>
      <w:r>
        <w:rPr>
          <w:sz w:val="24"/>
        </w:rPr>
        <w:t>,</w:t>
      </w:r>
      <w:ins w:id="10" w:author="dani" w:date="2021-12-20T16:16:00Z">
        <w:r>
          <w:rPr>
            <w:sz w:val="24"/>
          </w:rPr>
          <w:t xml:space="preserve"> </w:t>
        </w:r>
      </w:ins>
      <w:del w:id="11" w:author="dani" w:date="2021-12-20T16:16:00Z">
        <w:r>
          <w:rPr>
            <w:sz w:val="24"/>
          </w:rPr>
          <w:delText xml:space="preserve"> panel data</w:delText>
        </w:r>
      </w:del>
      <w:ins w:id="12"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4C207CE3" w14:textId="77777777" w:rsidR="006148EE" w:rsidRDefault="006148EE">
      <w:pPr>
        <w:pBdr>
          <w:top w:val="nil"/>
          <w:left w:val="nil"/>
          <w:bottom w:val="single" w:sz="12" w:space="0" w:color="000000"/>
          <w:right w:val="nil"/>
          <w:between w:val="nil"/>
        </w:pBdr>
        <w:spacing w:line="312" w:lineRule="auto"/>
        <w:rPr>
          <w:b/>
          <w:i/>
        </w:rPr>
      </w:pPr>
    </w:p>
    <w:p w14:paraId="1563DC12" w14:textId="77777777" w:rsidR="006148EE" w:rsidRDefault="006148EE">
      <w:pPr>
        <w:pBdr>
          <w:top w:val="nil"/>
          <w:left w:val="nil"/>
          <w:bottom w:val="single" w:sz="12" w:space="0" w:color="000000"/>
          <w:right w:val="nil"/>
          <w:between w:val="nil"/>
        </w:pBdr>
        <w:spacing w:line="312" w:lineRule="auto"/>
        <w:rPr>
          <w:b/>
          <w:i/>
        </w:rPr>
      </w:pPr>
    </w:p>
    <w:p w14:paraId="32FE5C95" w14:textId="77777777" w:rsidR="006148EE" w:rsidRDefault="006148EE">
      <w:pPr>
        <w:pBdr>
          <w:top w:val="nil"/>
          <w:left w:val="nil"/>
          <w:bottom w:val="single" w:sz="12" w:space="0" w:color="000000"/>
          <w:right w:val="nil"/>
          <w:between w:val="nil"/>
        </w:pBdr>
        <w:spacing w:line="312" w:lineRule="auto"/>
        <w:rPr>
          <w:b/>
          <w:i/>
        </w:rPr>
      </w:pPr>
    </w:p>
    <w:p w14:paraId="633282E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1F8C2245" w14:textId="77777777" w:rsidR="006148EE" w:rsidRDefault="00720711">
      <w:pPr>
        <w:pStyle w:val="Textonotapie"/>
        <w:tabs>
          <w:tab w:val="clear" w:pos="284"/>
        </w:tabs>
        <w:ind w:left="0" w:firstLine="0"/>
      </w:pPr>
      <w:r>
        <w:lastRenderedPageBreak/>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5E0B7EFE" w14:textId="77777777" w:rsidR="006148EE" w:rsidRDefault="006148EE">
      <w:pPr>
        <w:pStyle w:val="Textonotapie"/>
        <w:tabs>
          <w:tab w:val="clear" w:pos="284"/>
        </w:tabs>
        <w:ind w:left="0" w:firstLine="0"/>
      </w:pPr>
    </w:p>
    <w:p w14:paraId="7A13AC83" w14:textId="77777777" w:rsidR="006148EE" w:rsidRDefault="00720711">
      <w:pPr>
        <w:pStyle w:val="Textonotapie"/>
        <w:tabs>
          <w:tab w:val="clear" w:pos="284"/>
        </w:tabs>
        <w:ind w:left="0" w:firstLine="0"/>
      </w:pPr>
      <w:r>
        <w:t xml:space="preserve"> </w:t>
      </w:r>
    </w:p>
    <w:p w14:paraId="5FCE206A" w14:textId="77777777" w:rsidR="006148EE" w:rsidRDefault="00720711">
      <w:pPr>
        <w:pStyle w:val="Ttulo1"/>
        <w:numPr>
          <w:ilvl w:val="0"/>
          <w:numId w:val="1"/>
        </w:numPr>
        <w:ind w:left="720" w:hanging="360"/>
        <w:rPr>
          <w:rFonts w:ascii="Times New Roman" w:hAnsi="Times New Roman" w:cs="Times New Roman"/>
          <w:sz w:val="28"/>
          <w:szCs w:val="28"/>
        </w:rPr>
      </w:pPr>
      <w:r>
        <w:rPr>
          <w:rFonts w:ascii="Times New Roman" w:hAnsi="Times New Roman" w:cs="Times New Roman"/>
          <w:sz w:val="28"/>
          <w:szCs w:val="28"/>
          <w:lang w:val="en-US"/>
        </w:rPr>
        <w:t>Introduction</w:t>
      </w: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13" w:author="dani" w:date="2021-12-20T16:16:00Z">
        <w:r>
          <w:delText>e.g.</w:delText>
        </w:r>
      </w:del>
      <w:ins w:id="14"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Refdenotaalpi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Refdenotaalpi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Refdenotaalpi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Market income inequality (</w:t>
      </w:r>
      <w:del w:id="19" w:author="dani" w:date="2021-12-20T16:16:00Z">
        <w:r>
          <w:rPr>
            <w:rFonts w:eastAsia="Arial"/>
            <w:szCs w:val="16"/>
          </w:rPr>
          <w:delText>i.e.</w:delText>
        </w:r>
      </w:del>
      <w:ins w:id="20"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21" w:author="dani" w:date="2022-02-07T16:26:00Z">
        <w:r w:rsidDel="008E0C3F">
          <w:rPr>
            <w:rFonts w:eastAsia="Arial"/>
            <w:szCs w:val="16"/>
          </w:rPr>
          <w:delText>(</w:delText>
        </w:r>
      </w:del>
      <w:commentRangeStart w:id="22"/>
      <w:del w:id="23" w:author="dani" w:date="2021-12-20T16:16:00Z">
        <w:r>
          <w:rPr>
            <w:rFonts w:eastAsia="Arial"/>
            <w:szCs w:val="16"/>
          </w:rPr>
          <w:delText>see OECD.Stat data</w:delText>
        </w:r>
      </w:del>
      <w:commentRangeEnd w:id="22"/>
      <w:r>
        <w:commentReference w:id="22"/>
      </w:r>
      <w:del w:id="24" w:author="dani" w:date="2022-02-07T16:26:00Z">
        <w:r w:rsidDel="008E0C3F">
          <w:rPr>
            <w:rFonts w:eastAsia="Arial"/>
            <w:szCs w:val="16"/>
          </w:rPr>
          <w:delText>)</w:delText>
        </w:r>
      </w:del>
      <w:r>
        <w:rPr>
          <w:rFonts w:eastAsia="Arial"/>
          <w:szCs w:val="16"/>
        </w:rPr>
        <w:t xml:space="preserve">. It is remarkable to note that the generalised substantial deterioration of income market inequality </w:t>
      </w:r>
      <w:r>
        <w:rPr>
          <w:rFonts w:eastAsia="Arial"/>
          <w:szCs w:val="16"/>
        </w:rPr>
        <w:lastRenderedPageBreak/>
        <w:t>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commentRangeStart w:id="25"/>
      <w:del w:id="26"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25"/>
        <w:r>
          <w:commentReference w:id="25"/>
        </w:r>
      </w:del>
    </w:p>
    <w:p w14:paraId="1EC73373" w14:textId="77777777"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proofErr w:type="spellStart"/>
      <w:r>
        <w:t>Ro</w:t>
      </w:r>
      <w:r>
        <w:rPr>
          <w:spacing w:val="1"/>
        </w:rPr>
        <w:t>i</w:t>
      </w:r>
      <w:r>
        <w:t>ne</w:t>
      </w:r>
      <w:proofErr w:type="spellEnd"/>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proofErr w:type="spellStart"/>
      <w:r>
        <w:rPr>
          <w:spacing w:val="-2"/>
        </w:rPr>
        <w:t>M</w:t>
      </w:r>
      <w:r>
        <w:t>u</w:t>
      </w:r>
      <w:r>
        <w:rPr>
          <w:spacing w:val="1"/>
        </w:rPr>
        <w:t>i</w:t>
      </w:r>
      <w:r>
        <w:t>ne</w:t>
      </w:r>
      <w:r>
        <w:rPr>
          <w:spacing w:val="1"/>
        </w:rPr>
        <w:t>lo</w:t>
      </w:r>
      <w:proofErr w:type="spellEnd"/>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proofErr w:type="spellStart"/>
      <w:r>
        <w:t>Saga</w:t>
      </w:r>
      <w:r>
        <w:rPr>
          <w:spacing w:val="1"/>
        </w:rPr>
        <w:t>l</w:t>
      </w:r>
      <w:r>
        <w:t>és</w:t>
      </w:r>
      <w:proofErr w:type="spellEnd"/>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Refdenotaalpie"/>
        </w:rPr>
        <w:footnoteReference w:id="4"/>
      </w:r>
      <w:del w:id="27" w:author="dani" w:date="2021-12-20T16:16:00Z">
        <w:r>
          <w:rPr>
            <w:spacing w:val="-6"/>
          </w:rPr>
          <w:delText xml:space="preserve"> </w:delText>
        </w:r>
        <w:r>
          <w:delText>Later</w:delText>
        </w:r>
        <w:r>
          <w:rPr>
            <w:spacing w:val="-7"/>
          </w:rPr>
          <w:delText xml:space="preserve"> </w:delText>
        </w:r>
        <w:r>
          <w:rPr>
            <w:spacing w:val="1"/>
          </w:rPr>
          <w:delText>e</w:delText>
        </w:r>
        <w:r>
          <w:rPr>
            <w:spacing w:val="-2"/>
          </w:rPr>
          <w:delText>m</w:delText>
        </w:r>
        <w:r>
          <w:delText>p</w:delText>
        </w:r>
        <w:r>
          <w:rPr>
            <w:spacing w:val="1"/>
          </w:rPr>
          <w:delText>i</w:delText>
        </w:r>
        <w:r>
          <w:rPr>
            <w:spacing w:val="-1"/>
          </w:rPr>
          <w:delText>r</w:delText>
        </w:r>
        <w:r>
          <w:delText>ical</w:delText>
        </w:r>
        <w:r>
          <w:rPr>
            <w:spacing w:val="-6"/>
          </w:rPr>
          <w:delText xml:space="preserve"> </w:delText>
        </w:r>
        <w:r>
          <w:delText>e</w:delText>
        </w:r>
        <w:r>
          <w:rPr>
            <w:spacing w:val="-1"/>
          </w:rPr>
          <w:delText>v</w:delText>
        </w:r>
        <w:r>
          <w:delText>iden</w:delText>
        </w:r>
        <w:r>
          <w:rPr>
            <w:spacing w:val="1"/>
          </w:rPr>
          <w:delText>c</w:delText>
        </w:r>
        <w:r>
          <w:delText>e,</w:delText>
        </w:r>
      </w:del>
      <w:r>
        <w:rPr>
          <w:spacing w:val="-7"/>
        </w:rPr>
        <w:t xml:space="preserve"> </w:t>
      </w:r>
      <w:ins w:id="28" w:author="dani" w:date="2021-12-20T16:16:00Z">
        <w:r>
          <w:t>H</w:t>
        </w:r>
      </w:ins>
      <w:del w:id="29" w:author="dani" w:date="2021-12-20T16:16:00Z">
        <w:r>
          <w:delText>h</w:delText>
        </w:r>
      </w:del>
      <w:r>
        <w:t>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Refdenotaalpi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30" w:author="Daniel H." w:date="2019-06-23T13:51:00Z"/>
        </w:rPr>
      </w:pPr>
    </w:p>
    <w:p w14:paraId="2EB7EAB3" w14:textId="77777777" w:rsidR="006148EE" w:rsidRDefault="00720711">
      <w:pPr>
        <w:pStyle w:val="Textoindependiente"/>
        <w:spacing w:line="305" w:lineRule="auto"/>
        <w:ind w:right="351"/>
        <w:jc w:val="both"/>
        <w:rPr>
          <w:b/>
        </w:rPr>
      </w:pPr>
      <w:r>
        <w:rPr>
          <w:b/>
        </w:rPr>
        <w:lastRenderedPageBreak/>
        <w:t xml:space="preserve">Diagram 1. Key drivers of income inequality </w:t>
      </w:r>
    </w:p>
    <w:p w14:paraId="60B3A8B8" w14:textId="77777777" w:rsidR="006148EE" w:rsidRDefault="00720711">
      <w:pPr>
        <w:pStyle w:val="Textoindependiente"/>
        <w:pBdr>
          <w:top w:val="nil"/>
          <w:left w:val="nil"/>
          <w:bottom w:val="nil"/>
          <w:right w:val="nil"/>
          <w:between w:val="nil"/>
        </w:pBdr>
        <w:shd w:val="solid" w:color="FFFFFF" w:fill="auto"/>
        <w:spacing w:line="302" w:lineRule="auto"/>
        <w:ind w:right="121"/>
        <w:jc w:val="center"/>
      </w:pPr>
      <w:commentRangeStart w:id="31"/>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1"/>
      <w:r>
        <w:commentReference w:id="31"/>
      </w:r>
    </w:p>
    <w:p w14:paraId="675C96EC" w14:textId="77777777" w:rsidR="006148EE" w:rsidRDefault="006148EE">
      <w:pPr>
        <w:pStyle w:val="Textoindependiente"/>
        <w:pBdr>
          <w:top w:val="nil"/>
          <w:left w:val="nil"/>
          <w:bottom w:val="nil"/>
          <w:right w:val="nil"/>
          <w:between w:val="nil"/>
        </w:pBdr>
        <w:shd w:val="solid" w:color="FFFFFF" w:fill="auto"/>
        <w:spacing w:line="302" w:lineRule="auto"/>
        <w:ind w:right="121"/>
        <w:jc w:val="center"/>
        <w:rPr>
          <w:del w:id="32" w:author="dani" w:date="2021-12-20T16:16:00Z"/>
        </w:rPr>
      </w:pPr>
    </w:p>
    <w:p w14:paraId="6616D424"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33" w:author="dani" w:date="2021-12-20T16:16:00Z">
        <w:r>
          <w:delText>5</w:delText>
        </w:r>
      </w:del>
      <w:ins w:id="34" w:author="dani" w:date="2021-12-20T16:16:00Z">
        <w:r>
          <w:t>8.</w:t>
        </w:r>
      </w:ins>
      <w:r>
        <w:rPr>
          <w:rStyle w:val="Refdenotaalpie"/>
        </w:rPr>
        <w:footnoteReference w:id="6"/>
      </w:r>
      <w:del w:id="35" w:author="dani" w:date="2021-12-20T16:16:00Z">
        <w:r>
          <w:delText xml:space="preserve"> using different country-level data sets.</w:delText>
        </w:r>
      </w:del>
      <w:r>
        <w:t xml:space="preserve"> To our knowledge, there is limited updated empirical work testing this relationship after the Great Recession (</w:t>
      </w:r>
      <w:del w:id="36" w:author="dani" w:date="2021-12-20T16:16:00Z">
        <w:r>
          <w:delText>e.g.</w:delText>
        </w:r>
      </w:del>
      <w:ins w:id="37" w:author="dani" w:date="2021-12-20T16:16:00Z">
        <w:r>
          <w:t>e.g.,</w:t>
        </w:r>
      </w:ins>
      <w:r>
        <w:t xml:space="preserve">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Our </w:t>
      </w:r>
      <w:del w:id="38" w:author="dani" w:date="2021-12-20T16:16:00Z">
        <w:r>
          <w:rPr>
            <w:highlight w:val="yellow"/>
            <w:rPrChange w:id="39"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 and labour market policies (employment protection and minimum wages),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 and the United States. This allows us to tackle any reverse causality and dynamics in the estimation and correct for cross-section dependence.</w:t>
      </w:r>
    </w:p>
    <w:p w14:paraId="14D56550"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599C67AE" w14:textId="77777777" w:rsidR="006148EE" w:rsidRDefault="006148EE">
      <w:pPr>
        <w:pStyle w:val="Textoindependiente"/>
        <w:pBdr>
          <w:top w:val="nil"/>
          <w:left w:val="nil"/>
          <w:bottom w:val="nil"/>
          <w:right w:val="nil"/>
          <w:between w:val="nil"/>
        </w:pBdr>
        <w:shd w:val="solid" w:color="FFFFFF" w:fill="auto"/>
        <w:spacing w:line="305" w:lineRule="auto"/>
        <w:ind w:right="351"/>
        <w:jc w:val="both"/>
        <w:rPr>
          <w:ins w:id="40" w:author="dani" w:date="2021-12-20T16:16:00Z"/>
        </w:rPr>
      </w:pPr>
    </w:p>
    <w:p w14:paraId="60427233"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Ttulo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77777777" w:rsidR="006148EE" w:rsidRDefault="00720711">
      <w:pPr>
        <w:pStyle w:val="Textoindependiente"/>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Refdenotaalpi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benefits. Health and education are mostly provided as social transfers in kind, but also benefiting the individual households using these services and goods.</w:t>
      </w:r>
    </w:p>
    <w:p w14:paraId="3156C7D5" w14:textId="77777777" w:rsidR="006148EE" w:rsidRDefault="00720711">
      <w:pPr>
        <w:pStyle w:val="Textoindependiente"/>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Textoindependiente"/>
        <w:spacing w:line="305" w:lineRule="auto"/>
        <w:ind w:right="351"/>
        <w:jc w:val="center"/>
        <w:rPr>
          <w:b/>
        </w:rPr>
      </w:pPr>
      <w:r>
        <w:rPr>
          <w:b/>
        </w:rPr>
        <w:t>Diagram 2. Transmission channels of fiscal policies to income distribution</w:t>
      </w:r>
    </w:p>
    <w:p w14:paraId="667BC7D3" w14:textId="77777777" w:rsidR="006148EE" w:rsidRDefault="00720711">
      <w:pPr>
        <w:pStyle w:val="Textoindependiente"/>
        <w:spacing w:line="305" w:lineRule="auto"/>
        <w:ind w:right="351"/>
        <w:jc w:val="center"/>
        <w:rPr>
          <w:sz w:val="16"/>
          <w:szCs w:val="16"/>
        </w:rPr>
      </w:pPr>
      <w:commentRangeStart w:id="41"/>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1"/>
      <w:r>
        <w:commentReference w:id="41"/>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42" w:author="dani" w:date="2021-12-21T16:47:00Z">
        <w:r>
          <w:delText>low income</w:delText>
        </w:r>
      </w:del>
      <w:ins w:id="43" w:author="dani" w:date="2021-12-21T16:47:00Z">
        <w:r>
          <w:t>low-income</w:t>
        </w:r>
      </w:ins>
      <w:r>
        <w:t xml:space="preserve"> families in the form of unemployment assistance or guaranteed minimum income benefits.</w:t>
      </w:r>
      <w:r>
        <w:rPr>
          <w:rStyle w:val="Refdenotaalpie"/>
        </w:rPr>
        <w:t xml:space="preserve"> </w:t>
      </w:r>
      <w:r>
        <w:t xml:space="preserve">Figure 4 shows the shares of working-age individuals receiving out-of-work benefits were highest in Finland, France, and Ireland, with rates above 10% in 2016. On the other hand, </w:t>
      </w:r>
      <w:ins w:id="44"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Textoindependiente"/>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Ttulo1"/>
        <w:numPr>
          <w:ilvl w:val="0"/>
          <w:numId w:val="2"/>
        </w:numPr>
        <w:ind w:left="720" w:hanging="360"/>
        <w:rPr>
          <w:ins w:id="45"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77777777" w:rsidR="006148EE" w:rsidRDefault="00720711">
      <w:pPr>
        <w:spacing w:after="360" w:line="312" w:lineRule="auto"/>
        <w:jc w:val="both"/>
      </w:pPr>
      <w:r>
        <w:t xml:space="preserve">This paper investigates the effect of fiscal policies instruments on income inequality trends by using a </w:t>
      </w:r>
      <w:del w:id="46" w:author="dani" w:date="2022-01-23T18:04:00Z">
        <w:r>
          <w:rPr>
            <w:highlight w:val="yellow"/>
          </w:rPr>
          <w:delText>Panel VAR</w:delText>
        </w:r>
      </w:del>
      <w:ins w:id="47" w:author="dani" w:date="2022-01-23T18:04:00Z">
        <w:r>
          <w:t>dynamic local projection</w:t>
        </w:r>
      </w:ins>
      <w:del w:id="48" w:author="dani" w:date="2022-01-23T18:04:00Z">
        <w:r>
          <w:delText xml:space="preserve"> data</w:delText>
        </w:r>
      </w:del>
      <w:r>
        <w:t xml:space="preserve"> model</w:t>
      </w:r>
      <w:ins w:id="49" w:author="Dan" w:date="2022-02-01T17:12:00Z">
        <w:r>
          <w:t xml:space="preserve">, </w:t>
        </w:r>
        <w:r>
          <w:rPr>
            <w:rFonts w:ascii="Calibri" w:eastAsia="Calibri" w:hAnsi="Calibri" w:cs="Calibri"/>
            <w:sz w:val="22"/>
            <w:szCs w:val="22"/>
            <w:lang w:val="en-US" w:eastAsia="en-US"/>
          </w:rPr>
          <w:t xml:space="preserve">starting with </w:t>
        </w:r>
        <w:proofErr w:type="spellStart"/>
        <w:r>
          <w:rPr>
            <w:rFonts w:ascii="Calibri" w:eastAsia="Calibri" w:hAnsi="Calibri" w:cs="Calibri"/>
            <w:sz w:val="22"/>
            <w:szCs w:val="22"/>
            <w:lang w:val="en-US" w:eastAsia="en-US"/>
          </w:rPr>
          <w:t>Jordà</w:t>
        </w:r>
        <w:proofErr w:type="spellEnd"/>
        <w:r>
          <w:rPr>
            <w:rFonts w:ascii="Calibri" w:eastAsia="Calibri" w:hAnsi="Calibri" w:cs="Calibri"/>
            <w:sz w:val="22"/>
            <w:szCs w:val="22"/>
            <w:lang w:val="en-US" w:eastAsia="en-US"/>
          </w:rPr>
          <w:t xml:space="preserve"> (2005), local projections (LPs) have become an increasingly widespread alternative econometric approach.</w:t>
        </w:r>
      </w:ins>
      <w:r>
        <w:t>. We alternate different identification strategies and data sources to overcome potential problems of endogeneity.</w:t>
      </w:r>
    </w:p>
    <w:p w14:paraId="4B7D64C6" w14:textId="77777777" w:rsidR="006148EE" w:rsidRDefault="00720711">
      <w:pPr>
        <w:spacing w:after="360" w:line="312" w:lineRule="auto"/>
        <w:jc w:val="both"/>
      </w:pPr>
      <w:r>
        <w:t xml:space="preserve">We look at the effect of three explanatory policy variables of interest – government expenditure, social payments, and progressive taxation – on the Gini coefficient. As for the measurement of income inequality, we rely on the net Gini coefficient. </w:t>
      </w:r>
      <w:commentRangeStart w:id="50"/>
      <w:r>
        <w:t>To achieve a sufficient high coverage of countries and points of time, the reliance on the Gini coefficient is inevitable.</w:t>
      </w:r>
      <w:commentRangeEnd w:id="50"/>
      <w:r>
        <w:commentReference w:id="50"/>
      </w:r>
    </w:p>
    <w:p w14:paraId="248FE2E9" w14:textId="77777777" w:rsidR="006148EE" w:rsidRDefault="00720711">
      <w:pPr>
        <w:pStyle w:val="Prrafodelista"/>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pPr>
        <w:spacing w:after="360" w:line="312" w:lineRule="auto"/>
        <w:jc w:val="both"/>
      </w:pPr>
      <w:r>
        <w:lastRenderedPageBreak/>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Refdenotaalpi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53" w:author="dani" w:date="2021-12-21T16:47:00Z">
        <w:r>
          <w:delText>e.g.</w:delText>
        </w:r>
      </w:del>
      <w:ins w:id="54" w:author="dani" w:date="2021-12-21T16:47:00Z">
        <w:r>
          <w:t>e.g.,</w:t>
        </w:r>
      </w:ins>
      <w:r>
        <w:t xml:space="preserve"> Lundberg and Squire, 2003).</w:t>
      </w:r>
    </w:p>
    <w:p w14:paraId="3ADB9D30" w14:textId="77777777"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55" w:author="dani" w:date="2021-12-21T16:47:00Z">
        <w:r>
          <w:rPr>
            <w:shd w:val="clear" w:color="auto" w:fill="FFFFFF"/>
          </w:rPr>
          <w:delText>in kind</w:delText>
        </w:r>
      </w:del>
      <w:ins w:id="56"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57" w:author="dani" w:date="2021-12-21T16:47:00Z">
        <w:r>
          <w:t>, and the effects of direct and indirect taxation</w:t>
        </w:r>
      </w:ins>
      <w:r>
        <w:t xml:space="preserve">. </w:t>
      </w:r>
      <w:commentRangeStart w:id="58"/>
      <w:r>
        <w:t xml:space="preserve">Finally, we add </w:t>
      </w:r>
      <w:r w:rsidRPr="008E0C3F">
        <w:rPr>
          <w:highlight w:val="yellow"/>
        </w:rPr>
        <w:t>measures of the labour markets, via employment protection and minimum wages.</w:t>
      </w:r>
      <w:commentRangeEnd w:id="58"/>
      <w:r>
        <w:commentReference w:id="58"/>
      </w:r>
    </w:p>
    <w:p w14:paraId="1629FE8D" w14:textId="77777777" w:rsidR="006148EE" w:rsidRDefault="00720711">
      <w:pPr>
        <w:spacing w:after="360" w:line="312" w:lineRule="auto"/>
        <w:jc w:val="both"/>
      </w:pPr>
      <w:r>
        <w:t xml:space="preserve">All variables </w:t>
      </w:r>
      <w:del w:id="59"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4171EF8" w14:textId="77777777" w:rsidR="006148EE" w:rsidRDefault="006148EE">
      <w:pPr>
        <w:jc w:val="center"/>
        <w:rPr>
          <w:b/>
        </w:rPr>
      </w:pPr>
    </w:p>
    <w:p w14:paraId="660BEF53" w14:textId="77777777" w:rsidR="006148EE" w:rsidRDefault="00720711">
      <w:pPr>
        <w:jc w:val="center"/>
      </w:pPr>
      <w:commentRangeStart w:id="60"/>
      <w:r>
        <w:rPr>
          <w:b/>
        </w:rPr>
        <w:t>Table 1. Descriptive statistics and model variables</w:t>
      </w:r>
      <w:commentRangeEnd w:id="60"/>
      <w:r>
        <w:commentReference w:id="60"/>
      </w:r>
    </w:p>
    <w:p w14:paraId="72E93E2F" w14:textId="77777777" w:rsidR="006148EE" w:rsidRDefault="006148EE"/>
    <w:tbl>
      <w:tblPr>
        <w:tblW w:w="8838" w:type="dxa"/>
        <w:tblCellMar>
          <w:left w:w="70" w:type="dxa"/>
          <w:right w:w="70" w:type="dxa"/>
        </w:tblCellMar>
        <w:tblLook w:val="04A0" w:firstRow="1" w:lastRow="0" w:firstColumn="1" w:lastColumn="0" w:noHBand="0" w:noVBand="1"/>
      </w:tblPr>
      <w:tblGrid>
        <w:gridCol w:w="2335"/>
        <w:gridCol w:w="929"/>
        <w:gridCol w:w="929"/>
        <w:gridCol w:w="929"/>
        <w:gridCol w:w="929"/>
        <w:gridCol w:w="929"/>
        <w:gridCol w:w="929"/>
        <w:gridCol w:w="929"/>
      </w:tblGrid>
      <w:tr w:rsidR="00605382" w14:paraId="70B0299B" w14:textId="77777777" w:rsidTr="00605382">
        <w:trPr>
          <w:trHeight w:val="20"/>
        </w:trPr>
        <w:tc>
          <w:tcPr>
            <w:tcW w:w="2335" w:type="dxa"/>
            <w:tcBorders>
              <w:top w:val="nil"/>
              <w:left w:val="nil"/>
              <w:bottom w:val="nil"/>
              <w:right w:val="nil"/>
            </w:tcBorders>
            <w:shd w:val="clear" w:color="auto" w:fill="auto"/>
            <w:noWrap/>
            <w:vAlign w:val="bottom"/>
            <w:hideMark/>
          </w:tcPr>
          <w:p w14:paraId="4FEC0B74" w14:textId="77777777" w:rsidR="00605382" w:rsidRPr="009327EA" w:rsidRDefault="00605382" w:rsidP="00605382">
            <w:pPr>
              <w:spacing w:line="250" w:lineRule="auto"/>
              <w:rPr>
                <w:sz w:val="20"/>
                <w:szCs w:val="20"/>
                <w:lang w:val="en-US" w:eastAsia="es-ES"/>
                <w:rPrChange w:id="61" w:author="dani" w:date="2022-02-08T16:00:00Z">
                  <w:rPr>
                    <w:sz w:val="20"/>
                    <w:szCs w:val="20"/>
                    <w:lang w:val="es-ES" w:eastAsia="es-ES"/>
                  </w:rPr>
                </w:rPrChange>
              </w:rPr>
            </w:pPr>
          </w:p>
        </w:tc>
        <w:tc>
          <w:tcPr>
            <w:tcW w:w="929" w:type="dxa"/>
            <w:tcBorders>
              <w:top w:val="single" w:sz="8" w:space="0" w:color="000000"/>
              <w:left w:val="nil"/>
              <w:bottom w:val="single" w:sz="8" w:space="0" w:color="000000"/>
              <w:right w:val="nil"/>
            </w:tcBorders>
            <w:shd w:val="clear" w:color="auto" w:fill="auto"/>
            <w:noWrap/>
            <w:vAlign w:val="center"/>
            <w:hideMark/>
          </w:tcPr>
          <w:p w14:paraId="2D803583" w14:textId="77777777" w:rsidR="00605382" w:rsidRDefault="00605382" w:rsidP="00605382">
            <w:pPr>
              <w:spacing w:line="250" w:lineRule="auto"/>
              <w:jc w:val="center"/>
              <w:rPr>
                <w:color w:val="000000"/>
                <w:sz w:val="18"/>
                <w:szCs w:val="18"/>
              </w:rPr>
            </w:pPr>
            <w:r>
              <w:rPr>
                <w:color w:val="000000"/>
                <w:sz w:val="18"/>
                <w:szCs w:val="18"/>
              </w:rPr>
              <w:t>Mean</w:t>
            </w:r>
          </w:p>
        </w:tc>
        <w:tc>
          <w:tcPr>
            <w:tcW w:w="929" w:type="dxa"/>
            <w:tcBorders>
              <w:top w:val="single" w:sz="8" w:space="0" w:color="000000"/>
              <w:left w:val="nil"/>
              <w:bottom w:val="single" w:sz="8" w:space="0" w:color="000000"/>
              <w:right w:val="nil"/>
            </w:tcBorders>
            <w:shd w:val="clear" w:color="auto" w:fill="auto"/>
            <w:noWrap/>
            <w:vAlign w:val="center"/>
            <w:hideMark/>
          </w:tcPr>
          <w:p w14:paraId="2A91AA4C" w14:textId="77777777" w:rsidR="00605382" w:rsidRDefault="00605382" w:rsidP="00605382">
            <w:pPr>
              <w:spacing w:line="250" w:lineRule="auto"/>
              <w:jc w:val="center"/>
              <w:rPr>
                <w:color w:val="000000"/>
                <w:sz w:val="18"/>
                <w:szCs w:val="18"/>
              </w:rPr>
            </w:pPr>
            <w:r>
              <w:rPr>
                <w:color w:val="000000"/>
                <w:sz w:val="18"/>
                <w:szCs w:val="18"/>
              </w:rPr>
              <w:t>Median</w:t>
            </w:r>
          </w:p>
        </w:tc>
        <w:tc>
          <w:tcPr>
            <w:tcW w:w="929" w:type="dxa"/>
            <w:tcBorders>
              <w:top w:val="single" w:sz="8" w:space="0" w:color="000000"/>
              <w:left w:val="nil"/>
              <w:bottom w:val="single" w:sz="8" w:space="0" w:color="000000"/>
              <w:right w:val="nil"/>
            </w:tcBorders>
            <w:shd w:val="clear" w:color="auto" w:fill="auto"/>
            <w:noWrap/>
            <w:vAlign w:val="center"/>
            <w:hideMark/>
          </w:tcPr>
          <w:p w14:paraId="313EF8EE" w14:textId="77777777" w:rsidR="00605382" w:rsidRDefault="00605382" w:rsidP="00605382">
            <w:pPr>
              <w:spacing w:line="250" w:lineRule="auto"/>
              <w:jc w:val="center"/>
              <w:rPr>
                <w:color w:val="000000"/>
                <w:sz w:val="18"/>
                <w:szCs w:val="18"/>
              </w:rPr>
            </w:pPr>
            <w:r>
              <w:rPr>
                <w:color w:val="000000"/>
                <w:sz w:val="18"/>
                <w:szCs w:val="18"/>
              </w:rPr>
              <w:t>St. Dev.</w:t>
            </w:r>
          </w:p>
        </w:tc>
        <w:tc>
          <w:tcPr>
            <w:tcW w:w="929" w:type="dxa"/>
            <w:tcBorders>
              <w:top w:val="single" w:sz="8" w:space="0" w:color="000000"/>
              <w:left w:val="nil"/>
              <w:bottom w:val="single" w:sz="8" w:space="0" w:color="000000"/>
              <w:right w:val="nil"/>
            </w:tcBorders>
            <w:shd w:val="clear" w:color="auto" w:fill="auto"/>
            <w:noWrap/>
            <w:vAlign w:val="center"/>
            <w:hideMark/>
          </w:tcPr>
          <w:p w14:paraId="57E09BB3" w14:textId="77777777" w:rsidR="00605382" w:rsidRDefault="00605382" w:rsidP="00605382">
            <w:pPr>
              <w:spacing w:line="250" w:lineRule="auto"/>
              <w:jc w:val="center"/>
              <w:rPr>
                <w:color w:val="000000"/>
                <w:sz w:val="18"/>
                <w:szCs w:val="18"/>
              </w:rPr>
            </w:pPr>
            <w:r>
              <w:rPr>
                <w:color w:val="000000"/>
                <w:sz w:val="18"/>
                <w:szCs w:val="18"/>
              </w:rPr>
              <w:t>Minimum</w:t>
            </w:r>
          </w:p>
        </w:tc>
        <w:tc>
          <w:tcPr>
            <w:tcW w:w="929" w:type="dxa"/>
            <w:tcBorders>
              <w:top w:val="single" w:sz="8" w:space="0" w:color="000000"/>
              <w:left w:val="nil"/>
              <w:bottom w:val="single" w:sz="8" w:space="0" w:color="000000"/>
              <w:right w:val="nil"/>
            </w:tcBorders>
            <w:shd w:val="clear" w:color="auto" w:fill="auto"/>
            <w:noWrap/>
            <w:vAlign w:val="center"/>
            <w:hideMark/>
          </w:tcPr>
          <w:p w14:paraId="5EC208AD" w14:textId="77777777" w:rsidR="00605382" w:rsidRDefault="00605382" w:rsidP="00605382">
            <w:pPr>
              <w:spacing w:line="250" w:lineRule="auto"/>
              <w:jc w:val="center"/>
              <w:rPr>
                <w:color w:val="000000"/>
                <w:sz w:val="18"/>
                <w:szCs w:val="18"/>
              </w:rPr>
            </w:pPr>
            <w:r>
              <w:rPr>
                <w:color w:val="000000"/>
                <w:sz w:val="18"/>
                <w:szCs w:val="18"/>
              </w:rPr>
              <w:t>Maximum</w:t>
            </w:r>
          </w:p>
        </w:tc>
        <w:tc>
          <w:tcPr>
            <w:tcW w:w="929" w:type="dxa"/>
            <w:tcBorders>
              <w:top w:val="single" w:sz="8" w:space="0" w:color="000000"/>
              <w:left w:val="nil"/>
              <w:bottom w:val="single" w:sz="8" w:space="0" w:color="000000"/>
              <w:right w:val="nil"/>
            </w:tcBorders>
            <w:shd w:val="clear" w:color="auto" w:fill="auto"/>
            <w:noWrap/>
            <w:vAlign w:val="center"/>
            <w:hideMark/>
          </w:tcPr>
          <w:p w14:paraId="54D3CF34" w14:textId="77777777" w:rsidR="00605382" w:rsidRDefault="00605382" w:rsidP="00605382">
            <w:pPr>
              <w:spacing w:line="250" w:lineRule="auto"/>
              <w:jc w:val="center"/>
              <w:rPr>
                <w:color w:val="000000"/>
                <w:sz w:val="18"/>
                <w:szCs w:val="18"/>
              </w:rPr>
            </w:pPr>
            <w:r>
              <w:rPr>
                <w:color w:val="000000"/>
                <w:sz w:val="18"/>
                <w:szCs w:val="18"/>
              </w:rPr>
              <w:t>Skewness</w:t>
            </w:r>
          </w:p>
        </w:tc>
        <w:tc>
          <w:tcPr>
            <w:tcW w:w="929" w:type="dxa"/>
            <w:tcBorders>
              <w:top w:val="single" w:sz="8" w:space="0" w:color="000000"/>
              <w:left w:val="nil"/>
              <w:bottom w:val="single" w:sz="8" w:space="0" w:color="000000"/>
              <w:right w:val="nil"/>
            </w:tcBorders>
            <w:shd w:val="clear" w:color="auto" w:fill="auto"/>
            <w:noWrap/>
            <w:vAlign w:val="center"/>
            <w:hideMark/>
          </w:tcPr>
          <w:p w14:paraId="5CC0EF7B" w14:textId="77777777" w:rsidR="00605382" w:rsidRDefault="00605382" w:rsidP="00605382">
            <w:pPr>
              <w:spacing w:line="250" w:lineRule="auto"/>
              <w:jc w:val="center"/>
              <w:rPr>
                <w:color w:val="000000"/>
                <w:sz w:val="18"/>
                <w:szCs w:val="18"/>
              </w:rPr>
            </w:pPr>
            <w:r>
              <w:rPr>
                <w:color w:val="000000"/>
                <w:sz w:val="18"/>
                <w:szCs w:val="18"/>
              </w:rPr>
              <w:t>Kurtosis</w:t>
            </w:r>
          </w:p>
        </w:tc>
      </w:tr>
      <w:tr w:rsidR="00605382" w14:paraId="771BDAAD"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31391D0A" w14:textId="77777777" w:rsidR="00605382" w:rsidRDefault="00605382" w:rsidP="00605382">
            <w:pPr>
              <w:spacing w:line="250" w:lineRule="auto"/>
              <w:jc w:val="center"/>
              <w:rPr>
                <w:b/>
                <w:bCs/>
                <w:color w:val="000000"/>
                <w:sz w:val="18"/>
                <w:szCs w:val="18"/>
              </w:rPr>
            </w:pPr>
            <w:r>
              <w:rPr>
                <w:b/>
                <w:bCs/>
                <w:color w:val="000000"/>
                <w:sz w:val="18"/>
                <w:szCs w:val="18"/>
              </w:rPr>
              <w:t>Control variables</w:t>
            </w:r>
          </w:p>
        </w:tc>
      </w:tr>
      <w:tr w:rsidR="00605382" w14:paraId="12A460B8" w14:textId="77777777" w:rsidTr="00605382">
        <w:trPr>
          <w:trHeight w:val="20"/>
        </w:trPr>
        <w:tc>
          <w:tcPr>
            <w:tcW w:w="2335" w:type="dxa"/>
            <w:tcBorders>
              <w:top w:val="nil"/>
              <w:left w:val="nil"/>
              <w:bottom w:val="nil"/>
              <w:right w:val="nil"/>
            </w:tcBorders>
            <w:shd w:val="clear" w:color="auto" w:fill="auto"/>
            <w:noWrap/>
            <w:vAlign w:val="center"/>
            <w:hideMark/>
          </w:tcPr>
          <w:p w14:paraId="02A11B15" w14:textId="77777777" w:rsidR="00605382" w:rsidRDefault="00605382" w:rsidP="00605382">
            <w:pPr>
              <w:spacing w:line="250" w:lineRule="auto"/>
              <w:rPr>
                <w:i/>
                <w:iCs/>
                <w:color w:val="000000"/>
                <w:sz w:val="18"/>
                <w:szCs w:val="18"/>
              </w:rPr>
            </w:pPr>
            <w:r>
              <w:rPr>
                <w:i/>
                <w:iCs/>
                <w:color w:val="000000"/>
                <w:sz w:val="18"/>
                <w:szCs w:val="18"/>
              </w:rPr>
              <w:t xml:space="preserve"> Gini</w:t>
            </w:r>
          </w:p>
        </w:tc>
        <w:tc>
          <w:tcPr>
            <w:tcW w:w="929" w:type="dxa"/>
            <w:tcBorders>
              <w:top w:val="nil"/>
              <w:left w:val="nil"/>
              <w:bottom w:val="nil"/>
              <w:right w:val="nil"/>
            </w:tcBorders>
            <w:shd w:val="clear" w:color="auto" w:fill="auto"/>
            <w:noWrap/>
            <w:vAlign w:val="center"/>
            <w:hideMark/>
          </w:tcPr>
          <w:p w14:paraId="7998AE65" w14:textId="77777777" w:rsidR="00605382" w:rsidRDefault="00605382" w:rsidP="00605382">
            <w:pPr>
              <w:spacing w:line="250" w:lineRule="auto"/>
              <w:jc w:val="center"/>
              <w:rPr>
                <w:color w:val="000000"/>
                <w:sz w:val="18"/>
                <w:szCs w:val="18"/>
              </w:rPr>
            </w:pPr>
            <w:r>
              <w:rPr>
                <w:color w:val="000000"/>
                <w:sz w:val="18"/>
                <w:szCs w:val="18"/>
              </w:rPr>
              <w:t>1.448</w:t>
            </w:r>
          </w:p>
        </w:tc>
        <w:tc>
          <w:tcPr>
            <w:tcW w:w="929" w:type="dxa"/>
            <w:tcBorders>
              <w:top w:val="nil"/>
              <w:left w:val="nil"/>
              <w:bottom w:val="nil"/>
              <w:right w:val="nil"/>
            </w:tcBorders>
            <w:shd w:val="clear" w:color="auto" w:fill="auto"/>
            <w:noWrap/>
            <w:vAlign w:val="center"/>
            <w:hideMark/>
          </w:tcPr>
          <w:p w14:paraId="71675A9E" w14:textId="77777777" w:rsidR="00605382" w:rsidRDefault="00605382" w:rsidP="00605382">
            <w:pPr>
              <w:spacing w:line="250" w:lineRule="auto"/>
              <w:jc w:val="center"/>
              <w:rPr>
                <w:color w:val="000000"/>
                <w:sz w:val="18"/>
                <w:szCs w:val="18"/>
              </w:rPr>
            </w:pPr>
            <w:r>
              <w:rPr>
                <w:color w:val="000000"/>
                <w:sz w:val="18"/>
                <w:szCs w:val="18"/>
              </w:rPr>
              <w:t>1.445</w:t>
            </w:r>
          </w:p>
        </w:tc>
        <w:tc>
          <w:tcPr>
            <w:tcW w:w="929" w:type="dxa"/>
            <w:tcBorders>
              <w:top w:val="nil"/>
              <w:left w:val="nil"/>
              <w:bottom w:val="nil"/>
              <w:right w:val="nil"/>
            </w:tcBorders>
            <w:shd w:val="clear" w:color="auto" w:fill="auto"/>
            <w:noWrap/>
            <w:vAlign w:val="center"/>
            <w:hideMark/>
          </w:tcPr>
          <w:p w14:paraId="250C4EF8" w14:textId="77777777" w:rsidR="00605382" w:rsidRDefault="00605382" w:rsidP="00605382">
            <w:pPr>
              <w:spacing w:line="250" w:lineRule="auto"/>
              <w:jc w:val="center"/>
              <w:rPr>
                <w:color w:val="000000"/>
                <w:sz w:val="18"/>
                <w:szCs w:val="18"/>
              </w:rPr>
            </w:pPr>
            <w:r>
              <w:rPr>
                <w:color w:val="000000"/>
                <w:sz w:val="18"/>
                <w:szCs w:val="18"/>
              </w:rPr>
              <w:t>0.077</w:t>
            </w:r>
          </w:p>
        </w:tc>
        <w:tc>
          <w:tcPr>
            <w:tcW w:w="929" w:type="dxa"/>
            <w:tcBorders>
              <w:top w:val="nil"/>
              <w:left w:val="nil"/>
              <w:bottom w:val="nil"/>
              <w:right w:val="nil"/>
            </w:tcBorders>
            <w:shd w:val="clear" w:color="auto" w:fill="auto"/>
            <w:noWrap/>
            <w:vAlign w:val="center"/>
            <w:hideMark/>
          </w:tcPr>
          <w:p w14:paraId="643E4567" w14:textId="77777777" w:rsidR="00605382" w:rsidRDefault="00605382" w:rsidP="00605382">
            <w:pPr>
              <w:spacing w:line="250" w:lineRule="auto"/>
              <w:jc w:val="center"/>
              <w:rPr>
                <w:color w:val="000000"/>
                <w:sz w:val="18"/>
                <w:szCs w:val="18"/>
              </w:rPr>
            </w:pPr>
            <w:r>
              <w:rPr>
                <w:color w:val="000000"/>
                <w:sz w:val="18"/>
                <w:szCs w:val="18"/>
              </w:rPr>
              <w:t>1.123</w:t>
            </w:r>
          </w:p>
        </w:tc>
        <w:tc>
          <w:tcPr>
            <w:tcW w:w="929" w:type="dxa"/>
            <w:tcBorders>
              <w:top w:val="nil"/>
              <w:left w:val="nil"/>
              <w:bottom w:val="nil"/>
              <w:right w:val="nil"/>
            </w:tcBorders>
            <w:shd w:val="clear" w:color="auto" w:fill="auto"/>
            <w:noWrap/>
            <w:vAlign w:val="center"/>
            <w:hideMark/>
          </w:tcPr>
          <w:p w14:paraId="43F95AEE" w14:textId="77777777" w:rsidR="00605382" w:rsidRDefault="00605382" w:rsidP="00605382">
            <w:pPr>
              <w:spacing w:line="250" w:lineRule="auto"/>
              <w:jc w:val="center"/>
              <w:rPr>
                <w:color w:val="000000"/>
                <w:sz w:val="18"/>
                <w:szCs w:val="18"/>
              </w:rPr>
            </w:pPr>
            <w:r>
              <w:rPr>
                <w:color w:val="000000"/>
                <w:sz w:val="18"/>
                <w:szCs w:val="18"/>
              </w:rPr>
              <w:t>1.591</w:t>
            </w:r>
          </w:p>
        </w:tc>
        <w:tc>
          <w:tcPr>
            <w:tcW w:w="929" w:type="dxa"/>
            <w:tcBorders>
              <w:top w:val="nil"/>
              <w:left w:val="nil"/>
              <w:bottom w:val="nil"/>
              <w:right w:val="nil"/>
            </w:tcBorders>
            <w:shd w:val="clear" w:color="auto" w:fill="auto"/>
            <w:noWrap/>
            <w:vAlign w:val="center"/>
            <w:hideMark/>
          </w:tcPr>
          <w:p w14:paraId="5022467C" w14:textId="77777777" w:rsidR="00605382" w:rsidRDefault="00605382" w:rsidP="00605382">
            <w:pPr>
              <w:spacing w:line="250" w:lineRule="auto"/>
              <w:jc w:val="center"/>
              <w:rPr>
                <w:color w:val="000000"/>
                <w:sz w:val="18"/>
                <w:szCs w:val="18"/>
              </w:rPr>
            </w:pPr>
            <w:r>
              <w:rPr>
                <w:color w:val="000000"/>
                <w:sz w:val="18"/>
                <w:szCs w:val="18"/>
              </w:rPr>
              <w:t>-0.785</w:t>
            </w:r>
          </w:p>
        </w:tc>
        <w:tc>
          <w:tcPr>
            <w:tcW w:w="929" w:type="dxa"/>
            <w:tcBorders>
              <w:top w:val="nil"/>
              <w:left w:val="nil"/>
              <w:bottom w:val="nil"/>
              <w:right w:val="nil"/>
            </w:tcBorders>
            <w:shd w:val="clear" w:color="auto" w:fill="auto"/>
            <w:noWrap/>
            <w:vAlign w:val="center"/>
            <w:hideMark/>
          </w:tcPr>
          <w:p w14:paraId="4DF6DDB6" w14:textId="77777777" w:rsidR="00605382" w:rsidRDefault="00605382" w:rsidP="00605382">
            <w:pPr>
              <w:spacing w:line="250" w:lineRule="auto"/>
              <w:jc w:val="center"/>
              <w:rPr>
                <w:color w:val="000000"/>
                <w:sz w:val="18"/>
                <w:szCs w:val="18"/>
              </w:rPr>
            </w:pPr>
            <w:r>
              <w:rPr>
                <w:color w:val="000000"/>
                <w:sz w:val="18"/>
                <w:szCs w:val="18"/>
              </w:rPr>
              <w:t>1.169</w:t>
            </w:r>
          </w:p>
        </w:tc>
      </w:tr>
      <w:tr w:rsidR="00605382" w14:paraId="4591EFC0" w14:textId="77777777" w:rsidTr="00605382">
        <w:trPr>
          <w:trHeight w:val="20"/>
        </w:trPr>
        <w:tc>
          <w:tcPr>
            <w:tcW w:w="2335" w:type="dxa"/>
            <w:tcBorders>
              <w:top w:val="nil"/>
              <w:left w:val="nil"/>
              <w:bottom w:val="nil"/>
              <w:right w:val="nil"/>
            </w:tcBorders>
            <w:shd w:val="clear" w:color="auto" w:fill="auto"/>
            <w:noWrap/>
            <w:vAlign w:val="center"/>
            <w:hideMark/>
          </w:tcPr>
          <w:p w14:paraId="471F1EE7" w14:textId="77777777" w:rsidR="00605382" w:rsidRDefault="00605382" w:rsidP="00605382">
            <w:pPr>
              <w:spacing w:line="250" w:lineRule="auto"/>
              <w:rPr>
                <w:i/>
                <w:iCs/>
                <w:color w:val="000000"/>
                <w:sz w:val="18"/>
                <w:szCs w:val="18"/>
              </w:rPr>
            </w:pPr>
            <w:r>
              <w:rPr>
                <w:i/>
                <w:iCs/>
                <w:color w:val="000000"/>
                <w:sz w:val="18"/>
                <w:szCs w:val="18"/>
              </w:rPr>
              <w:t xml:space="preserve"> GDP nominal growth per capita</w:t>
            </w:r>
          </w:p>
        </w:tc>
        <w:tc>
          <w:tcPr>
            <w:tcW w:w="929" w:type="dxa"/>
            <w:tcBorders>
              <w:top w:val="nil"/>
              <w:left w:val="nil"/>
              <w:bottom w:val="nil"/>
              <w:right w:val="nil"/>
            </w:tcBorders>
            <w:shd w:val="clear" w:color="auto" w:fill="auto"/>
            <w:noWrap/>
            <w:vAlign w:val="center"/>
            <w:hideMark/>
          </w:tcPr>
          <w:p w14:paraId="0FF15644" w14:textId="77777777" w:rsidR="00605382" w:rsidRDefault="00605382" w:rsidP="00605382">
            <w:pPr>
              <w:spacing w:line="250" w:lineRule="auto"/>
              <w:jc w:val="center"/>
              <w:rPr>
                <w:color w:val="000000"/>
                <w:sz w:val="18"/>
                <w:szCs w:val="18"/>
              </w:rPr>
            </w:pPr>
            <w:r>
              <w:rPr>
                <w:color w:val="000000"/>
                <w:sz w:val="18"/>
                <w:szCs w:val="18"/>
              </w:rPr>
              <w:t>1.104</w:t>
            </w:r>
          </w:p>
        </w:tc>
        <w:tc>
          <w:tcPr>
            <w:tcW w:w="929" w:type="dxa"/>
            <w:tcBorders>
              <w:top w:val="nil"/>
              <w:left w:val="nil"/>
              <w:bottom w:val="nil"/>
              <w:right w:val="nil"/>
            </w:tcBorders>
            <w:shd w:val="clear" w:color="auto" w:fill="auto"/>
            <w:noWrap/>
            <w:vAlign w:val="center"/>
            <w:hideMark/>
          </w:tcPr>
          <w:p w14:paraId="38873A15" w14:textId="77777777" w:rsidR="00605382" w:rsidRDefault="00605382" w:rsidP="00605382">
            <w:pPr>
              <w:spacing w:line="250" w:lineRule="auto"/>
              <w:jc w:val="center"/>
              <w:rPr>
                <w:color w:val="000000"/>
                <w:sz w:val="18"/>
                <w:szCs w:val="18"/>
              </w:rPr>
            </w:pPr>
            <w:r>
              <w:rPr>
                <w:color w:val="000000"/>
                <w:sz w:val="18"/>
                <w:szCs w:val="18"/>
              </w:rPr>
              <w:t>1.099</w:t>
            </w:r>
          </w:p>
        </w:tc>
        <w:tc>
          <w:tcPr>
            <w:tcW w:w="929" w:type="dxa"/>
            <w:tcBorders>
              <w:top w:val="nil"/>
              <w:left w:val="nil"/>
              <w:bottom w:val="nil"/>
              <w:right w:val="nil"/>
            </w:tcBorders>
            <w:shd w:val="clear" w:color="auto" w:fill="auto"/>
            <w:noWrap/>
            <w:vAlign w:val="center"/>
            <w:hideMark/>
          </w:tcPr>
          <w:p w14:paraId="36CC0721" w14:textId="77777777" w:rsidR="00605382" w:rsidRDefault="00605382" w:rsidP="00605382">
            <w:pPr>
              <w:spacing w:line="250" w:lineRule="auto"/>
              <w:jc w:val="center"/>
              <w:rPr>
                <w:color w:val="000000"/>
                <w:sz w:val="18"/>
                <w:szCs w:val="18"/>
              </w:rPr>
            </w:pPr>
            <w:r>
              <w:rPr>
                <w:color w:val="000000"/>
                <w:sz w:val="18"/>
                <w:szCs w:val="18"/>
              </w:rPr>
              <w:t>0.023</w:t>
            </w:r>
          </w:p>
        </w:tc>
        <w:tc>
          <w:tcPr>
            <w:tcW w:w="929" w:type="dxa"/>
            <w:tcBorders>
              <w:top w:val="nil"/>
              <w:left w:val="nil"/>
              <w:bottom w:val="nil"/>
              <w:right w:val="nil"/>
            </w:tcBorders>
            <w:shd w:val="clear" w:color="auto" w:fill="auto"/>
            <w:noWrap/>
            <w:vAlign w:val="center"/>
            <w:hideMark/>
          </w:tcPr>
          <w:p w14:paraId="4C3A4C1D" w14:textId="77777777" w:rsidR="00605382" w:rsidRDefault="00605382" w:rsidP="00605382">
            <w:pPr>
              <w:spacing w:line="250" w:lineRule="auto"/>
              <w:jc w:val="center"/>
              <w:rPr>
                <w:color w:val="000000"/>
                <w:sz w:val="18"/>
                <w:szCs w:val="18"/>
              </w:rPr>
            </w:pPr>
            <w:r>
              <w:rPr>
                <w:color w:val="000000"/>
                <w:sz w:val="18"/>
                <w:szCs w:val="18"/>
              </w:rPr>
              <w:t>1.049</w:t>
            </w:r>
          </w:p>
        </w:tc>
        <w:tc>
          <w:tcPr>
            <w:tcW w:w="929" w:type="dxa"/>
            <w:tcBorders>
              <w:top w:val="nil"/>
              <w:left w:val="nil"/>
              <w:bottom w:val="nil"/>
              <w:right w:val="nil"/>
            </w:tcBorders>
            <w:shd w:val="clear" w:color="auto" w:fill="auto"/>
            <w:noWrap/>
            <w:vAlign w:val="center"/>
            <w:hideMark/>
          </w:tcPr>
          <w:p w14:paraId="7386C72E" w14:textId="77777777" w:rsidR="00605382" w:rsidRDefault="00605382" w:rsidP="00605382">
            <w:pPr>
              <w:spacing w:line="250" w:lineRule="auto"/>
              <w:jc w:val="center"/>
              <w:rPr>
                <w:color w:val="000000"/>
                <w:sz w:val="18"/>
                <w:szCs w:val="18"/>
              </w:rPr>
            </w:pPr>
            <w:r>
              <w:rPr>
                <w:color w:val="000000"/>
                <w:sz w:val="18"/>
                <w:szCs w:val="18"/>
              </w:rPr>
              <w:t>1.159</w:t>
            </w:r>
          </w:p>
        </w:tc>
        <w:tc>
          <w:tcPr>
            <w:tcW w:w="929" w:type="dxa"/>
            <w:tcBorders>
              <w:top w:val="nil"/>
              <w:left w:val="nil"/>
              <w:bottom w:val="nil"/>
              <w:right w:val="nil"/>
            </w:tcBorders>
            <w:shd w:val="clear" w:color="auto" w:fill="auto"/>
            <w:noWrap/>
            <w:vAlign w:val="center"/>
            <w:hideMark/>
          </w:tcPr>
          <w:p w14:paraId="149416F7" w14:textId="77777777" w:rsidR="00605382" w:rsidRDefault="00605382" w:rsidP="00605382">
            <w:pPr>
              <w:spacing w:line="250" w:lineRule="auto"/>
              <w:jc w:val="center"/>
              <w:rPr>
                <w:color w:val="000000"/>
                <w:sz w:val="18"/>
                <w:szCs w:val="18"/>
              </w:rPr>
            </w:pPr>
            <w:r>
              <w:rPr>
                <w:color w:val="000000"/>
                <w:sz w:val="18"/>
                <w:szCs w:val="18"/>
              </w:rPr>
              <w:t>0.552</w:t>
            </w:r>
          </w:p>
        </w:tc>
        <w:tc>
          <w:tcPr>
            <w:tcW w:w="929" w:type="dxa"/>
            <w:tcBorders>
              <w:top w:val="nil"/>
              <w:left w:val="nil"/>
              <w:bottom w:val="nil"/>
              <w:right w:val="nil"/>
            </w:tcBorders>
            <w:shd w:val="clear" w:color="auto" w:fill="auto"/>
            <w:noWrap/>
            <w:vAlign w:val="center"/>
            <w:hideMark/>
          </w:tcPr>
          <w:p w14:paraId="1041C0E6" w14:textId="77777777" w:rsidR="00605382" w:rsidRDefault="00605382" w:rsidP="00605382">
            <w:pPr>
              <w:spacing w:line="250" w:lineRule="auto"/>
              <w:jc w:val="center"/>
              <w:rPr>
                <w:color w:val="000000"/>
                <w:sz w:val="18"/>
                <w:szCs w:val="18"/>
              </w:rPr>
            </w:pPr>
            <w:r>
              <w:rPr>
                <w:color w:val="000000"/>
                <w:sz w:val="18"/>
                <w:szCs w:val="18"/>
              </w:rPr>
              <w:t>-0.402</w:t>
            </w:r>
          </w:p>
        </w:tc>
      </w:tr>
      <w:tr w:rsidR="00605382" w14:paraId="445A2988" w14:textId="77777777" w:rsidTr="00605382">
        <w:trPr>
          <w:trHeight w:val="20"/>
        </w:trPr>
        <w:tc>
          <w:tcPr>
            <w:tcW w:w="2335" w:type="dxa"/>
            <w:tcBorders>
              <w:top w:val="nil"/>
              <w:left w:val="nil"/>
              <w:bottom w:val="nil"/>
              <w:right w:val="nil"/>
            </w:tcBorders>
            <w:shd w:val="clear" w:color="auto" w:fill="auto"/>
            <w:noWrap/>
            <w:vAlign w:val="center"/>
            <w:hideMark/>
          </w:tcPr>
          <w:p w14:paraId="0AA77B6F" w14:textId="77777777" w:rsidR="00605382" w:rsidRDefault="00605382" w:rsidP="00605382">
            <w:pPr>
              <w:spacing w:line="250" w:lineRule="auto"/>
              <w:rPr>
                <w:i/>
                <w:iCs/>
                <w:color w:val="000000"/>
                <w:sz w:val="18"/>
                <w:szCs w:val="18"/>
              </w:rPr>
            </w:pPr>
            <w:r>
              <w:rPr>
                <w:i/>
                <w:iCs/>
                <w:color w:val="000000"/>
                <w:sz w:val="18"/>
                <w:szCs w:val="18"/>
              </w:rPr>
              <w:t xml:space="preserve"> Govern. expenditure</w:t>
            </w:r>
          </w:p>
        </w:tc>
        <w:tc>
          <w:tcPr>
            <w:tcW w:w="929" w:type="dxa"/>
            <w:tcBorders>
              <w:top w:val="nil"/>
              <w:left w:val="nil"/>
              <w:bottom w:val="nil"/>
              <w:right w:val="nil"/>
            </w:tcBorders>
            <w:shd w:val="clear" w:color="auto" w:fill="auto"/>
            <w:noWrap/>
            <w:vAlign w:val="center"/>
            <w:hideMark/>
          </w:tcPr>
          <w:p w14:paraId="56370D44" w14:textId="77777777" w:rsidR="00605382" w:rsidRDefault="00605382" w:rsidP="00605382">
            <w:pPr>
              <w:spacing w:line="250" w:lineRule="auto"/>
              <w:jc w:val="center"/>
              <w:rPr>
                <w:color w:val="000000"/>
                <w:sz w:val="18"/>
                <w:szCs w:val="18"/>
              </w:rPr>
            </w:pPr>
            <w:r>
              <w:rPr>
                <w:color w:val="000000"/>
                <w:sz w:val="18"/>
                <w:szCs w:val="18"/>
              </w:rPr>
              <w:t>1.948</w:t>
            </w:r>
          </w:p>
        </w:tc>
        <w:tc>
          <w:tcPr>
            <w:tcW w:w="929" w:type="dxa"/>
            <w:tcBorders>
              <w:top w:val="nil"/>
              <w:left w:val="nil"/>
              <w:bottom w:val="nil"/>
              <w:right w:val="nil"/>
            </w:tcBorders>
            <w:shd w:val="clear" w:color="auto" w:fill="auto"/>
            <w:noWrap/>
            <w:vAlign w:val="center"/>
            <w:hideMark/>
          </w:tcPr>
          <w:p w14:paraId="1904CF89" w14:textId="77777777" w:rsidR="00605382" w:rsidRDefault="00605382" w:rsidP="00605382">
            <w:pPr>
              <w:spacing w:line="250" w:lineRule="auto"/>
              <w:jc w:val="center"/>
              <w:rPr>
                <w:color w:val="000000"/>
                <w:sz w:val="18"/>
                <w:szCs w:val="18"/>
              </w:rPr>
            </w:pPr>
            <w:r>
              <w:rPr>
                <w:color w:val="000000"/>
                <w:sz w:val="18"/>
                <w:szCs w:val="18"/>
              </w:rPr>
              <w:t>1.943</w:t>
            </w:r>
          </w:p>
        </w:tc>
        <w:tc>
          <w:tcPr>
            <w:tcW w:w="929" w:type="dxa"/>
            <w:tcBorders>
              <w:top w:val="nil"/>
              <w:left w:val="nil"/>
              <w:bottom w:val="nil"/>
              <w:right w:val="nil"/>
            </w:tcBorders>
            <w:shd w:val="clear" w:color="auto" w:fill="auto"/>
            <w:noWrap/>
            <w:vAlign w:val="center"/>
            <w:hideMark/>
          </w:tcPr>
          <w:p w14:paraId="689A6879" w14:textId="77777777" w:rsidR="00605382" w:rsidRDefault="00605382" w:rsidP="00605382">
            <w:pPr>
              <w:spacing w:line="250" w:lineRule="auto"/>
              <w:jc w:val="center"/>
              <w:rPr>
                <w:color w:val="000000"/>
                <w:sz w:val="18"/>
                <w:szCs w:val="18"/>
              </w:rPr>
            </w:pPr>
            <w:r>
              <w:rPr>
                <w:color w:val="000000"/>
                <w:sz w:val="18"/>
                <w:szCs w:val="18"/>
              </w:rPr>
              <w:t>0.257</w:t>
            </w:r>
          </w:p>
        </w:tc>
        <w:tc>
          <w:tcPr>
            <w:tcW w:w="929" w:type="dxa"/>
            <w:tcBorders>
              <w:top w:val="nil"/>
              <w:left w:val="nil"/>
              <w:bottom w:val="nil"/>
              <w:right w:val="nil"/>
            </w:tcBorders>
            <w:shd w:val="clear" w:color="auto" w:fill="auto"/>
            <w:noWrap/>
            <w:vAlign w:val="center"/>
            <w:hideMark/>
          </w:tcPr>
          <w:p w14:paraId="06A6E285" w14:textId="77777777" w:rsidR="00605382" w:rsidRDefault="00605382" w:rsidP="00605382">
            <w:pPr>
              <w:spacing w:line="250" w:lineRule="auto"/>
              <w:jc w:val="center"/>
              <w:rPr>
                <w:color w:val="000000"/>
                <w:sz w:val="18"/>
                <w:szCs w:val="18"/>
              </w:rPr>
            </w:pPr>
            <w:r>
              <w:rPr>
                <w:color w:val="000000"/>
                <w:sz w:val="18"/>
                <w:szCs w:val="18"/>
              </w:rPr>
              <w:t>1.296</w:t>
            </w:r>
          </w:p>
        </w:tc>
        <w:tc>
          <w:tcPr>
            <w:tcW w:w="929" w:type="dxa"/>
            <w:tcBorders>
              <w:top w:val="nil"/>
              <w:left w:val="nil"/>
              <w:bottom w:val="nil"/>
              <w:right w:val="nil"/>
            </w:tcBorders>
            <w:shd w:val="clear" w:color="auto" w:fill="auto"/>
            <w:noWrap/>
            <w:vAlign w:val="center"/>
            <w:hideMark/>
          </w:tcPr>
          <w:p w14:paraId="4B4CC5C2" w14:textId="77777777" w:rsidR="00605382" w:rsidRDefault="00605382" w:rsidP="00605382">
            <w:pPr>
              <w:spacing w:line="250" w:lineRule="auto"/>
              <w:jc w:val="center"/>
              <w:rPr>
                <w:color w:val="000000"/>
                <w:sz w:val="18"/>
                <w:szCs w:val="18"/>
              </w:rPr>
            </w:pPr>
            <w:r>
              <w:rPr>
                <w:color w:val="000000"/>
                <w:sz w:val="18"/>
                <w:szCs w:val="18"/>
              </w:rPr>
              <w:t>2.602</w:t>
            </w:r>
          </w:p>
        </w:tc>
        <w:tc>
          <w:tcPr>
            <w:tcW w:w="929" w:type="dxa"/>
            <w:tcBorders>
              <w:top w:val="nil"/>
              <w:left w:val="nil"/>
              <w:bottom w:val="nil"/>
              <w:right w:val="nil"/>
            </w:tcBorders>
            <w:shd w:val="clear" w:color="auto" w:fill="auto"/>
            <w:noWrap/>
            <w:vAlign w:val="center"/>
            <w:hideMark/>
          </w:tcPr>
          <w:p w14:paraId="5B4B7B37" w14:textId="77777777" w:rsidR="00605382" w:rsidRDefault="00605382" w:rsidP="00605382">
            <w:pPr>
              <w:spacing w:line="250" w:lineRule="auto"/>
              <w:jc w:val="center"/>
              <w:rPr>
                <w:color w:val="000000"/>
                <w:sz w:val="18"/>
                <w:szCs w:val="18"/>
              </w:rPr>
            </w:pPr>
            <w:r>
              <w:rPr>
                <w:color w:val="000000"/>
                <w:sz w:val="18"/>
                <w:szCs w:val="18"/>
              </w:rPr>
              <w:t>0.024</w:t>
            </w:r>
          </w:p>
        </w:tc>
        <w:tc>
          <w:tcPr>
            <w:tcW w:w="929" w:type="dxa"/>
            <w:tcBorders>
              <w:top w:val="nil"/>
              <w:left w:val="nil"/>
              <w:bottom w:val="nil"/>
              <w:right w:val="nil"/>
            </w:tcBorders>
            <w:shd w:val="clear" w:color="auto" w:fill="auto"/>
            <w:noWrap/>
            <w:vAlign w:val="center"/>
            <w:hideMark/>
          </w:tcPr>
          <w:p w14:paraId="79C2E1B7" w14:textId="77777777" w:rsidR="00605382" w:rsidRDefault="00605382" w:rsidP="00605382">
            <w:pPr>
              <w:spacing w:line="250" w:lineRule="auto"/>
              <w:jc w:val="center"/>
              <w:rPr>
                <w:color w:val="000000"/>
                <w:sz w:val="18"/>
                <w:szCs w:val="18"/>
              </w:rPr>
            </w:pPr>
            <w:r>
              <w:rPr>
                <w:color w:val="000000"/>
                <w:sz w:val="18"/>
                <w:szCs w:val="18"/>
              </w:rPr>
              <w:t>-0.178</w:t>
            </w:r>
          </w:p>
        </w:tc>
      </w:tr>
      <w:tr w:rsidR="00605382" w14:paraId="6C4EE3F8" w14:textId="77777777" w:rsidTr="00605382">
        <w:trPr>
          <w:trHeight w:val="20"/>
        </w:trPr>
        <w:tc>
          <w:tcPr>
            <w:tcW w:w="2335" w:type="dxa"/>
            <w:tcBorders>
              <w:top w:val="nil"/>
              <w:left w:val="nil"/>
              <w:bottom w:val="nil"/>
              <w:right w:val="nil"/>
            </w:tcBorders>
            <w:shd w:val="clear" w:color="auto" w:fill="auto"/>
            <w:noWrap/>
            <w:vAlign w:val="center"/>
            <w:hideMark/>
          </w:tcPr>
          <w:p w14:paraId="51F83094" w14:textId="77777777" w:rsidR="00605382" w:rsidRDefault="00605382" w:rsidP="00605382">
            <w:pPr>
              <w:spacing w:line="250" w:lineRule="auto"/>
              <w:rPr>
                <w:i/>
                <w:iCs/>
                <w:color w:val="000000"/>
                <w:sz w:val="18"/>
                <w:szCs w:val="18"/>
              </w:rPr>
            </w:pPr>
            <w:r>
              <w:rPr>
                <w:i/>
                <w:iCs/>
                <w:color w:val="000000"/>
                <w:sz w:val="18"/>
                <w:szCs w:val="18"/>
              </w:rPr>
              <w:t xml:space="preserve"> Trade openness</w:t>
            </w:r>
          </w:p>
        </w:tc>
        <w:tc>
          <w:tcPr>
            <w:tcW w:w="929" w:type="dxa"/>
            <w:tcBorders>
              <w:top w:val="nil"/>
              <w:left w:val="nil"/>
              <w:bottom w:val="nil"/>
              <w:right w:val="nil"/>
            </w:tcBorders>
            <w:shd w:val="clear" w:color="auto" w:fill="auto"/>
            <w:noWrap/>
            <w:vAlign w:val="center"/>
            <w:hideMark/>
          </w:tcPr>
          <w:p w14:paraId="396C865E" w14:textId="77777777" w:rsidR="00605382" w:rsidRDefault="00605382" w:rsidP="00605382">
            <w:pPr>
              <w:spacing w:line="250" w:lineRule="auto"/>
              <w:jc w:val="center"/>
              <w:rPr>
                <w:color w:val="000000"/>
                <w:sz w:val="18"/>
                <w:szCs w:val="18"/>
              </w:rPr>
            </w:pPr>
            <w:r>
              <w:rPr>
                <w:color w:val="000000"/>
                <w:sz w:val="18"/>
                <w:szCs w:val="18"/>
              </w:rPr>
              <w:t>1.648</w:t>
            </w:r>
          </w:p>
        </w:tc>
        <w:tc>
          <w:tcPr>
            <w:tcW w:w="929" w:type="dxa"/>
            <w:tcBorders>
              <w:top w:val="nil"/>
              <w:left w:val="nil"/>
              <w:bottom w:val="nil"/>
              <w:right w:val="nil"/>
            </w:tcBorders>
            <w:shd w:val="clear" w:color="auto" w:fill="auto"/>
            <w:noWrap/>
            <w:vAlign w:val="center"/>
            <w:hideMark/>
          </w:tcPr>
          <w:p w14:paraId="136B8D82" w14:textId="77777777" w:rsidR="00605382" w:rsidRDefault="00605382" w:rsidP="00605382">
            <w:pPr>
              <w:spacing w:line="250" w:lineRule="auto"/>
              <w:jc w:val="center"/>
              <w:rPr>
                <w:color w:val="000000"/>
                <w:sz w:val="18"/>
                <w:szCs w:val="18"/>
              </w:rPr>
            </w:pPr>
            <w:r>
              <w:rPr>
                <w:color w:val="000000"/>
                <w:sz w:val="18"/>
                <w:szCs w:val="18"/>
              </w:rPr>
              <w:t>1.647</w:t>
            </w:r>
          </w:p>
        </w:tc>
        <w:tc>
          <w:tcPr>
            <w:tcW w:w="929" w:type="dxa"/>
            <w:tcBorders>
              <w:top w:val="nil"/>
              <w:left w:val="nil"/>
              <w:bottom w:val="nil"/>
              <w:right w:val="nil"/>
            </w:tcBorders>
            <w:shd w:val="clear" w:color="auto" w:fill="auto"/>
            <w:noWrap/>
            <w:vAlign w:val="center"/>
            <w:hideMark/>
          </w:tcPr>
          <w:p w14:paraId="20206109" w14:textId="77777777" w:rsidR="00605382" w:rsidRDefault="00605382" w:rsidP="00605382">
            <w:pPr>
              <w:spacing w:line="250" w:lineRule="auto"/>
              <w:jc w:val="center"/>
              <w:rPr>
                <w:color w:val="000000"/>
                <w:sz w:val="18"/>
                <w:szCs w:val="18"/>
              </w:rPr>
            </w:pPr>
            <w:r>
              <w:rPr>
                <w:color w:val="000000"/>
                <w:sz w:val="18"/>
                <w:szCs w:val="18"/>
              </w:rPr>
              <w:t>0.066</w:t>
            </w:r>
          </w:p>
        </w:tc>
        <w:tc>
          <w:tcPr>
            <w:tcW w:w="929" w:type="dxa"/>
            <w:tcBorders>
              <w:top w:val="nil"/>
              <w:left w:val="nil"/>
              <w:bottom w:val="nil"/>
              <w:right w:val="nil"/>
            </w:tcBorders>
            <w:shd w:val="clear" w:color="auto" w:fill="auto"/>
            <w:noWrap/>
            <w:vAlign w:val="center"/>
            <w:hideMark/>
          </w:tcPr>
          <w:p w14:paraId="15376193" w14:textId="77777777" w:rsidR="00605382" w:rsidRDefault="00605382" w:rsidP="00605382">
            <w:pPr>
              <w:spacing w:line="250" w:lineRule="auto"/>
              <w:jc w:val="center"/>
              <w:rPr>
                <w:color w:val="000000"/>
                <w:sz w:val="18"/>
                <w:szCs w:val="18"/>
              </w:rPr>
            </w:pPr>
            <w:r>
              <w:rPr>
                <w:color w:val="000000"/>
                <w:sz w:val="18"/>
                <w:szCs w:val="18"/>
              </w:rPr>
              <w:t>1.417</w:t>
            </w:r>
          </w:p>
        </w:tc>
        <w:tc>
          <w:tcPr>
            <w:tcW w:w="929" w:type="dxa"/>
            <w:tcBorders>
              <w:top w:val="nil"/>
              <w:left w:val="nil"/>
              <w:bottom w:val="nil"/>
              <w:right w:val="nil"/>
            </w:tcBorders>
            <w:shd w:val="clear" w:color="auto" w:fill="auto"/>
            <w:noWrap/>
            <w:vAlign w:val="center"/>
            <w:hideMark/>
          </w:tcPr>
          <w:p w14:paraId="08A70CF0" w14:textId="77777777" w:rsidR="00605382" w:rsidRDefault="00605382" w:rsidP="00605382">
            <w:pPr>
              <w:spacing w:line="250" w:lineRule="auto"/>
              <w:jc w:val="center"/>
              <w:rPr>
                <w:color w:val="000000"/>
                <w:sz w:val="18"/>
                <w:szCs w:val="18"/>
              </w:rPr>
            </w:pPr>
            <w:r>
              <w:rPr>
                <w:color w:val="000000"/>
                <w:sz w:val="18"/>
                <w:szCs w:val="18"/>
              </w:rPr>
              <w:t>1.807</w:t>
            </w:r>
          </w:p>
        </w:tc>
        <w:tc>
          <w:tcPr>
            <w:tcW w:w="929" w:type="dxa"/>
            <w:tcBorders>
              <w:top w:val="nil"/>
              <w:left w:val="nil"/>
              <w:bottom w:val="nil"/>
              <w:right w:val="nil"/>
            </w:tcBorders>
            <w:shd w:val="clear" w:color="auto" w:fill="auto"/>
            <w:noWrap/>
            <w:vAlign w:val="center"/>
            <w:hideMark/>
          </w:tcPr>
          <w:p w14:paraId="0BA80013" w14:textId="77777777" w:rsidR="00605382" w:rsidRDefault="00605382" w:rsidP="00605382">
            <w:pPr>
              <w:spacing w:line="250" w:lineRule="auto"/>
              <w:jc w:val="center"/>
              <w:rPr>
                <w:color w:val="000000"/>
                <w:sz w:val="18"/>
                <w:szCs w:val="18"/>
              </w:rPr>
            </w:pPr>
            <w:r>
              <w:rPr>
                <w:color w:val="000000"/>
                <w:sz w:val="18"/>
                <w:szCs w:val="18"/>
              </w:rPr>
              <w:t>-0.208</w:t>
            </w:r>
          </w:p>
        </w:tc>
        <w:tc>
          <w:tcPr>
            <w:tcW w:w="929" w:type="dxa"/>
            <w:tcBorders>
              <w:top w:val="nil"/>
              <w:left w:val="nil"/>
              <w:bottom w:val="nil"/>
              <w:right w:val="nil"/>
            </w:tcBorders>
            <w:shd w:val="clear" w:color="auto" w:fill="auto"/>
            <w:noWrap/>
            <w:vAlign w:val="center"/>
            <w:hideMark/>
          </w:tcPr>
          <w:p w14:paraId="471784CF" w14:textId="77777777" w:rsidR="00605382" w:rsidRDefault="00605382" w:rsidP="00605382">
            <w:pPr>
              <w:spacing w:line="250" w:lineRule="auto"/>
              <w:jc w:val="center"/>
              <w:rPr>
                <w:color w:val="000000"/>
                <w:sz w:val="18"/>
                <w:szCs w:val="18"/>
              </w:rPr>
            </w:pPr>
            <w:r>
              <w:rPr>
                <w:color w:val="000000"/>
                <w:sz w:val="18"/>
                <w:szCs w:val="18"/>
              </w:rPr>
              <w:t>-0.319</w:t>
            </w:r>
          </w:p>
        </w:tc>
      </w:tr>
      <w:tr w:rsidR="00605382" w14:paraId="12261D05"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298C9B14" w14:textId="77777777" w:rsidR="00605382" w:rsidRDefault="00605382" w:rsidP="00605382">
            <w:pPr>
              <w:spacing w:line="250" w:lineRule="auto"/>
              <w:jc w:val="center"/>
              <w:rPr>
                <w:b/>
                <w:bCs/>
                <w:color w:val="000000"/>
                <w:sz w:val="18"/>
                <w:szCs w:val="18"/>
              </w:rPr>
            </w:pPr>
            <w:r>
              <w:rPr>
                <w:b/>
                <w:bCs/>
                <w:color w:val="000000"/>
                <w:sz w:val="18"/>
                <w:szCs w:val="18"/>
              </w:rPr>
              <w:t xml:space="preserve">Government expenditure </w:t>
            </w:r>
          </w:p>
        </w:tc>
      </w:tr>
      <w:tr w:rsidR="00605382" w14:paraId="362D2564" w14:textId="77777777" w:rsidTr="00605382">
        <w:trPr>
          <w:trHeight w:val="20"/>
        </w:trPr>
        <w:tc>
          <w:tcPr>
            <w:tcW w:w="2335" w:type="dxa"/>
            <w:tcBorders>
              <w:top w:val="nil"/>
              <w:left w:val="nil"/>
              <w:bottom w:val="nil"/>
              <w:right w:val="nil"/>
            </w:tcBorders>
            <w:shd w:val="clear" w:color="auto" w:fill="auto"/>
            <w:noWrap/>
            <w:vAlign w:val="center"/>
            <w:hideMark/>
          </w:tcPr>
          <w:p w14:paraId="5B33F89F" w14:textId="77777777" w:rsidR="00605382" w:rsidRDefault="00605382" w:rsidP="00605382">
            <w:pPr>
              <w:spacing w:line="250" w:lineRule="auto"/>
              <w:rPr>
                <w:i/>
                <w:iCs/>
                <w:color w:val="000000"/>
                <w:sz w:val="18"/>
                <w:szCs w:val="18"/>
              </w:rPr>
            </w:pPr>
            <w:r>
              <w:rPr>
                <w:i/>
                <w:iCs/>
                <w:color w:val="000000"/>
                <w:sz w:val="18"/>
                <w:szCs w:val="18"/>
              </w:rPr>
              <w:t>Social transfers in kind</w:t>
            </w:r>
          </w:p>
        </w:tc>
        <w:tc>
          <w:tcPr>
            <w:tcW w:w="929" w:type="dxa"/>
            <w:tcBorders>
              <w:top w:val="nil"/>
              <w:left w:val="nil"/>
              <w:bottom w:val="nil"/>
              <w:right w:val="nil"/>
            </w:tcBorders>
            <w:shd w:val="clear" w:color="auto" w:fill="auto"/>
            <w:noWrap/>
            <w:vAlign w:val="center"/>
            <w:hideMark/>
          </w:tcPr>
          <w:p w14:paraId="73D5C141" w14:textId="77777777" w:rsidR="00605382" w:rsidRDefault="00605382" w:rsidP="00605382">
            <w:pPr>
              <w:spacing w:line="250" w:lineRule="auto"/>
              <w:jc w:val="center"/>
              <w:rPr>
                <w:color w:val="000000"/>
                <w:sz w:val="18"/>
                <w:szCs w:val="18"/>
              </w:rPr>
            </w:pPr>
            <w:r>
              <w:rPr>
                <w:color w:val="000000"/>
                <w:sz w:val="18"/>
                <w:szCs w:val="18"/>
              </w:rPr>
              <w:t>0.403</w:t>
            </w:r>
          </w:p>
        </w:tc>
        <w:tc>
          <w:tcPr>
            <w:tcW w:w="929" w:type="dxa"/>
            <w:tcBorders>
              <w:top w:val="nil"/>
              <w:left w:val="nil"/>
              <w:bottom w:val="nil"/>
              <w:right w:val="nil"/>
            </w:tcBorders>
            <w:shd w:val="clear" w:color="auto" w:fill="auto"/>
            <w:noWrap/>
            <w:vAlign w:val="center"/>
            <w:hideMark/>
          </w:tcPr>
          <w:p w14:paraId="6A63BE1E" w14:textId="77777777" w:rsidR="00605382" w:rsidRDefault="00605382" w:rsidP="00605382">
            <w:pPr>
              <w:spacing w:line="250" w:lineRule="auto"/>
              <w:jc w:val="center"/>
              <w:rPr>
                <w:color w:val="000000"/>
                <w:sz w:val="18"/>
                <w:szCs w:val="18"/>
              </w:rPr>
            </w:pPr>
            <w:r>
              <w:rPr>
                <w:color w:val="000000"/>
                <w:sz w:val="18"/>
                <w:szCs w:val="18"/>
              </w:rPr>
              <w:t>0.380</w:t>
            </w:r>
          </w:p>
        </w:tc>
        <w:tc>
          <w:tcPr>
            <w:tcW w:w="929" w:type="dxa"/>
            <w:tcBorders>
              <w:top w:val="nil"/>
              <w:left w:val="nil"/>
              <w:bottom w:val="nil"/>
              <w:right w:val="nil"/>
            </w:tcBorders>
            <w:shd w:val="clear" w:color="auto" w:fill="auto"/>
            <w:noWrap/>
            <w:vAlign w:val="center"/>
            <w:hideMark/>
          </w:tcPr>
          <w:p w14:paraId="0F816722" w14:textId="77777777" w:rsidR="00605382" w:rsidRDefault="00605382" w:rsidP="00605382">
            <w:pPr>
              <w:spacing w:line="250" w:lineRule="auto"/>
              <w:jc w:val="center"/>
              <w:rPr>
                <w:color w:val="000000"/>
                <w:sz w:val="18"/>
                <w:szCs w:val="18"/>
              </w:rPr>
            </w:pPr>
            <w:r>
              <w:rPr>
                <w:color w:val="000000"/>
                <w:sz w:val="18"/>
                <w:szCs w:val="18"/>
              </w:rPr>
              <w:t>0.361</w:t>
            </w:r>
          </w:p>
        </w:tc>
        <w:tc>
          <w:tcPr>
            <w:tcW w:w="929" w:type="dxa"/>
            <w:tcBorders>
              <w:top w:val="nil"/>
              <w:left w:val="nil"/>
              <w:bottom w:val="nil"/>
              <w:right w:val="nil"/>
            </w:tcBorders>
            <w:shd w:val="clear" w:color="auto" w:fill="auto"/>
            <w:noWrap/>
            <w:vAlign w:val="center"/>
            <w:hideMark/>
          </w:tcPr>
          <w:p w14:paraId="725E3BD8" w14:textId="77777777" w:rsidR="00605382" w:rsidRDefault="00605382" w:rsidP="00605382">
            <w:pPr>
              <w:spacing w:line="250" w:lineRule="auto"/>
              <w:jc w:val="center"/>
              <w:rPr>
                <w:color w:val="000000"/>
                <w:sz w:val="18"/>
                <w:szCs w:val="18"/>
              </w:rPr>
            </w:pPr>
            <w:r>
              <w:rPr>
                <w:color w:val="000000"/>
                <w:sz w:val="18"/>
                <w:szCs w:val="18"/>
              </w:rPr>
              <w:t>-1.000</w:t>
            </w:r>
          </w:p>
        </w:tc>
        <w:tc>
          <w:tcPr>
            <w:tcW w:w="929" w:type="dxa"/>
            <w:tcBorders>
              <w:top w:val="nil"/>
              <w:left w:val="nil"/>
              <w:bottom w:val="nil"/>
              <w:right w:val="nil"/>
            </w:tcBorders>
            <w:shd w:val="clear" w:color="auto" w:fill="auto"/>
            <w:noWrap/>
            <w:vAlign w:val="center"/>
            <w:hideMark/>
          </w:tcPr>
          <w:p w14:paraId="242ACC06" w14:textId="77777777" w:rsidR="00605382" w:rsidRDefault="00605382" w:rsidP="00605382">
            <w:pPr>
              <w:spacing w:line="250" w:lineRule="auto"/>
              <w:jc w:val="center"/>
              <w:rPr>
                <w:color w:val="000000"/>
                <w:sz w:val="18"/>
                <w:szCs w:val="18"/>
              </w:rPr>
            </w:pPr>
            <w:r>
              <w:rPr>
                <w:color w:val="000000"/>
                <w:sz w:val="18"/>
                <w:szCs w:val="18"/>
              </w:rPr>
              <w:t>1.017</w:t>
            </w:r>
          </w:p>
        </w:tc>
        <w:tc>
          <w:tcPr>
            <w:tcW w:w="929" w:type="dxa"/>
            <w:tcBorders>
              <w:top w:val="nil"/>
              <w:left w:val="nil"/>
              <w:bottom w:val="nil"/>
              <w:right w:val="nil"/>
            </w:tcBorders>
            <w:shd w:val="clear" w:color="auto" w:fill="auto"/>
            <w:noWrap/>
            <w:vAlign w:val="center"/>
            <w:hideMark/>
          </w:tcPr>
          <w:p w14:paraId="18E1D414" w14:textId="77777777" w:rsidR="00605382" w:rsidRDefault="00605382" w:rsidP="00605382">
            <w:pPr>
              <w:spacing w:line="250" w:lineRule="auto"/>
              <w:jc w:val="center"/>
              <w:rPr>
                <w:color w:val="000000"/>
                <w:sz w:val="18"/>
                <w:szCs w:val="18"/>
              </w:rPr>
            </w:pPr>
            <w:r>
              <w:rPr>
                <w:color w:val="000000"/>
                <w:sz w:val="18"/>
                <w:szCs w:val="18"/>
              </w:rPr>
              <w:t>-0.984</w:t>
            </w:r>
          </w:p>
        </w:tc>
        <w:tc>
          <w:tcPr>
            <w:tcW w:w="929" w:type="dxa"/>
            <w:tcBorders>
              <w:top w:val="nil"/>
              <w:left w:val="nil"/>
              <w:bottom w:val="nil"/>
              <w:right w:val="nil"/>
            </w:tcBorders>
            <w:shd w:val="clear" w:color="auto" w:fill="auto"/>
            <w:noWrap/>
            <w:vAlign w:val="center"/>
            <w:hideMark/>
          </w:tcPr>
          <w:p w14:paraId="2A91CB33" w14:textId="77777777" w:rsidR="00605382" w:rsidRDefault="00605382" w:rsidP="00605382">
            <w:pPr>
              <w:spacing w:line="250" w:lineRule="auto"/>
              <w:jc w:val="center"/>
              <w:rPr>
                <w:color w:val="000000"/>
                <w:sz w:val="18"/>
                <w:szCs w:val="18"/>
              </w:rPr>
            </w:pPr>
            <w:r>
              <w:rPr>
                <w:color w:val="000000"/>
                <w:sz w:val="18"/>
                <w:szCs w:val="18"/>
              </w:rPr>
              <w:t>2.490</w:t>
            </w:r>
          </w:p>
        </w:tc>
      </w:tr>
      <w:tr w:rsidR="00605382" w14:paraId="41D093CD" w14:textId="77777777" w:rsidTr="00605382">
        <w:trPr>
          <w:trHeight w:val="20"/>
        </w:trPr>
        <w:tc>
          <w:tcPr>
            <w:tcW w:w="2335" w:type="dxa"/>
            <w:tcBorders>
              <w:top w:val="nil"/>
              <w:left w:val="nil"/>
              <w:bottom w:val="nil"/>
              <w:right w:val="nil"/>
            </w:tcBorders>
            <w:shd w:val="clear" w:color="auto" w:fill="auto"/>
            <w:noWrap/>
            <w:vAlign w:val="center"/>
            <w:hideMark/>
          </w:tcPr>
          <w:p w14:paraId="7D003A33" w14:textId="77777777" w:rsidR="00605382" w:rsidRDefault="00605382" w:rsidP="00605382">
            <w:pPr>
              <w:spacing w:line="250" w:lineRule="auto"/>
              <w:rPr>
                <w:i/>
                <w:iCs/>
                <w:color w:val="000000"/>
                <w:sz w:val="18"/>
                <w:szCs w:val="18"/>
              </w:rPr>
            </w:pPr>
            <w:r>
              <w:rPr>
                <w:i/>
                <w:iCs/>
                <w:color w:val="000000"/>
                <w:sz w:val="18"/>
                <w:szCs w:val="18"/>
              </w:rPr>
              <w:t>Social transfers in cash</w:t>
            </w:r>
          </w:p>
        </w:tc>
        <w:tc>
          <w:tcPr>
            <w:tcW w:w="929" w:type="dxa"/>
            <w:tcBorders>
              <w:top w:val="nil"/>
              <w:left w:val="nil"/>
              <w:bottom w:val="nil"/>
              <w:right w:val="nil"/>
            </w:tcBorders>
            <w:shd w:val="clear" w:color="auto" w:fill="auto"/>
            <w:noWrap/>
            <w:vAlign w:val="center"/>
            <w:hideMark/>
          </w:tcPr>
          <w:p w14:paraId="0CC5C4AB" w14:textId="77777777" w:rsidR="00605382" w:rsidRDefault="00605382" w:rsidP="00605382">
            <w:pPr>
              <w:spacing w:line="250" w:lineRule="auto"/>
              <w:jc w:val="center"/>
              <w:rPr>
                <w:color w:val="000000"/>
                <w:sz w:val="18"/>
                <w:szCs w:val="18"/>
              </w:rPr>
            </w:pPr>
            <w:r>
              <w:rPr>
                <w:color w:val="000000"/>
                <w:sz w:val="18"/>
                <w:szCs w:val="18"/>
              </w:rPr>
              <w:t>1.131</w:t>
            </w:r>
          </w:p>
        </w:tc>
        <w:tc>
          <w:tcPr>
            <w:tcW w:w="929" w:type="dxa"/>
            <w:tcBorders>
              <w:top w:val="nil"/>
              <w:left w:val="nil"/>
              <w:bottom w:val="nil"/>
              <w:right w:val="nil"/>
            </w:tcBorders>
            <w:shd w:val="clear" w:color="auto" w:fill="auto"/>
            <w:noWrap/>
            <w:vAlign w:val="center"/>
            <w:hideMark/>
          </w:tcPr>
          <w:p w14:paraId="1A169DA1" w14:textId="77777777" w:rsidR="00605382" w:rsidRDefault="00605382" w:rsidP="00605382">
            <w:pPr>
              <w:spacing w:line="250" w:lineRule="auto"/>
              <w:jc w:val="center"/>
              <w:rPr>
                <w:color w:val="000000"/>
                <w:sz w:val="18"/>
                <w:szCs w:val="18"/>
              </w:rPr>
            </w:pPr>
            <w:r>
              <w:rPr>
                <w:color w:val="000000"/>
                <w:sz w:val="18"/>
                <w:szCs w:val="18"/>
              </w:rPr>
              <w:t>1.149</w:t>
            </w:r>
          </w:p>
        </w:tc>
        <w:tc>
          <w:tcPr>
            <w:tcW w:w="929" w:type="dxa"/>
            <w:tcBorders>
              <w:top w:val="nil"/>
              <w:left w:val="nil"/>
              <w:bottom w:val="nil"/>
              <w:right w:val="nil"/>
            </w:tcBorders>
            <w:shd w:val="clear" w:color="auto" w:fill="auto"/>
            <w:noWrap/>
            <w:vAlign w:val="center"/>
            <w:hideMark/>
          </w:tcPr>
          <w:p w14:paraId="70A9E43B" w14:textId="77777777" w:rsidR="00605382" w:rsidRDefault="00605382" w:rsidP="00605382">
            <w:pPr>
              <w:spacing w:line="250" w:lineRule="auto"/>
              <w:jc w:val="center"/>
              <w:rPr>
                <w:color w:val="000000"/>
                <w:sz w:val="18"/>
                <w:szCs w:val="18"/>
              </w:rPr>
            </w:pPr>
            <w:r>
              <w:rPr>
                <w:color w:val="000000"/>
                <w:sz w:val="18"/>
                <w:szCs w:val="18"/>
              </w:rPr>
              <w:t>0.110</w:t>
            </w:r>
          </w:p>
        </w:tc>
        <w:tc>
          <w:tcPr>
            <w:tcW w:w="929" w:type="dxa"/>
            <w:tcBorders>
              <w:top w:val="nil"/>
              <w:left w:val="nil"/>
              <w:bottom w:val="nil"/>
              <w:right w:val="nil"/>
            </w:tcBorders>
            <w:shd w:val="clear" w:color="auto" w:fill="auto"/>
            <w:noWrap/>
            <w:vAlign w:val="center"/>
            <w:hideMark/>
          </w:tcPr>
          <w:p w14:paraId="40A594DC" w14:textId="77777777" w:rsidR="00605382" w:rsidRDefault="00605382" w:rsidP="00605382">
            <w:pPr>
              <w:spacing w:line="250" w:lineRule="auto"/>
              <w:jc w:val="center"/>
              <w:rPr>
                <w:color w:val="000000"/>
                <w:sz w:val="18"/>
                <w:szCs w:val="18"/>
              </w:rPr>
            </w:pPr>
            <w:r>
              <w:rPr>
                <w:color w:val="000000"/>
                <w:sz w:val="18"/>
                <w:szCs w:val="18"/>
              </w:rPr>
              <w:t>0.867</w:t>
            </w:r>
          </w:p>
        </w:tc>
        <w:tc>
          <w:tcPr>
            <w:tcW w:w="929" w:type="dxa"/>
            <w:tcBorders>
              <w:top w:val="nil"/>
              <w:left w:val="nil"/>
              <w:bottom w:val="nil"/>
              <w:right w:val="nil"/>
            </w:tcBorders>
            <w:shd w:val="clear" w:color="auto" w:fill="auto"/>
            <w:noWrap/>
            <w:vAlign w:val="center"/>
            <w:hideMark/>
          </w:tcPr>
          <w:p w14:paraId="2B4C8547" w14:textId="77777777" w:rsidR="00605382" w:rsidRDefault="00605382" w:rsidP="00605382">
            <w:pPr>
              <w:spacing w:line="250" w:lineRule="auto"/>
              <w:jc w:val="center"/>
              <w:rPr>
                <w:color w:val="000000"/>
                <w:sz w:val="18"/>
                <w:szCs w:val="18"/>
              </w:rPr>
            </w:pPr>
            <w:r>
              <w:rPr>
                <w:color w:val="000000"/>
                <w:sz w:val="18"/>
                <w:szCs w:val="18"/>
              </w:rPr>
              <w:t>1.364</w:t>
            </w:r>
          </w:p>
        </w:tc>
        <w:tc>
          <w:tcPr>
            <w:tcW w:w="929" w:type="dxa"/>
            <w:tcBorders>
              <w:top w:val="nil"/>
              <w:left w:val="nil"/>
              <w:bottom w:val="nil"/>
              <w:right w:val="nil"/>
            </w:tcBorders>
            <w:shd w:val="clear" w:color="auto" w:fill="auto"/>
            <w:noWrap/>
            <w:vAlign w:val="center"/>
            <w:hideMark/>
          </w:tcPr>
          <w:p w14:paraId="31A1C7F7" w14:textId="77777777" w:rsidR="00605382" w:rsidRDefault="00605382" w:rsidP="00605382">
            <w:pPr>
              <w:spacing w:line="250" w:lineRule="auto"/>
              <w:jc w:val="center"/>
              <w:rPr>
                <w:color w:val="000000"/>
                <w:sz w:val="18"/>
                <w:szCs w:val="18"/>
              </w:rPr>
            </w:pPr>
            <w:r>
              <w:rPr>
                <w:color w:val="000000"/>
                <w:sz w:val="18"/>
                <w:szCs w:val="18"/>
              </w:rPr>
              <w:t>-0.432</w:t>
            </w:r>
          </w:p>
        </w:tc>
        <w:tc>
          <w:tcPr>
            <w:tcW w:w="929" w:type="dxa"/>
            <w:tcBorders>
              <w:top w:val="nil"/>
              <w:left w:val="nil"/>
              <w:bottom w:val="nil"/>
              <w:right w:val="nil"/>
            </w:tcBorders>
            <w:shd w:val="clear" w:color="auto" w:fill="auto"/>
            <w:noWrap/>
            <w:vAlign w:val="center"/>
            <w:hideMark/>
          </w:tcPr>
          <w:p w14:paraId="26811A09" w14:textId="77777777" w:rsidR="00605382" w:rsidRDefault="00605382" w:rsidP="00605382">
            <w:pPr>
              <w:spacing w:line="250" w:lineRule="auto"/>
              <w:jc w:val="center"/>
              <w:rPr>
                <w:color w:val="000000"/>
                <w:sz w:val="18"/>
                <w:szCs w:val="18"/>
              </w:rPr>
            </w:pPr>
            <w:r>
              <w:rPr>
                <w:color w:val="000000"/>
                <w:sz w:val="18"/>
                <w:szCs w:val="18"/>
              </w:rPr>
              <w:t>-0.603</w:t>
            </w:r>
          </w:p>
        </w:tc>
      </w:tr>
      <w:tr w:rsidR="00605382" w14:paraId="770F91FC" w14:textId="77777777" w:rsidTr="00605382">
        <w:trPr>
          <w:trHeight w:val="20"/>
        </w:trPr>
        <w:tc>
          <w:tcPr>
            <w:tcW w:w="2335" w:type="dxa"/>
            <w:tcBorders>
              <w:top w:val="nil"/>
              <w:left w:val="nil"/>
              <w:bottom w:val="nil"/>
              <w:right w:val="nil"/>
            </w:tcBorders>
            <w:shd w:val="clear" w:color="auto" w:fill="auto"/>
            <w:noWrap/>
            <w:vAlign w:val="center"/>
            <w:hideMark/>
          </w:tcPr>
          <w:p w14:paraId="79C2F2B7" w14:textId="77777777" w:rsidR="00605382" w:rsidRDefault="00605382" w:rsidP="00605382">
            <w:pPr>
              <w:spacing w:line="250" w:lineRule="auto"/>
              <w:rPr>
                <w:i/>
                <w:iCs/>
                <w:color w:val="000000"/>
                <w:sz w:val="18"/>
                <w:szCs w:val="18"/>
              </w:rPr>
            </w:pPr>
            <w:r>
              <w:rPr>
                <w:i/>
                <w:iCs/>
                <w:color w:val="000000"/>
                <w:sz w:val="18"/>
                <w:szCs w:val="18"/>
              </w:rPr>
              <w:t>Education expenditure</w:t>
            </w:r>
          </w:p>
        </w:tc>
        <w:tc>
          <w:tcPr>
            <w:tcW w:w="929" w:type="dxa"/>
            <w:tcBorders>
              <w:top w:val="nil"/>
              <w:left w:val="nil"/>
              <w:bottom w:val="nil"/>
              <w:right w:val="nil"/>
            </w:tcBorders>
            <w:shd w:val="clear" w:color="auto" w:fill="auto"/>
            <w:noWrap/>
            <w:vAlign w:val="center"/>
            <w:hideMark/>
          </w:tcPr>
          <w:p w14:paraId="46E64F1D" w14:textId="77777777" w:rsidR="00605382" w:rsidRDefault="00605382" w:rsidP="00605382">
            <w:pPr>
              <w:spacing w:line="250" w:lineRule="auto"/>
              <w:jc w:val="center"/>
              <w:rPr>
                <w:color w:val="000000"/>
                <w:sz w:val="18"/>
                <w:szCs w:val="18"/>
              </w:rPr>
            </w:pPr>
            <w:r>
              <w:rPr>
                <w:color w:val="000000"/>
                <w:sz w:val="18"/>
                <w:szCs w:val="18"/>
              </w:rPr>
              <w:t>0.721</w:t>
            </w:r>
          </w:p>
        </w:tc>
        <w:tc>
          <w:tcPr>
            <w:tcW w:w="929" w:type="dxa"/>
            <w:tcBorders>
              <w:top w:val="nil"/>
              <w:left w:val="nil"/>
              <w:bottom w:val="nil"/>
              <w:right w:val="nil"/>
            </w:tcBorders>
            <w:shd w:val="clear" w:color="auto" w:fill="auto"/>
            <w:noWrap/>
            <w:vAlign w:val="center"/>
            <w:hideMark/>
          </w:tcPr>
          <w:p w14:paraId="0C75F676" w14:textId="77777777" w:rsidR="00605382" w:rsidRDefault="00605382" w:rsidP="00605382">
            <w:pPr>
              <w:spacing w:line="250" w:lineRule="auto"/>
              <w:jc w:val="center"/>
              <w:rPr>
                <w:color w:val="000000"/>
                <w:sz w:val="18"/>
                <w:szCs w:val="18"/>
              </w:rPr>
            </w:pPr>
            <w:r>
              <w:rPr>
                <w:color w:val="000000"/>
                <w:sz w:val="18"/>
                <w:szCs w:val="18"/>
              </w:rPr>
              <w:t>0.732</w:t>
            </w:r>
          </w:p>
        </w:tc>
        <w:tc>
          <w:tcPr>
            <w:tcW w:w="929" w:type="dxa"/>
            <w:tcBorders>
              <w:top w:val="nil"/>
              <w:left w:val="nil"/>
              <w:bottom w:val="nil"/>
              <w:right w:val="nil"/>
            </w:tcBorders>
            <w:shd w:val="clear" w:color="auto" w:fill="auto"/>
            <w:noWrap/>
            <w:vAlign w:val="center"/>
            <w:hideMark/>
          </w:tcPr>
          <w:p w14:paraId="247CC810" w14:textId="77777777" w:rsidR="00605382" w:rsidRDefault="00605382" w:rsidP="00605382">
            <w:pPr>
              <w:spacing w:line="250" w:lineRule="auto"/>
              <w:jc w:val="center"/>
              <w:rPr>
                <w:color w:val="000000"/>
                <w:sz w:val="18"/>
                <w:szCs w:val="18"/>
              </w:rPr>
            </w:pPr>
            <w:r>
              <w:rPr>
                <w:color w:val="000000"/>
                <w:sz w:val="18"/>
                <w:szCs w:val="18"/>
              </w:rPr>
              <w:t>0.082</w:t>
            </w:r>
          </w:p>
        </w:tc>
        <w:tc>
          <w:tcPr>
            <w:tcW w:w="929" w:type="dxa"/>
            <w:tcBorders>
              <w:top w:val="nil"/>
              <w:left w:val="nil"/>
              <w:bottom w:val="nil"/>
              <w:right w:val="nil"/>
            </w:tcBorders>
            <w:shd w:val="clear" w:color="auto" w:fill="auto"/>
            <w:noWrap/>
            <w:vAlign w:val="center"/>
            <w:hideMark/>
          </w:tcPr>
          <w:p w14:paraId="6213D451" w14:textId="77777777" w:rsidR="00605382" w:rsidRDefault="00605382" w:rsidP="00605382">
            <w:pPr>
              <w:spacing w:line="250" w:lineRule="auto"/>
              <w:jc w:val="center"/>
              <w:rPr>
                <w:color w:val="000000"/>
                <w:sz w:val="18"/>
                <w:szCs w:val="18"/>
              </w:rPr>
            </w:pPr>
            <w:r>
              <w:rPr>
                <w:color w:val="000000"/>
                <w:sz w:val="18"/>
                <w:szCs w:val="18"/>
              </w:rPr>
              <w:t>0.505</w:t>
            </w:r>
          </w:p>
        </w:tc>
        <w:tc>
          <w:tcPr>
            <w:tcW w:w="929" w:type="dxa"/>
            <w:tcBorders>
              <w:top w:val="nil"/>
              <w:left w:val="nil"/>
              <w:bottom w:val="nil"/>
              <w:right w:val="nil"/>
            </w:tcBorders>
            <w:shd w:val="clear" w:color="auto" w:fill="auto"/>
            <w:noWrap/>
            <w:vAlign w:val="center"/>
            <w:hideMark/>
          </w:tcPr>
          <w:p w14:paraId="2DC524B5" w14:textId="77777777" w:rsidR="00605382" w:rsidRDefault="00605382" w:rsidP="00605382">
            <w:pPr>
              <w:spacing w:line="250" w:lineRule="auto"/>
              <w:jc w:val="center"/>
              <w:rPr>
                <w:color w:val="000000"/>
                <w:sz w:val="18"/>
                <w:szCs w:val="18"/>
              </w:rPr>
            </w:pPr>
            <w:r>
              <w:rPr>
                <w:color w:val="000000"/>
                <w:sz w:val="18"/>
                <w:szCs w:val="18"/>
              </w:rPr>
              <w:t>0.876</w:t>
            </w:r>
          </w:p>
        </w:tc>
        <w:tc>
          <w:tcPr>
            <w:tcW w:w="929" w:type="dxa"/>
            <w:tcBorders>
              <w:top w:val="nil"/>
              <w:left w:val="nil"/>
              <w:bottom w:val="nil"/>
              <w:right w:val="nil"/>
            </w:tcBorders>
            <w:shd w:val="clear" w:color="auto" w:fill="auto"/>
            <w:noWrap/>
            <w:vAlign w:val="center"/>
            <w:hideMark/>
          </w:tcPr>
          <w:p w14:paraId="7F1E0233" w14:textId="77777777" w:rsidR="00605382" w:rsidRDefault="00605382" w:rsidP="00605382">
            <w:pPr>
              <w:spacing w:line="250" w:lineRule="auto"/>
              <w:jc w:val="center"/>
              <w:rPr>
                <w:color w:val="000000"/>
                <w:sz w:val="18"/>
                <w:szCs w:val="18"/>
              </w:rPr>
            </w:pPr>
            <w:r>
              <w:rPr>
                <w:color w:val="000000"/>
                <w:sz w:val="18"/>
                <w:szCs w:val="18"/>
              </w:rPr>
              <w:t>-0.337</w:t>
            </w:r>
          </w:p>
        </w:tc>
        <w:tc>
          <w:tcPr>
            <w:tcW w:w="929" w:type="dxa"/>
            <w:tcBorders>
              <w:top w:val="nil"/>
              <w:left w:val="nil"/>
              <w:bottom w:val="nil"/>
              <w:right w:val="nil"/>
            </w:tcBorders>
            <w:shd w:val="clear" w:color="auto" w:fill="auto"/>
            <w:noWrap/>
            <w:vAlign w:val="center"/>
            <w:hideMark/>
          </w:tcPr>
          <w:p w14:paraId="3D47658C" w14:textId="77777777" w:rsidR="00605382" w:rsidRDefault="00605382" w:rsidP="00605382">
            <w:pPr>
              <w:spacing w:line="250" w:lineRule="auto"/>
              <w:jc w:val="center"/>
              <w:rPr>
                <w:color w:val="000000"/>
                <w:sz w:val="18"/>
                <w:szCs w:val="18"/>
              </w:rPr>
            </w:pPr>
            <w:r>
              <w:rPr>
                <w:color w:val="000000"/>
                <w:sz w:val="18"/>
                <w:szCs w:val="18"/>
              </w:rPr>
              <w:t>-0.667</w:t>
            </w:r>
          </w:p>
        </w:tc>
      </w:tr>
      <w:tr w:rsidR="00605382" w14:paraId="7D951442" w14:textId="77777777" w:rsidTr="00605382">
        <w:trPr>
          <w:trHeight w:val="20"/>
        </w:trPr>
        <w:tc>
          <w:tcPr>
            <w:tcW w:w="2335" w:type="dxa"/>
            <w:tcBorders>
              <w:top w:val="nil"/>
              <w:left w:val="nil"/>
              <w:bottom w:val="nil"/>
              <w:right w:val="nil"/>
            </w:tcBorders>
            <w:shd w:val="clear" w:color="auto" w:fill="auto"/>
            <w:noWrap/>
            <w:vAlign w:val="center"/>
            <w:hideMark/>
          </w:tcPr>
          <w:p w14:paraId="2B60607E" w14:textId="77777777" w:rsidR="00605382" w:rsidRDefault="00605382" w:rsidP="00605382">
            <w:pPr>
              <w:spacing w:line="250" w:lineRule="auto"/>
              <w:rPr>
                <w:i/>
                <w:iCs/>
                <w:color w:val="000000"/>
                <w:sz w:val="18"/>
                <w:szCs w:val="18"/>
              </w:rPr>
            </w:pPr>
            <w:r>
              <w:rPr>
                <w:i/>
                <w:iCs/>
                <w:color w:val="000000"/>
                <w:sz w:val="18"/>
                <w:szCs w:val="18"/>
              </w:rPr>
              <w:t>Health expenditure</w:t>
            </w:r>
          </w:p>
        </w:tc>
        <w:tc>
          <w:tcPr>
            <w:tcW w:w="929" w:type="dxa"/>
            <w:tcBorders>
              <w:top w:val="nil"/>
              <w:left w:val="nil"/>
              <w:bottom w:val="nil"/>
              <w:right w:val="nil"/>
            </w:tcBorders>
            <w:shd w:val="clear" w:color="auto" w:fill="auto"/>
            <w:noWrap/>
            <w:vAlign w:val="center"/>
            <w:hideMark/>
          </w:tcPr>
          <w:p w14:paraId="2B6283A3" w14:textId="77777777" w:rsidR="00605382" w:rsidRDefault="00605382" w:rsidP="00605382">
            <w:pPr>
              <w:spacing w:line="250" w:lineRule="auto"/>
              <w:jc w:val="center"/>
              <w:rPr>
                <w:color w:val="000000"/>
                <w:sz w:val="18"/>
                <w:szCs w:val="18"/>
              </w:rPr>
            </w:pPr>
            <w:r>
              <w:rPr>
                <w:color w:val="000000"/>
                <w:sz w:val="18"/>
                <w:szCs w:val="18"/>
              </w:rPr>
              <w:t>0.772</w:t>
            </w:r>
          </w:p>
        </w:tc>
        <w:tc>
          <w:tcPr>
            <w:tcW w:w="929" w:type="dxa"/>
            <w:tcBorders>
              <w:top w:val="nil"/>
              <w:left w:val="nil"/>
              <w:bottom w:val="nil"/>
              <w:right w:val="nil"/>
            </w:tcBorders>
            <w:shd w:val="clear" w:color="auto" w:fill="auto"/>
            <w:noWrap/>
            <w:vAlign w:val="center"/>
            <w:hideMark/>
          </w:tcPr>
          <w:p w14:paraId="7D60D116" w14:textId="77777777" w:rsidR="00605382" w:rsidRDefault="00605382" w:rsidP="00605382">
            <w:pPr>
              <w:spacing w:line="250" w:lineRule="auto"/>
              <w:jc w:val="center"/>
              <w:rPr>
                <w:color w:val="000000"/>
                <w:sz w:val="18"/>
                <w:szCs w:val="18"/>
              </w:rPr>
            </w:pPr>
            <w:r>
              <w:rPr>
                <w:color w:val="000000"/>
                <w:sz w:val="18"/>
                <w:szCs w:val="18"/>
              </w:rPr>
              <w:t>0.794</w:t>
            </w:r>
          </w:p>
        </w:tc>
        <w:tc>
          <w:tcPr>
            <w:tcW w:w="929" w:type="dxa"/>
            <w:tcBorders>
              <w:top w:val="nil"/>
              <w:left w:val="nil"/>
              <w:bottom w:val="nil"/>
              <w:right w:val="nil"/>
            </w:tcBorders>
            <w:shd w:val="clear" w:color="auto" w:fill="auto"/>
            <w:noWrap/>
            <w:vAlign w:val="center"/>
            <w:hideMark/>
          </w:tcPr>
          <w:p w14:paraId="06424723" w14:textId="77777777" w:rsidR="00605382" w:rsidRDefault="00605382" w:rsidP="00605382">
            <w:pPr>
              <w:spacing w:line="250" w:lineRule="auto"/>
              <w:jc w:val="center"/>
              <w:rPr>
                <w:color w:val="000000"/>
                <w:sz w:val="18"/>
                <w:szCs w:val="18"/>
              </w:rPr>
            </w:pPr>
            <w:r>
              <w:rPr>
                <w:color w:val="000000"/>
                <w:sz w:val="18"/>
                <w:szCs w:val="18"/>
              </w:rPr>
              <w:t>0.107</w:t>
            </w:r>
          </w:p>
        </w:tc>
        <w:tc>
          <w:tcPr>
            <w:tcW w:w="929" w:type="dxa"/>
            <w:tcBorders>
              <w:top w:val="nil"/>
              <w:left w:val="nil"/>
              <w:bottom w:val="nil"/>
              <w:right w:val="nil"/>
            </w:tcBorders>
            <w:shd w:val="clear" w:color="auto" w:fill="auto"/>
            <w:noWrap/>
            <w:vAlign w:val="center"/>
            <w:hideMark/>
          </w:tcPr>
          <w:p w14:paraId="37AFACDB" w14:textId="77777777" w:rsidR="00605382" w:rsidRDefault="00605382" w:rsidP="00605382">
            <w:pPr>
              <w:spacing w:line="250" w:lineRule="auto"/>
              <w:jc w:val="center"/>
              <w:rPr>
                <w:color w:val="000000"/>
                <w:sz w:val="18"/>
                <w:szCs w:val="18"/>
              </w:rPr>
            </w:pPr>
            <w:r>
              <w:rPr>
                <w:color w:val="000000"/>
                <w:sz w:val="18"/>
                <w:szCs w:val="18"/>
              </w:rPr>
              <w:t>0.415</w:t>
            </w:r>
          </w:p>
        </w:tc>
        <w:tc>
          <w:tcPr>
            <w:tcW w:w="929" w:type="dxa"/>
            <w:tcBorders>
              <w:top w:val="nil"/>
              <w:left w:val="nil"/>
              <w:bottom w:val="nil"/>
              <w:right w:val="nil"/>
            </w:tcBorders>
            <w:shd w:val="clear" w:color="auto" w:fill="auto"/>
            <w:noWrap/>
            <w:vAlign w:val="center"/>
            <w:hideMark/>
          </w:tcPr>
          <w:p w14:paraId="69872EAA" w14:textId="77777777" w:rsidR="00605382" w:rsidRDefault="00605382" w:rsidP="00605382">
            <w:pPr>
              <w:spacing w:line="250" w:lineRule="auto"/>
              <w:jc w:val="center"/>
              <w:rPr>
                <w:color w:val="000000"/>
                <w:sz w:val="18"/>
                <w:szCs w:val="18"/>
              </w:rPr>
            </w:pPr>
            <w:r>
              <w:rPr>
                <w:color w:val="000000"/>
                <w:sz w:val="18"/>
                <w:szCs w:val="18"/>
              </w:rPr>
              <w:t>0.933</w:t>
            </w:r>
          </w:p>
        </w:tc>
        <w:tc>
          <w:tcPr>
            <w:tcW w:w="929" w:type="dxa"/>
            <w:tcBorders>
              <w:top w:val="nil"/>
              <w:left w:val="nil"/>
              <w:bottom w:val="nil"/>
              <w:right w:val="nil"/>
            </w:tcBorders>
            <w:shd w:val="clear" w:color="auto" w:fill="auto"/>
            <w:noWrap/>
            <w:vAlign w:val="center"/>
            <w:hideMark/>
          </w:tcPr>
          <w:p w14:paraId="02161930" w14:textId="77777777" w:rsidR="00605382" w:rsidRDefault="00605382" w:rsidP="00605382">
            <w:pPr>
              <w:spacing w:line="250" w:lineRule="auto"/>
              <w:jc w:val="center"/>
              <w:rPr>
                <w:color w:val="000000"/>
                <w:sz w:val="18"/>
                <w:szCs w:val="18"/>
              </w:rPr>
            </w:pPr>
            <w:r>
              <w:rPr>
                <w:color w:val="000000"/>
                <w:sz w:val="18"/>
                <w:szCs w:val="18"/>
              </w:rPr>
              <w:t>-1.155</w:t>
            </w:r>
          </w:p>
        </w:tc>
        <w:tc>
          <w:tcPr>
            <w:tcW w:w="929" w:type="dxa"/>
            <w:tcBorders>
              <w:top w:val="nil"/>
              <w:left w:val="nil"/>
              <w:bottom w:val="nil"/>
              <w:right w:val="nil"/>
            </w:tcBorders>
            <w:shd w:val="clear" w:color="auto" w:fill="auto"/>
            <w:noWrap/>
            <w:vAlign w:val="center"/>
            <w:hideMark/>
          </w:tcPr>
          <w:p w14:paraId="24D0E95B" w14:textId="77777777" w:rsidR="00605382" w:rsidRDefault="00605382" w:rsidP="00605382">
            <w:pPr>
              <w:spacing w:line="250" w:lineRule="auto"/>
              <w:jc w:val="center"/>
              <w:rPr>
                <w:color w:val="000000"/>
                <w:sz w:val="18"/>
                <w:szCs w:val="18"/>
              </w:rPr>
            </w:pPr>
            <w:r>
              <w:rPr>
                <w:color w:val="000000"/>
                <w:sz w:val="18"/>
                <w:szCs w:val="18"/>
              </w:rPr>
              <w:t>1.390</w:t>
            </w:r>
          </w:p>
        </w:tc>
      </w:tr>
      <w:tr w:rsidR="00605382" w14:paraId="3F13B17F" w14:textId="77777777" w:rsidTr="00605382">
        <w:trPr>
          <w:trHeight w:val="20"/>
        </w:trPr>
        <w:tc>
          <w:tcPr>
            <w:tcW w:w="2335" w:type="dxa"/>
            <w:tcBorders>
              <w:top w:val="nil"/>
              <w:left w:val="nil"/>
              <w:bottom w:val="nil"/>
              <w:right w:val="nil"/>
            </w:tcBorders>
            <w:shd w:val="clear" w:color="auto" w:fill="auto"/>
            <w:noWrap/>
            <w:vAlign w:val="center"/>
            <w:hideMark/>
          </w:tcPr>
          <w:p w14:paraId="5B3734C4" w14:textId="77777777" w:rsidR="00605382" w:rsidRDefault="00605382" w:rsidP="00605382">
            <w:pPr>
              <w:spacing w:line="250" w:lineRule="auto"/>
              <w:rPr>
                <w:i/>
                <w:iCs/>
                <w:color w:val="000000"/>
                <w:sz w:val="18"/>
                <w:szCs w:val="18"/>
              </w:rPr>
            </w:pPr>
            <w:r>
              <w:rPr>
                <w:i/>
                <w:iCs/>
                <w:color w:val="000000"/>
                <w:sz w:val="18"/>
                <w:szCs w:val="18"/>
              </w:rPr>
              <w:t>Unemployment transfers</w:t>
            </w:r>
          </w:p>
        </w:tc>
        <w:tc>
          <w:tcPr>
            <w:tcW w:w="929" w:type="dxa"/>
            <w:tcBorders>
              <w:top w:val="nil"/>
              <w:left w:val="nil"/>
              <w:bottom w:val="nil"/>
              <w:right w:val="nil"/>
            </w:tcBorders>
            <w:shd w:val="clear" w:color="auto" w:fill="auto"/>
            <w:noWrap/>
            <w:vAlign w:val="center"/>
            <w:hideMark/>
          </w:tcPr>
          <w:p w14:paraId="6FF028BA" w14:textId="77777777" w:rsidR="00605382" w:rsidRDefault="00605382" w:rsidP="00605382">
            <w:pPr>
              <w:spacing w:line="250" w:lineRule="auto"/>
              <w:jc w:val="center"/>
              <w:rPr>
                <w:color w:val="000000"/>
                <w:sz w:val="18"/>
                <w:szCs w:val="18"/>
              </w:rPr>
            </w:pPr>
            <w:r>
              <w:rPr>
                <w:color w:val="000000"/>
                <w:sz w:val="18"/>
                <w:szCs w:val="18"/>
              </w:rPr>
              <w:t>0.823</w:t>
            </w:r>
          </w:p>
        </w:tc>
        <w:tc>
          <w:tcPr>
            <w:tcW w:w="929" w:type="dxa"/>
            <w:tcBorders>
              <w:top w:val="nil"/>
              <w:left w:val="nil"/>
              <w:bottom w:val="nil"/>
              <w:right w:val="nil"/>
            </w:tcBorders>
            <w:shd w:val="clear" w:color="auto" w:fill="auto"/>
            <w:noWrap/>
            <w:vAlign w:val="center"/>
            <w:hideMark/>
          </w:tcPr>
          <w:p w14:paraId="6B576C7E" w14:textId="77777777" w:rsidR="00605382" w:rsidRDefault="00605382" w:rsidP="00605382">
            <w:pPr>
              <w:spacing w:line="250" w:lineRule="auto"/>
              <w:jc w:val="center"/>
              <w:rPr>
                <w:color w:val="000000"/>
                <w:sz w:val="18"/>
                <w:szCs w:val="18"/>
              </w:rPr>
            </w:pPr>
            <w:r>
              <w:rPr>
                <w:color w:val="000000"/>
                <w:sz w:val="18"/>
                <w:szCs w:val="18"/>
              </w:rPr>
              <w:t>0.833</w:t>
            </w:r>
          </w:p>
        </w:tc>
        <w:tc>
          <w:tcPr>
            <w:tcW w:w="929" w:type="dxa"/>
            <w:tcBorders>
              <w:top w:val="nil"/>
              <w:left w:val="nil"/>
              <w:bottom w:val="nil"/>
              <w:right w:val="nil"/>
            </w:tcBorders>
            <w:shd w:val="clear" w:color="auto" w:fill="auto"/>
            <w:noWrap/>
            <w:vAlign w:val="center"/>
            <w:hideMark/>
          </w:tcPr>
          <w:p w14:paraId="13EA009B" w14:textId="77777777" w:rsidR="00605382" w:rsidRDefault="00605382" w:rsidP="00605382">
            <w:pPr>
              <w:spacing w:line="250" w:lineRule="auto"/>
              <w:jc w:val="center"/>
              <w:rPr>
                <w:color w:val="000000"/>
                <w:sz w:val="18"/>
                <w:szCs w:val="18"/>
              </w:rPr>
            </w:pPr>
            <w:r>
              <w:rPr>
                <w:color w:val="000000"/>
                <w:sz w:val="18"/>
                <w:szCs w:val="18"/>
              </w:rPr>
              <w:t>0.185</w:t>
            </w:r>
          </w:p>
        </w:tc>
        <w:tc>
          <w:tcPr>
            <w:tcW w:w="929" w:type="dxa"/>
            <w:tcBorders>
              <w:top w:val="nil"/>
              <w:left w:val="nil"/>
              <w:bottom w:val="nil"/>
              <w:right w:val="nil"/>
            </w:tcBorders>
            <w:shd w:val="clear" w:color="auto" w:fill="auto"/>
            <w:noWrap/>
            <w:vAlign w:val="center"/>
            <w:hideMark/>
          </w:tcPr>
          <w:p w14:paraId="13260444" w14:textId="77777777" w:rsidR="00605382" w:rsidRDefault="00605382" w:rsidP="00605382">
            <w:pPr>
              <w:spacing w:line="250" w:lineRule="auto"/>
              <w:jc w:val="center"/>
              <w:rPr>
                <w:color w:val="000000"/>
                <w:sz w:val="18"/>
                <w:szCs w:val="18"/>
              </w:rPr>
            </w:pPr>
            <w:r>
              <w:rPr>
                <w:color w:val="000000"/>
                <w:sz w:val="18"/>
                <w:szCs w:val="18"/>
              </w:rPr>
              <w:t>0.425</w:t>
            </w:r>
          </w:p>
        </w:tc>
        <w:tc>
          <w:tcPr>
            <w:tcW w:w="929" w:type="dxa"/>
            <w:tcBorders>
              <w:top w:val="nil"/>
              <w:left w:val="nil"/>
              <w:bottom w:val="nil"/>
              <w:right w:val="nil"/>
            </w:tcBorders>
            <w:shd w:val="clear" w:color="auto" w:fill="auto"/>
            <w:noWrap/>
            <w:vAlign w:val="center"/>
            <w:hideMark/>
          </w:tcPr>
          <w:p w14:paraId="347E62E5" w14:textId="77777777" w:rsidR="00605382" w:rsidRDefault="00605382" w:rsidP="00605382">
            <w:pPr>
              <w:spacing w:line="250" w:lineRule="auto"/>
              <w:jc w:val="center"/>
              <w:rPr>
                <w:color w:val="000000"/>
                <w:sz w:val="18"/>
                <w:szCs w:val="18"/>
              </w:rPr>
            </w:pPr>
            <w:r>
              <w:rPr>
                <w:color w:val="000000"/>
                <w:sz w:val="18"/>
                <w:szCs w:val="18"/>
              </w:rPr>
              <w:t>1.255</w:t>
            </w:r>
          </w:p>
        </w:tc>
        <w:tc>
          <w:tcPr>
            <w:tcW w:w="929" w:type="dxa"/>
            <w:tcBorders>
              <w:top w:val="nil"/>
              <w:left w:val="nil"/>
              <w:bottom w:val="nil"/>
              <w:right w:val="nil"/>
            </w:tcBorders>
            <w:shd w:val="clear" w:color="auto" w:fill="auto"/>
            <w:noWrap/>
            <w:vAlign w:val="center"/>
            <w:hideMark/>
          </w:tcPr>
          <w:p w14:paraId="6FA4BBE3" w14:textId="77777777" w:rsidR="00605382" w:rsidRDefault="00605382" w:rsidP="00605382">
            <w:pPr>
              <w:spacing w:line="250" w:lineRule="auto"/>
              <w:jc w:val="center"/>
              <w:rPr>
                <w:color w:val="000000"/>
                <w:sz w:val="18"/>
                <w:szCs w:val="18"/>
              </w:rPr>
            </w:pPr>
            <w:r>
              <w:rPr>
                <w:color w:val="000000"/>
                <w:sz w:val="18"/>
                <w:szCs w:val="18"/>
              </w:rPr>
              <w:t>0.000</w:t>
            </w:r>
          </w:p>
        </w:tc>
        <w:tc>
          <w:tcPr>
            <w:tcW w:w="929" w:type="dxa"/>
            <w:tcBorders>
              <w:top w:val="nil"/>
              <w:left w:val="nil"/>
              <w:bottom w:val="nil"/>
              <w:right w:val="nil"/>
            </w:tcBorders>
            <w:shd w:val="clear" w:color="auto" w:fill="auto"/>
            <w:noWrap/>
            <w:vAlign w:val="center"/>
            <w:hideMark/>
          </w:tcPr>
          <w:p w14:paraId="1DC8E55C" w14:textId="77777777" w:rsidR="00605382" w:rsidRDefault="00605382" w:rsidP="00605382">
            <w:pPr>
              <w:spacing w:line="250" w:lineRule="auto"/>
              <w:jc w:val="center"/>
              <w:rPr>
                <w:color w:val="000000"/>
                <w:sz w:val="18"/>
                <w:szCs w:val="18"/>
              </w:rPr>
            </w:pPr>
            <w:r>
              <w:rPr>
                <w:color w:val="000000"/>
                <w:sz w:val="18"/>
                <w:szCs w:val="18"/>
              </w:rPr>
              <w:t>-0.541</w:t>
            </w:r>
          </w:p>
        </w:tc>
      </w:tr>
      <w:tr w:rsidR="00605382" w14:paraId="79A7E4F4" w14:textId="77777777" w:rsidTr="00605382">
        <w:trPr>
          <w:trHeight w:val="20"/>
        </w:trPr>
        <w:tc>
          <w:tcPr>
            <w:tcW w:w="2335" w:type="dxa"/>
            <w:tcBorders>
              <w:top w:val="nil"/>
              <w:left w:val="nil"/>
              <w:bottom w:val="nil"/>
              <w:right w:val="nil"/>
            </w:tcBorders>
            <w:shd w:val="clear" w:color="auto" w:fill="auto"/>
            <w:noWrap/>
            <w:vAlign w:val="center"/>
            <w:hideMark/>
          </w:tcPr>
          <w:p w14:paraId="718D1C04" w14:textId="77777777" w:rsidR="00605382" w:rsidRDefault="00605382" w:rsidP="00605382">
            <w:pPr>
              <w:spacing w:line="250" w:lineRule="auto"/>
              <w:rPr>
                <w:i/>
                <w:iCs/>
                <w:color w:val="000000"/>
                <w:sz w:val="18"/>
                <w:szCs w:val="18"/>
              </w:rPr>
            </w:pPr>
            <w:r>
              <w:rPr>
                <w:i/>
                <w:iCs/>
                <w:color w:val="000000"/>
                <w:sz w:val="18"/>
                <w:szCs w:val="18"/>
              </w:rPr>
              <w:t>Pensions transfers</w:t>
            </w:r>
          </w:p>
        </w:tc>
        <w:tc>
          <w:tcPr>
            <w:tcW w:w="929" w:type="dxa"/>
            <w:tcBorders>
              <w:top w:val="nil"/>
              <w:left w:val="nil"/>
              <w:bottom w:val="nil"/>
              <w:right w:val="nil"/>
            </w:tcBorders>
            <w:shd w:val="clear" w:color="auto" w:fill="auto"/>
            <w:noWrap/>
            <w:vAlign w:val="center"/>
            <w:hideMark/>
          </w:tcPr>
          <w:p w14:paraId="4D78BF36" w14:textId="77777777" w:rsidR="00605382" w:rsidRDefault="00605382" w:rsidP="00605382">
            <w:pPr>
              <w:spacing w:line="250" w:lineRule="auto"/>
              <w:jc w:val="center"/>
              <w:rPr>
                <w:color w:val="000000"/>
                <w:sz w:val="18"/>
                <w:szCs w:val="18"/>
              </w:rPr>
            </w:pPr>
            <w:r>
              <w:rPr>
                <w:color w:val="000000"/>
                <w:sz w:val="18"/>
                <w:szCs w:val="18"/>
              </w:rPr>
              <w:t>-0.014</w:t>
            </w:r>
          </w:p>
        </w:tc>
        <w:tc>
          <w:tcPr>
            <w:tcW w:w="929" w:type="dxa"/>
            <w:tcBorders>
              <w:top w:val="nil"/>
              <w:left w:val="nil"/>
              <w:bottom w:val="nil"/>
              <w:right w:val="nil"/>
            </w:tcBorders>
            <w:shd w:val="clear" w:color="auto" w:fill="auto"/>
            <w:noWrap/>
            <w:vAlign w:val="center"/>
            <w:hideMark/>
          </w:tcPr>
          <w:p w14:paraId="2C4C5AE7" w14:textId="77777777" w:rsidR="00605382" w:rsidRDefault="00605382" w:rsidP="00605382">
            <w:pPr>
              <w:spacing w:line="250" w:lineRule="auto"/>
              <w:jc w:val="center"/>
              <w:rPr>
                <w:color w:val="000000"/>
                <w:sz w:val="18"/>
                <w:szCs w:val="18"/>
              </w:rPr>
            </w:pPr>
            <w:r>
              <w:rPr>
                <w:color w:val="000000"/>
                <w:sz w:val="18"/>
                <w:szCs w:val="18"/>
              </w:rPr>
              <w:t>0.060</w:t>
            </w:r>
          </w:p>
        </w:tc>
        <w:tc>
          <w:tcPr>
            <w:tcW w:w="929" w:type="dxa"/>
            <w:tcBorders>
              <w:top w:val="nil"/>
              <w:left w:val="nil"/>
              <w:bottom w:val="nil"/>
              <w:right w:val="nil"/>
            </w:tcBorders>
            <w:shd w:val="clear" w:color="auto" w:fill="auto"/>
            <w:noWrap/>
            <w:vAlign w:val="center"/>
            <w:hideMark/>
          </w:tcPr>
          <w:p w14:paraId="0848130F" w14:textId="77777777" w:rsidR="00605382" w:rsidRDefault="00605382" w:rsidP="00605382">
            <w:pPr>
              <w:spacing w:line="250" w:lineRule="auto"/>
              <w:jc w:val="center"/>
              <w:rPr>
                <w:color w:val="000000"/>
                <w:sz w:val="18"/>
                <w:szCs w:val="18"/>
              </w:rPr>
            </w:pPr>
            <w:r>
              <w:rPr>
                <w:color w:val="000000"/>
                <w:sz w:val="18"/>
                <w:szCs w:val="18"/>
              </w:rPr>
              <w:t>0.359</w:t>
            </w:r>
          </w:p>
        </w:tc>
        <w:tc>
          <w:tcPr>
            <w:tcW w:w="929" w:type="dxa"/>
            <w:tcBorders>
              <w:top w:val="nil"/>
              <w:left w:val="nil"/>
              <w:bottom w:val="nil"/>
              <w:right w:val="nil"/>
            </w:tcBorders>
            <w:shd w:val="clear" w:color="auto" w:fill="auto"/>
            <w:noWrap/>
            <w:vAlign w:val="center"/>
            <w:hideMark/>
          </w:tcPr>
          <w:p w14:paraId="500FD055" w14:textId="77777777" w:rsidR="00605382" w:rsidRDefault="00605382" w:rsidP="00605382">
            <w:pPr>
              <w:spacing w:line="250" w:lineRule="auto"/>
              <w:jc w:val="center"/>
              <w:rPr>
                <w:color w:val="000000"/>
                <w:sz w:val="18"/>
                <w:szCs w:val="18"/>
              </w:rPr>
            </w:pPr>
            <w:r>
              <w:rPr>
                <w:color w:val="000000"/>
                <w:sz w:val="18"/>
                <w:szCs w:val="18"/>
              </w:rPr>
              <w:t>-1.009</w:t>
            </w:r>
          </w:p>
        </w:tc>
        <w:tc>
          <w:tcPr>
            <w:tcW w:w="929" w:type="dxa"/>
            <w:tcBorders>
              <w:top w:val="nil"/>
              <w:left w:val="nil"/>
              <w:bottom w:val="nil"/>
              <w:right w:val="nil"/>
            </w:tcBorders>
            <w:shd w:val="clear" w:color="auto" w:fill="auto"/>
            <w:noWrap/>
            <w:vAlign w:val="center"/>
            <w:hideMark/>
          </w:tcPr>
          <w:p w14:paraId="09B83B54" w14:textId="77777777" w:rsidR="00605382" w:rsidRDefault="00605382" w:rsidP="00605382">
            <w:pPr>
              <w:spacing w:line="250" w:lineRule="auto"/>
              <w:jc w:val="center"/>
              <w:rPr>
                <w:color w:val="000000"/>
                <w:sz w:val="18"/>
                <w:szCs w:val="18"/>
              </w:rPr>
            </w:pPr>
            <w:r>
              <w:rPr>
                <w:color w:val="000000"/>
                <w:sz w:val="18"/>
                <w:szCs w:val="18"/>
              </w:rPr>
              <w:t>0.738</w:t>
            </w:r>
          </w:p>
        </w:tc>
        <w:tc>
          <w:tcPr>
            <w:tcW w:w="929" w:type="dxa"/>
            <w:tcBorders>
              <w:top w:val="nil"/>
              <w:left w:val="nil"/>
              <w:bottom w:val="nil"/>
              <w:right w:val="nil"/>
            </w:tcBorders>
            <w:shd w:val="clear" w:color="auto" w:fill="auto"/>
            <w:noWrap/>
            <w:vAlign w:val="center"/>
            <w:hideMark/>
          </w:tcPr>
          <w:p w14:paraId="7BC8AEF3" w14:textId="77777777" w:rsidR="00605382" w:rsidRDefault="00605382" w:rsidP="00605382">
            <w:pPr>
              <w:spacing w:line="250" w:lineRule="auto"/>
              <w:jc w:val="center"/>
              <w:rPr>
                <w:color w:val="000000"/>
                <w:sz w:val="18"/>
                <w:szCs w:val="18"/>
              </w:rPr>
            </w:pPr>
            <w:r>
              <w:rPr>
                <w:color w:val="000000"/>
                <w:sz w:val="18"/>
                <w:szCs w:val="18"/>
              </w:rPr>
              <w:t>-0.413</w:t>
            </w:r>
          </w:p>
        </w:tc>
        <w:tc>
          <w:tcPr>
            <w:tcW w:w="929" w:type="dxa"/>
            <w:tcBorders>
              <w:top w:val="nil"/>
              <w:left w:val="nil"/>
              <w:bottom w:val="nil"/>
              <w:right w:val="nil"/>
            </w:tcBorders>
            <w:shd w:val="clear" w:color="auto" w:fill="auto"/>
            <w:noWrap/>
            <w:vAlign w:val="center"/>
            <w:hideMark/>
          </w:tcPr>
          <w:p w14:paraId="5CEC8B46" w14:textId="77777777" w:rsidR="00605382" w:rsidRDefault="00605382" w:rsidP="00605382">
            <w:pPr>
              <w:spacing w:line="250" w:lineRule="auto"/>
              <w:jc w:val="center"/>
              <w:rPr>
                <w:color w:val="000000"/>
                <w:sz w:val="18"/>
                <w:szCs w:val="18"/>
              </w:rPr>
            </w:pPr>
            <w:r>
              <w:rPr>
                <w:color w:val="000000"/>
                <w:sz w:val="18"/>
                <w:szCs w:val="18"/>
              </w:rPr>
              <w:t>-0.515</w:t>
            </w:r>
          </w:p>
        </w:tc>
      </w:tr>
      <w:tr w:rsidR="00605382" w14:paraId="6830CCC4"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39074D64" w14:textId="77777777" w:rsidR="00605382" w:rsidRDefault="00605382" w:rsidP="00605382">
            <w:pPr>
              <w:spacing w:line="250" w:lineRule="auto"/>
              <w:jc w:val="center"/>
              <w:rPr>
                <w:b/>
                <w:bCs/>
                <w:color w:val="000000"/>
                <w:sz w:val="18"/>
                <w:szCs w:val="18"/>
              </w:rPr>
            </w:pPr>
            <w:r>
              <w:rPr>
                <w:b/>
                <w:bCs/>
                <w:color w:val="000000"/>
                <w:sz w:val="18"/>
                <w:szCs w:val="18"/>
              </w:rPr>
              <w:t>Government taxation</w:t>
            </w:r>
          </w:p>
        </w:tc>
      </w:tr>
      <w:tr w:rsidR="00605382" w14:paraId="260571E5" w14:textId="77777777" w:rsidTr="00605382">
        <w:trPr>
          <w:trHeight w:val="20"/>
        </w:trPr>
        <w:tc>
          <w:tcPr>
            <w:tcW w:w="2335" w:type="dxa"/>
            <w:tcBorders>
              <w:top w:val="nil"/>
              <w:left w:val="nil"/>
              <w:bottom w:val="nil"/>
              <w:right w:val="nil"/>
            </w:tcBorders>
            <w:shd w:val="clear" w:color="auto" w:fill="auto"/>
            <w:noWrap/>
            <w:vAlign w:val="center"/>
            <w:hideMark/>
          </w:tcPr>
          <w:p w14:paraId="332C7A6F" w14:textId="77777777" w:rsidR="00605382" w:rsidRDefault="00605382" w:rsidP="00605382">
            <w:pPr>
              <w:spacing w:line="250" w:lineRule="auto"/>
              <w:rPr>
                <w:i/>
                <w:iCs/>
                <w:color w:val="000000"/>
                <w:sz w:val="18"/>
                <w:szCs w:val="18"/>
              </w:rPr>
            </w:pPr>
            <w:r>
              <w:rPr>
                <w:i/>
                <w:iCs/>
                <w:color w:val="000000"/>
                <w:sz w:val="18"/>
                <w:szCs w:val="18"/>
              </w:rPr>
              <w:t>Property taxes</w:t>
            </w:r>
          </w:p>
        </w:tc>
        <w:tc>
          <w:tcPr>
            <w:tcW w:w="929" w:type="dxa"/>
            <w:tcBorders>
              <w:top w:val="nil"/>
              <w:left w:val="nil"/>
              <w:bottom w:val="nil"/>
              <w:right w:val="nil"/>
            </w:tcBorders>
            <w:shd w:val="clear" w:color="auto" w:fill="auto"/>
            <w:noWrap/>
            <w:vAlign w:val="center"/>
            <w:hideMark/>
          </w:tcPr>
          <w:p w14:paraId="4C61B822" w14:textId="77777777" w:rsidR="00605382" w:rsidRDefault="00605382" w:rsidP="00605382">
            <w:pPr>
              <w:spacing w:line="250" w:lineRule="auto"/>
              <w:jc w:val="center"/>
              <w:rPr>
                <w:color w:val="000000"/>
                <w:sz w:val="18"/>
                <w:szCs w:val="18"/>
              </w:rPr>
            </w:pPr>
            <w:r>
              <w:rPr>
                <w:color w:val="000000"/>
                <w:sz w:val="18"/>
                <w:szCs w:val="18"/>
              </w:rPr>
              <w:t>0.004</w:t>
            </w:r>
          </w:p>
        </w:tc>
        <w:tc>
          <w:tcPr>
            <w:tcW w:w="929" w:type="dxa"/>
            <w:tcBorders>
              <w:top w:val="nil"/>
              <w:left w:val="nil"/>
              <w:bottom w:val="nil"/>
              <w:right w:val="nil"/>
            </w:tcBorders>
            <w:shd w:val="clear" w:color="auto" w:fill="auto"/>
            <w:noWrap/>
            <w:vAlign w:val="center"/>
            <w:hideMark/>
          </w:tcPr>
          <w:p w14:paraId="5BE1D8F3" w14:textId="77777777" w:rsidR="00605382" w:rsidRDefault="00605382" w:rsidP="00605382">
            <w:pPr>
              <w:spacing w:line="250" w:lineRule="auto"/>
              <w:jc w:val="center"/>
              <w:rPr>
                <w:color w:val="000000"/>
                <w:sz w:val="18"/>
                <w:szCs w:val="18"/>
              </w:rPr>
            </w:pPr>
            <w:r>
              <w:rPr>
                <w:color w:val="000000"/>
                <w:sz w:val="18"/>
                <w:szCs w:val="18"/>
              </w:rPr>
              <w:t>0.002</w:t>
            </w:r>
          </w:p>
        </w:tc>
        <w:tc>
          <w:tcPr>
            <w:tcW w:w="929" w:type="dxa"/>
            <w:tcBorders>
              <w:top w:val="nil"/>
              <w:left w:val="nil"/>
              <w:bottom w:val="nil"/>
              <w:right w:val="nil"/>
            </w:tcBorders>
            <w:shd w:val="clear" w:color="auto" w:fill="auto"/>
            <w:noWrap/>
            <w:vAlign w:val="center"/>
            <w:hideMark/>
          </w:tcPr>
          <w:p w14:paraId="024CD200" w14:textId="77777777" w:rsidR="00605382" w:rsidRDefault="00605382" w:rsidP="00605382">
            <w:pPr>
              <w:spacing w:line="250" w:lineRule="auto"/>
              <w:jc w:val="center"/>
              <w:rPr>
                <w:color w:val="000000"/>
                <w:sz w:val="18"/>
                <w:szCs w:val="18"/>
              </w:rPr>
            </w:pPr>
            <w:r>
              <w:rPr>
                <w:color w:val="000000"/>
                <w:sz w:val="18"/>
                <w:szCs w:val="18"/>
              </w:rPr>
              <w:t>0.007</w:t>
            </w:r>
          </w:p>
        </w:tc>
        <w:tc>
          <w:tcPr>
            <w:tcW w:w="929" w:type="dxa"/>
            <w:tcBorders>
              <w:top w:val="nil"/>
              <w:left w:val="nil"/>
              <w:bottom w:val="nil"/>
              <w:right w:val="nil"/>
            </w:tcBorders>
            <w:shd w:val="clear" w:color="auto" w:fill="auto"/>
            <w:noWrap/>
            <w:vAlign w:val="center"/>
            <w:hideMark/>
          </w:tcPr>
          <w:p w14:paraId="5820F6CE" w14:textId="77777777" w:rsidR="00605382" w:rsidRDefault="00605382" w:rsidP="00605382">
            <w:pPr>
              <w:spacing w:line="250" w:lineRule="auto"/>
              <w:jc w:val="center"/>
              <w:rPr>
                <w:color w:val="000000"/>
                <w:sz w:val="18"/>
                <w:szCs w:val="18"/>
              </w:rPr>
            </w:pPr>
            <w:r>
              <w:rPr>
                <w:color w:val="000000"/>
                <w:sz w:val="18"/>
                <w:szCs w:val="18"/>
              </w:rPr>
              <w:t>0.000</w:t>
            </w:r>
          </w:p>
        </w:tc>
        <w:tc>
          <w:tcPr>
            <w:tcW w:w="929" w:type="dxa"/>
            <w:tcBorders>
              <w:top w:val="nil"/>
              <w:left w:val="nil"/>
              <w:bottom w:val="nil"/>
              <w:right w:val="nil"/>
            </w:tcBorders>
            <w:shd w:val="clear" w:color="auto" w:fill="auto"/>
            <w:noWrap/>
            <w:vAlign w:val="center"/>
            <w:hideMark/>
          </w:tcPr>
          <w:p w14:paraId="03A92E82" w14:textId="77777777" w:rsidR="00605382" w:rsidRDefault="00605382" w:rsidP="00605382">
            <w:pPr>
              <w:spacing w:line="250" w:lineRule="auto"/>
              <w:jc w:val="center"/>
              <w:rPr>
                <w:color w:val="000000"/>
                <w:sz w:val="18"/>
                <w:szCs w:val="18"/>
              </w:rPr>
            </w:pPr>
            <w:r>
              <w:rPr>
                <w:color w:val="000000"/>
                <w:sz w:val="18"/>
                <w:szCs w:val="18"/>
              </w:rPr>
              <w:t>0.064</w:t>
            </w:r>
          </w:p>
        </w:tc>
        <w:tc>
          <w:tcPr>
            <w:tcW w:w="929" w:type="dxa"/>
            <w:tcBorders>
              <w:top w:val="nil"/>
              <w:left w:val="nil"/>
              <w:bottom w:val="nil"/>
              <w:right w:val="nil"/>
            </w:tcBorders>
            <w:shd w:val="clear" w:color="auto" w:fill="auto"/>
            <w:noWrap/>
            <w:vAlign w:val="center"/>
            <w:hideMark/>
          </w:tcPr>
          <w:p w14:paraId="0C69EA66" w14:textId="77777777" w:rsidR="00605382" w:rsidRDefault="00605382" w:rsidP="00605382">
            <w:pPr>
              <w:spacing w:line="250" w:lineRule="auto"/>
              <w:jc w:val="center"/>
              <w:rPr>
                <w:color w:val="000000"/>
                <w:sz w:val="18"/>
                <w:szCs w:val="18"/>
              </w:rPr>
            </w:pPr>
            <w:r>
              <w:rPr>
                <w:color w:val="000000"/>
                <w:sz w:val="18"/>
                <w:szCs w:val="18"/>
              </w:rPr>
              <w:t>3.593</w:t>
            </w:r>
          </w:p>
        </w:tc>
        <w:tc>
          <w:tcPr>
            <w:tcW w:w="929" w:type="dxa"/>
            <w:tcBorders>
              <w:top w:val="nil"/>
              <w:left w:val="nil"/>
              <w:bottom w:val="nil"/>
              <w:right w:val="nil"/>
            </w:tcBorders>
            <w:shd w:val="clear" w:color="auto" w:fill="auto"/>
            <w:noWrap/>
            <w:vAlign w:val="center"/>
            <w:hideMark/>
          </w:tcPr>
          <w:p w14:paraId="5652153C" w14:textId="77777777" w:rsidR="00605382" w:rsidRDefault="00605382" w:rsidP="00605382">
            <w:pPr>
              <w:spacing w:line="250" w:lineRule="auto"/>
              <w:jc w:val="center"/>
              <w:rPr>
                <w:color w:val="000000"/>
                <w:sz w:val="18"/>
                <w:szCs w:val="18"/>
              </w:rPr>
            </w:pPr>
            <w:r>
              <w:rPr>
                <w:color w:val="000000"/>
                <w:sz w:val="18"/>
                <w:szCs w:val="18"/>
              </w:rPr>
              <w:t>20.628</w:t>
            </w:r>
          </w:p>
        </w:tc>
      </w:tr>
      <w:tr w:rsidR="00605382" w14:paraId="5AD899C6" w14:textId="77777777" w:rsidTr="00605382">
        <w:trPr>
          <w:trHeight w:val="20"/>
        </w:trPr>
        <w:tc>
          <w:tcPr>
            <w:tcW w:w="2335" w:type="dxa"/>
            <w:tcBorders>
              <w:top w:val="nil"/>
              <w:left w:val="nil"/>
              <w:bottom w:val="nil"/>
              <w:right w:val="nil"/>
            </w:tcBorders>
            <w:shd w:val="clear" w:color="auto" w:fill="auto"/>
            <w:noWrap/>
            <w:vAlign w:val="center"/>
            <w:hideMark/>
          </w:tcPr>
          <w:p w14:paraId="39EF2287" w14:textId="77777777" w:rsidR="00605382" w:rsidRDefault="00605382" w:rsidP="00605382">
            <w:pPr>
              <w:spacing w:line="250" w:lineRule="auto"/>
              <w:rPr>
                <w:i/>
                <w:iCs/>
                <w:color w:val="000000"/>
                <w:sz w:val="18"/>
                <w:szCs w:val="18"/>
              </w:rPr>
            </w:pPr>
            <w:r>
              <w:rPr>
                <w:i/>
                <w:iCs/>
                <w:color w:val="000000"/>
                <w:sz w:val="18"/>
                <w:szCs w:val="18"/>
              </w:rPr>
              <w:t>Personal income tax rate</w:t>
            </w:r>
          </w:p>
        </w:tc>
        <w:tc>
          <w:tcPr>
            <w:tcW w:w="929" w:type="dxa"/>
            <w:tcBorders>
              <w:top w:val="nil"/>
              <w:left w:val="nil"/>
              <w:bottom w:val="nil"/>
              <w:right w:val="nil"/>
            </w:tcBorders>
            <w:shd w:val="clear" w:color="auto" w:fill="auto"/>
            <w:noWrap/>
            <w:vAlign w:val="center"/>
            <w:hideMark/>
          </w:tcPr>
          <w:p w14:paraId="260C61B2" w14:textId="77777777" w:rsidR="00605382" w:rsidRDefault="00605382" w:rsidP="00605382">
            <w:pPr>
              <w:spacing w:line="250" w:lineRule="auto"/>
              <w:jc w:val="center"/>
              <w:rPr>
                <w:color w:val="000000"/>
                <w:sz w:val="18"/>
                <w:szCs w:val="18"/>
              </w:rPr>
            </w:pPr>
            <w:r>
              <w:rPr>
                <w:color w:val="000000"/>
                <w:sz w:val="18"/>
                <w:szCs w:val="18"/>
              </w:rPr>
              <w:t>0.061</w:t>
            </w:r>
          </w:p>
        </w:tc>
        <w:tc>
          <w:tcPr>
            <w:tcW w:w="929" w:type="dxa"/>
            <w:tcBorders>
              <w:top w:val="nil"/>
              <w:left w:val="nil"/>
              <w:bottom w:val="nil"/>
              <w:right w:val="nil"/>
            </w:tcBorders>
            <w:shd w:val="clear" w:color="auto" w:fill="auto"/>
            <w:noWrap/>
            <w:vAlign w:val="center"/>
            <w:hideMark/>
          </w:tcPr>
          <w:p w14:paraId="440CBC89" w14:textId="77777777" w:rsidR="00605382" w:rsidRDefault="00605382" w:rsidP="00605382">
            <w:pPr>
              <w:spacing w:line="250" w:lineRule="auto"/>
              <w:jc w:val="center"/>
              <w:rPr>
                <w:color w:val="000000"/>
                <w:sz w:val="18"/>
                <w:szCs w:val="18"/>
              </w:rPr>
            </w:pPr>
            <w:r>
              <w:rPr>
                <w:color w:val="000000"/>
                <w:sz w:val="18"/>
                <w:szCs w:val="18"/>
              </w:rPr>
              <w:t>0.057</w:t>
            </w:r>
          </w:p>
        </w:tc>
        <w:tc>
          <w:tcPr>
            <w:tcW w:w="929" w:type="dxa"/>
            <w:tcBorders>
              <w:top w:val="nil"/>
              <w:left w:val="nil"/>
              <w:bottom w:val="nil"/>
              <w:right w:val="nil"/>
            </w:tcBorders>
            <w:shd w:val="clear" w:color="auto" w:fill="auto"/>
            <w:noWrap/>
            <w:vAlign w:val="center"/>
            <w:hideMark/>
          </w:tcPr>
          <w:p w14:paraId="37A9A990" w14:textId="77777777" w:rsidR="00605382" w:rsidRDefault="00605382" w:rsidP="00605382">
            <w:pPr>
              <w:spacing w:line="250" w:lineRule="auto"/>
              <w:jc w:val="center"/>
              <w:rPr>
                <w:color w:val="000000"/>
                <w:sz w:val="18"/>
                <w:szCs w:val="18"/>
              </w:rPr>
            </w:pPr>
            <w:r>
              <w:rPr>
                <w:color w:val="000000"/>
                <w:sz w:val="18"/>
                <w:szCs w:val="18"/>
              </w:rPr>
              <w:t>0.033</w:t>
            </w:r>
          </w:p>
        </w:tc>
        <w:tc>
          <w:tcPr>
            <w:tcW w:w="929" w:type="dxa"/>
            <w:tcBorders>
              <w:top w:val="nil"/>
              <w:left w:val="nil"/>
              <w:bottom w:val="nil"/>
              <w:right w:val="nil"/>
            </w:tcBorders>
            <w:shd w:val="clear" w:color="auto" w:fill="auto"/>
            <w:noWrap/>
            <w:vAlign w:val="center"/>
            <w:hideMark/>
          </w:tcPr>
          <w:p w14:paraId="02DAD255" w14:textId="77777777" w:rsidR="00605382" w:rsidRDefault="00605382" w:rsidP="00605382">
            <w:pPr>
              <w:spacing w:line="250" w:lineRule="auto"/>
              <w:jc w:val="center"/>
              <w:rPr>
                <w:color w:val="000000"/>
                <w:sz w:val="18"/>
                <w:szCs w:val="18"/>
              </w:rPr>
            </w:pPr>
            <w:r>
              <w:rPr>
                <w:color w:val="000000"/>
                <w:sz w:val="18"/>
                <w:szCs w:val="18"/>
              </w:rPr>
              <w:t>-0.031</w:t>
            </w:r>
          </w:p>
        </w:tc>
        <w:tc>
          <w:tcPr>
            <w:tcW w:w="929" w:type="dxa"/>
            <w:tcBorders>
              <w:top w:val="nil"/>
              <w:left w:val="nil"/>
              <w:bottom w:val="nil"/>
              <w:right w:val="nil"/>
            </w:tcBorders>
            <w:shd w:val="clear" w:color="auto" w:fill="auto"/>
            <w:noWrap/>
            <w:vAlign w:val="center"/>
            <w:hideMark/>
          </w:tcPr>
          <w:p w14:paraId="1FC3B244" w14:textId="77777777" w:rsidR="00605382" w:rsidRDefault="00605382" w:rsidP="00605382">
            <w:pPr>
              <w:spacing w:line="250" w:lineRule="auto"/>
              <w:jc w:val="center"/>
              <w:rPr>
                <w:color w:val="000000"/>
                <w:sz w:val="18"/>
                <w:szCs w:val="18"/>
              </w:rPr>
            </w:pPr>
            <w:r>
              <w:rPr>
                <w:color w:val="000000"/>
                <w:sz w:val="18"/>
                <w:szCs w:val="18"/>
              </w:rPr>
              <w:t>0.155</w:t>
            </w:r>
          </w:p>
        </w:tc>
        <w:tc>
          <w:tcPr>
            <w:tcW w:w="929" w:type="dxa"/>
            <w:tcBorders>
              <w:top w:val="nil"/>
              <w:left w:val="nil"/>
              <w:bottom w:val="nil"/>
              <w:right w:val="nil"/>
            </w:tcBorders>
            <w:shd w:val="clear" w:color="auto" w:fill="auto"/>
            <w:noWrap/>
            <w:vAlign w:val="center"/>
            <w:hideMark/>
          </w:tcPr>
          <w:p w14:paraId="319A94B4" w14:textId="77777777" w:rsidR="00605382" w:rsidRDefault="00605382" w:rsidP="00605382">
            <w:pPr>
              <w:spacing w:line="250" w:lineRule="auto"/>
              <w:jc w:val="center"/>
              <w:rPr>
                <w:color w:val="000000"/>
                <w:sz w:val="18"/>
                <w:szCs w:val="18"/>
              </w:rPr>
            </w:pPr>
            <w:r>
              <w:rPr>
                <w:color w:val="000000"/>
                <w:sz w:val="18"/>
                <w:szCs w:val="18"/>
              </w:rPr>
              <w:t>0.091</w:t>
            </w:r>
          </w:p>
        </w:tc>
        <w:tc>
          <w:tcPr>
            <w:tcW w:w="929" w:type="dxa"/>
            <w:tcBorders>
              <w:top w:val="nil"/>
              <w:left w:val="nil"/>
              <w:bottom w:val="nil"/>
              <w:right w:val="nil"/>
            </w:tcBorders>
            <w:shd w:val="clear" w:color="auto" w:fill="auto"/>
            <w:noWrap/>
            <w:vAlign w:val="center"/>
            <w:hideMark/>
          </w:tcPr>
          <w:p w14:paraId="12477823" w14:textId="77777777" w:rsidR="00605382" w:rsidRDefault="00605382" w:rsidP="00605382">
            <w:pPr>
              <w:spacing w:line="250" w:lineRule="auto"/>
              <w:jc w:val="center"/>
              <w:rPr>
                <w:color w:val="000000"/>
                <w:sz w:val="18"/>
                <w:szCs w:val="18"/>
              </w:rPr>
            </w:pPr>
            <w:r>
              <w:rPr>
                <w:color w:val="000000"/>
                <w:sz w:val="18"/>
                <w:szCs w:val="18"/>
              </w:rPr>
              <w:t>-0.152</w:t>
            </w:r>
          </w:p>
        </w:tc>
      </w:tr>
      <w:tr w:rsidR="00605382" w14:paraId="3C58097D" w14:textId="77777777" w:rsidTr="00605382">
        <w:trPr>
          <w:trHeight w:val="20"/>
        </w:trPr>
        <w:tc>
          <w:tcPr>
            <w:tcW w:w="2335" w:type="dxa"/>
            <w:tcBorders>
              <w:top w:val="nil"/>
              <w:left w:val="nil"/>
              <w:bottom w:val="nil"/>
              <w:right w:val="nil"/>
            </w:tcBorders>
            <w:shd w:val="clear" w:color="auto" w:fill="auto"/>
            <w:noWrap/>
            <w:vAlign w:val="center"/>
            <w:hideMark/>
          </w:tcPr>
          <w:p w14:paraId="42903093" w14:textId="4C53D4C4" w:rsidR="00605382" w:rsidRDefault="00605382" w:rsidP="00605382">
            <w:pPr>
              <w:spacing w:line="250" w:lineRule="auto"/>
              <w:rPr>
                <w:i/>
                <w:iCs/>
                <w:color w:val="000000"/>
                <w:sz w:val="18"/>
                <w:szCs w:val="18"/>
              </w:rPr>
            </w:pPr>
            <w:r>
              <w:rPr>
                <w:i/>
                <w:iCs/>
                <w:color w:val="000000"/>
                <w:sz w:val="18"/>
                <w:szCs w:val="18"/>
              </w:rPr>
              <w:t>Indire</w:t>
            </w:r>
            <w:ins w:id="62" w:author="dani" w:date="2022-02-07T17:14:00Z">
              <w:r>
                <w:rPr>
                  <w:i/>
                  <w:iCs/>
                  <w:color w:val="000000"/>
                  <w:sz w:val="18"/>
                  <w:szCs w:val="18"/>
                </w:rPr>
                <w:t>ct</w:t>
              </w:r>
            </w:ins>
            <w:del w:id="63" w:author="dani" w:date="2022-02-07T17:14:00Z">
              <w:r w:rsidDel="00605382">
                <w:rPr>
                  <w:i/>
                  <w:iCs/>
                  <w:color w:val="000000"/>
                  <w:sz w:val="18"/>
                  <w:szCs w:val="18"/>
                </w:rPr>
                <w:delText>x</w:delText>
              </w:r>
            </w:del>
            <w:r>
              <w:rPr>
                <w:i/>
                <w:iCs/>
                <w:color w:val="000000"/>
                <w:sz w:val="18"/>
                <w:szCs w:val="18"/>
              </w:rPr>
              <w:t xml:space="preserve"> taxes</w:t>
            </w:r>
          </w:p>
        </w:tc>
        <w:tc>
          <w:tcPr>
            <w:tcW w:w="929" w:type="dxa"/>
            <w:tcBorders>
              <w:top w:val="nil"/>
              <w:left w:val="nil"/>
              <w:bottom w:val="nil"/>
              <w:right w:val="nil"/>
            </w:tcBorders>
            <w:shd w:val="clear" w:color="auto" w:fill="auto"/>
            <w:noWrap/>
            <w:vAlign w:val="center"/>
            <w:hideMark/>
          </w:tcPr>
          <w:p w14:paraId="30A4439B" w14:textId="77777777" w:rsidR="00605382" w:rsidRDefault="00605382" w:rsidP="00605382">
            <w:pPr>
              <w:spacing w:line="250" w:lineRule="auto"/>
              <w:jc w:val="center"/>
              <w:rPr>
                <w:color w:val="000000"/>
                <w:sz w:val="18"/>
                <w:szCs w:val="18"/>
              </w:rPr>
            </w:pPr>
            <w:r>
              <w:rPr>
                <w:color w:val="000000"/>
                <w:sz w:val="18"/>
                <w:szCs w:val="18"/>
              </w:rPr>
              <w:t>0.841</w:t>
            </w:r>
          </w:p>
        </w:tc>
        <w:tc>
          <w:tcPr>
            <w:tcW w:w="929" w:type="dxa"/>
            <w:tcBorders>
              <w:top w:val="nil"/>
              <w:left w:val="nil"/>
              <w:bottom w:val="nil"/>
              <w:right w:val="nil"/>
            </w:tcBorders>
            <w:shd w:val="clear" w:color="auto" w:fill="auto"/>
            <w:noWrap/>
            <w:vAlign w:val="center"/>
            <w:hideMark/>
          </w:tcPr>
          <w:p w14:paraId="28C260BC" w14:textId="77777777" w:rsidR="00605382" w:rsidRDefault="00605382" w:rsidP="00605382">
            <w:pPr>
              <w:spacing w:line="250" w:lineRule="auto"/>
              <w:jc w:val="center"/>
              <w:rPr>
                <w:color w:val="000000"/>
                <w:sz w:val="18"/>
                <w:szCs w:val="18"/>
              </w:rPr>
            </w:pPr>
            <w:r>
              <w:rPr>
                <w:color w:val="000000"/>
                <w:sz w:val="18"/>
                <w:szCs w:val="18"/>
              </w:rPr>
              <w:t>0.845</w:t>
            </w:r>
          </w:p>
        </w:tc>
        <w:tc>
          <w:tcPr>
            <w:tcW w:w="929" w:type="dxa"/>
            <w:tcBorders>
              <w:top w:val="nil"/>
              <w:left w:val="nil"/>
              <w:bottom w:val="nil"/>
              <w:right w:val="nil"/>
            </w:tcBorders>
            <w:shd w:val="clear" w:color="auto" w:fill="auto"/>
            <w:noWrap/>
            <w:vAlign w:val="center"/>
            <w:hideMark/>
          </w:tcPr>
          <w:p w14:paraId="4405D474" w14:textId="77777777" w:rsidR="00605382" w:rsidRDefault="00605382" w:rsidP="00605382">
            <w:pPr>
              <w:spacing w:line="250" w:lineRule="auto"/>
              <w:jc w:val="center"/>
              <w:rPr>
                <w:color w:val="000000"/>
                <w:sz w:val="18"/>
                <w:szCs w:val="18"/>
              </w:rPr>
            </w:pPr>
            <w:r>
              <w:rPr>
                <w:color w:val="000000"/>
                <w:sz w:val="18"/>
                <w:szCs w:val="18"/>
              </w:rPr>
              <w:t>0.084</w:t>
            </w:r>
          </w:p>
        </w:tc>
        <w:tc>
          <w:tcPr>
            <w:tcW w:w="929" w:type="dxa"/>
            <w:tcBorders>
              <w:top w:val="nil"/>
              <w:left w:val="nil"/>
              <w:bottom w:val="nil"/>
              <w:right w:val="nil"/>
            </w:tcBorders>
            <w:shd w:val="clear" w:color="auto" w:fill="auto"/>
            <w:noWrap/>
            <w:vAlign w:val="center"/>
            <w:hideMark/>
          </w:tcPr>
          <w:p w14:paraId="2EB43CE9" w14:textId="77777777" w:rsidR="00605382" w:rsidRDefault="00605382" w:rsidP="00605382">
            <w:pPr>
              <w:spacing w:line="250" w:lineRule="auto"/>
              <w:jc w:val="center"/>
              <w:rPr>
                <w:color w:val="000000"/>
                <w:sz w:val="18"/>
                <w:szCs w:val="18"/>
              </w:rPr>
            </w:pPr>
            <w:r>
              <w:rPr>
                <w:color w:val="000000"/>
                <w:sz w:val="18"/>
                <w:szCs w:val="18"/>
              </w:rPr>
              <w:t>0.618</w:t>
            </w:r>
          </w:p>
        </w:tc>
        <w:tc>
          <w:tcPr>
            <w:tcW w:w="929" w:type="dxa"/>
            <w:tcBorders>
              <w:top w:val="nil"/>
              <w:left w:val="nil"/>
              <w:bottom w:val="nil"/>
              <w:right w:val="nil"/>
            </w:tcBorders>
            <w:shd w:val="clear" w:color="auto" w:fill="auto"/>
            <w:noWrap/>
            <w:vAlign w:val="center"/>
            <w:hideMark/>
          </w:tcPr>
          <w:p w14:paraId="53917728" w14:textId="77777777" w:rsidR="00605382" w:rsidRDefault="00605382" w:rsidP="00605382">
            <w:pPr>
              <w:spacing w:line="250" w:lineRule="auto"/>
              <w:jc w:val="center"/>
              <w:rPr>
                <w:color w:val="000000"/>
                <w:sz w:val="18"/>
                <w:szCs w:val="18"/>
              </w:rPr>
            </w:pPr>
            <w:r>
              <w:rPr>
                <w:color w:val="000000"/>
                <w:sz w:val="18"/>
                <w:szCs w:val="18"/>
              </w:rPr>
              <w:t>0.989</w:t>
            </w:r>
          </w:p>
        </w:tc>
        <w:tc>
          <w:tcPr>
            <w:tcW w:w="929" w:type="dxa"/>
            <w:tcBorders>
              <w:top w:val="nil"/>
              <w:left w:val="nil"/>
              <w:bottom w:val="nil"/>
              <w:right w:val="nil"/>
            </w:tcBorders>
            <w:shd w:val="clear" w:color="auto" w:fill="auto"/>
            <w:noWrap/>
            <w:vAlign w:val="center"/>
            <w:hideMark/>
          </w:tcPr>
          <w:p w14:paraId="0E95226F" w14:textId="77777777" w:rsidR="00605382" w:rsidRDefault="00605382" w:rsidP="00605382">
            <w:pPr>
              <w:spacing w:line="250" w:lineRule="auto"/>
              <w:jc w:val="center"/>
              <w:rPr>
                <w:color w:val="000000"/>
                <w:sz w:val="18"/>
                <w:szCs w:val="18"/>
              </w:rPr>
            </w:pPr>
            <w:r>
              <w:rPr>
                <w:color w:val="000000"/>
                <w:sz w:val="18"/>
                <w:szCs w:val="18"/>
              </w:rPr>
              <w:t>-0.632</w:t>
            </w:r>
          </w:p>
        </w:tc>
        <w:tc>
          <w:tcPr>
            <w:tcW w:w="929" w:type="dxa"/>
            <w:tcBorders>
              <w:top w:val="nil"/>
              <w:left w:val="nil"/>
              <w:bottom w:val="nil"/>
              <w:right w:val="nil"/>
            </w:tcBorders>
            <w:shd w:val="clear" w:color="auto" w:fill="auto"/>
            <w:noWrap/>
            <w:vAlign w:val="center"/>
            <w:hideMark/>
          </w:tcPr>
          <w:p w14:paraId="0A56BB31" w14:textId="77777777" w:rsidR="00605382" w:rsidRDefault="00605382" w:rsidP="00605382">
            <w:pPr>
              <w:spacing w:line="250" w:lineRule="auto"/>
              <w:jc w:val="center"/>
              <w:rPr>
                <w:color w:val="000000"/>
                <w:sz w:val="18"/>
                <w:szCs w:val="18"/>
              </w:rPr>
            </w:pPr>
            <w:r>
              <w:rPr>
                <w:color w:val="000000"/>
                <w:sz w:val="18"/>
                <w:szCs w:val="18"/>
              </w:rPr>
              <w:t>0.061</w:t>
            </w:r>
          </w:p>
        </w:tc>
      </w:tr>
      <w:tr w:rsidR="00605382" w14:paraId="23878498" w14:textId="77777777" w:rsidTr="00605382">
        <w:trPr>
          <w:trHeight w:val="20"/>
        </w:trPr>
        <w:tc>
          <w:tcPr>
            <w:tcW w:w="2335" w:type="dxa"/>
            <w:tcBorders>
              <w:top w:val="nil"/>
              <w:left w:val="nil"/>
              <w:bottom w:val="nil"/>
              <w:right w:val="nil"/>
            </w:tcBorders>
            <w:shd w:val="clear" w:color="auto" w:fill="auto"/>
            <w:noWrap/>
            <w:vAlign w:val="center"/>
            <w:hideMark/>
          </w:tcPr>
          <w:p w14:paraId="1870CD37" w14:textId="77777777" w:rsidR="00605382" w:rsidRDefault="00605382" w:rsidP="00605382">
            <w:pPr>
              <w:spacing w:line="250" w:lineRule="auto"/>
              <w:rPr>
                <w:i/>
                <w:iCs/>
                <w:color w:val="000000"/>
                <w:sz w:val="18"/>
                <w:szCs w:val="18"/>
              </w:rPr>
            </w:pPr>
            <w:r>
              <w:rPr>
                <w:i/>
                <w:iCs/>
                <w:color w:val="000000"/>
                <w:sz w:val="18"/>
                <w:szCs w:val="18"/>
              </w:rPr>
              <w:t>Corporate taxes</w:t>
            </w:r>
          </w:p>
        </w:tc>
        <w:tc>
          <w:tcPr>
            <w:tcW w:w="929" w:type="dxa"/>
            <w:tcBorders>
              <w:top w:val="nil"/>
              <w:left w:val="nil"/>
              <w:bottom w:val="nil"/>
              <w:right w:val="nil"/>
            </w:tcBorders>
            <w:shd w:val="clear" w:color="auto" w:fill="auto"/>
            <w:noWrap/>
            <w:vAlign w:val="center"/>
            <w:hideMark/>
          </w:tcPr>
          <w:p w14:paraId="3A7D716D" w14:textId="77777777" w:rsidR="00605382" w:rsidRDefault="00605382" w:rsidP="00605382">
            <w:pPr>
              <w:spacing w:line="250" w:lineRule="auto"/>
              <w:jc w:val="center"/>
              <w:rPr>
                <w:color w:val="000000"/>
                <w:sz w:val="18"/>
                <w:szCs w:val="18"/>
              </w:rPr>
            </w:pPr>
            <w:r>
              <w:rPr>
                <w:color w:val="000000"/>
                <w:sz w:val="18"/>
                <w:szCs w:val="18"/>
              </w:rPr>
              <w:t>0.363</w:t>
            </w:r>
          </w:p>
        </w:tc>
        <w:tc>
          <w:tcPr>
            <w:tcW w:w="929" w:type="dxa"/>
            <w:tcBorders>
              <w:top w:val="nil"/>
              <w:left w:val="nil"/>
              <w:bottom w:val="nil"/>
              <w:right w:val="nil"/>
            </w:tcBorders>
            <w:shd w:val="clear" w:color="auto" w:fill="auto"/>
            <w:noWrap/>
            <w:vAlign w:val="center"/>
            <w:hideMark/>
          </w:tcPr>
          <w:p w14:paraId="79753025" w14:textId="77777777" w:rsidR="00605382" w:rsidRDefault="00605382" w:rsidP="00605382">
            <w:pPr>
              <w:spacing w:line="250" w:lineRule="auto"/>
              <w:jc w:val="center"/>
              <w:rPr>
                <w:color w:val="000000"/>
                <w:sz w:val="18"/>
                <w:szCs w:val="18"/>
              </w:rPr>
            </w:pPr>
            <w:r>
              <w:rPr>
                <w:color w:val="000000"/>
                <w:sz w:val="18"/>
                <w:szCs w:val="18"/>
              </w:rPr>
              <w:t>0.405</w:t>
            </w:r>
          </w:p>
        </w:tc>
        <w:tc>
          <w:tcPr>
            <w:tcW w:w="929" w:type="dxa"/>
            <w:tcBorders>
              <w:top w:val="nil"/>
              <w:left w:val="nil"/>
              <w:bottom w:val="nil"/>
              <w:right w:val="nil"/>
            </w:tcBorders>
            <w:shd w:val="clear" w:color="auto" w:fill="auto"/>
            <w:noWrap/>
            <w:vAlign w:val="center"/>
            <w:hideMark/>
          </w:tcPr>
          <w:p w14:paraId="1FC4FB92" w14:textId="77777777" w:rsidR="00605382" w:rsidRDefault="00605382" w:rsidP="00605382">
            <w:pPr>
              <w:spacing w:line="250" w:lineRule="auto"/>
              <w:jc w:val="center"/>
              <w:rPr>
                <w:color w:val="000000"/>
                <w:sz w:val="18"/>
                <w:szCs w:val="18"/>
              </w:rPr>
            </w:pPr>
            <w:r>
              <w:rPr>
                <w:color w:val="000000"/>
                <w:sz w:val="18"/>
                <w:szCs w:val="18"/>
              </w:rPr>
              <w:t>0.220</w:t>
            </w:r>
          </w:p>
        </w:tc>
        <w:tc>
          <w:tcPr>
            <w:tcW w:w="929" w:type="dxa"/>
            <w:tcBorders>
              <w:top w:val="nil"/>
              <w:left w:val="nil"/>
              <w:bottom w:val="nil"/>
              <w:right w:val="nil"/>
            </w:tcBorders>
            <w:shd w:val="clear" w:color="auto" w:fill="auto"/>
            <w:noWrap/>
            <w:vAlign w:val="center"/>
            <w:hideMark/>
          </w:tcPr>
          <w:p w14:paraId="62F3DAE4" w14:textId="77777777" w:rsidR="00605382" w:rsidRDefault="00605382" w:rsidP="00605382">
            <w:pPr>
              <w:spacing w:line="250" w:lineRule="auto"/>
              <w:jc w:val="center"/>
              <w:rPr>
                <w:color w:val="000000"/>
                <w:sz w:val="18"/>
                <w:szCs w:val="18"/>
              </w:rPr>
            </w:pPr>
            <w:r>
              <w:rPr>
                <w:color w:val="000000"/>
                <w:sz w:val="18"/>
                <w:szCs w:val="18"/>
              </w:rPr>
              <w:t>-0.583</w:t>
            </w:r>
          </w:p>
        </w:tc>
        <w:tc>
          <w:tcPr>
            <w:tcW w:w="929" w:type="dxa"/>
            <w:tcBorders>
              <w:top w:val="nil"/>
              <w:left w:val="nil"/>
              <w:bottom w:val="nil"/>
              <w:right w:val="nil"/>
            </w:tcBorders>
            <w:shd w:val="clear" w:color="auto" w:fill="auto"/>
            <w:noWrap/>
            <w:vAlign w:val="center"/>
            <w:hideMark/>
          </w:tcPr>
          <w:p w14:paraId="40214847" w14:textId="77777777" w:rsidR="00605382" w:rsidRDefault="00605382" w:rsidP="00605382">
            <w:pPr>
              <w:spacing w:line="250" w:lineRule="auto"/>
              <w:jc w:val="center"/>
              <w:rPr>
                <w:color w:val="000000"/>
                <w:sz w:val="18"/>
                <w:szCs w:val="18"/>
              </w:rPr>
            </w:pPr>
            <w:r>
              <w:rPr>
                <w:color w:val="000000"/>
                <w:sz w:val="18"/>
                <w:szCs w:val="18"/>
              </w:rPr>
              <w:t>0.891</w:t>
            </w:r>
          </w:p>
        </w:tc>
        <w:tc>
          <w:tcPr>
            <w:tcW w:w="929" w:type="dxa"/>
            <w:tcBorders>
              <w:top w:val="nil"/>
              <w:left w:val="nil"/>
              <w:bottom w:val="nil"/>
              <w:right w:val="nil"/>
            </w:tcBorders>
            <w:shd w:val="clear" w:color="auto" w:fill="auto"/>
            <w:noWrap/>
            <w:vAlign w:val="center"/>
            <w:hideMark/>
          </w:tcPr>
          <w:p w14:paraId="57DE9166" w14:textId="77777777" w:rsidR="00605382" w:rsidRDefault="00605382" w:rsidP="00605382">
            <w:pPr>
              <w:spacing w:line="250" w:lineRule="auto"/>
              <w:jc w:val="center"/>
              <w:rPr>
                <w:color w:val="000000"/>
                <w:sz w:val="18"/>
                <w:szCs w:val="18"/>
              </w:rPr>
            </w:pPr>
            <w:r>
              <w:rPr>
                <w:color w:val="000000"/>
                <w:sz w:val="18"/>
                <w:szCs w:val="18"/>
              </w:rPr>
              <w:t>-1.324</w:t>
            </w:r>
          </w:p>
        </w:tc>
        <w:tc>
          <w:tcPr>
            <w:tcW w:w="929" w:type="dxa"/>
            <w:tcBorders>
              <w:top w:val="nil"/>
              <w:left w:val="nil"/>
              <w:bottom w:val="nil"/>
              <w:right w:val="nil"/>
            </w:tcBorders>
            <w:shd w:val="clear" w:color="auto" w:fill="auto"/>
            <w:noWrap/>
            <w:vAlign w:val="center"/>
            <w:hideMark/>
          </w:tcPr>
          <w:p w14:paraId="107CEC72" w14:textId="77777777" w:rsidR="00605382" w:rsidRDefault="00605382" w:rsidP="00605382">
            <w:pPr>
              <w:spacing w:line="250" w:lineRule="auto"/>
              <w:jc w:val="center"/>
              <w:rPr>
                <w:color w:val="000000"/>
                <w:sz w:val="18"/>
                <w:szCs w:val="18"/>
              </w:rPr>
            </w:pPr>
            <w:r>
              <w:rPr>
                <w:color w:val="000000"/>
                <w:sz w:val="18"/>
                <w:szCs w:val="18"/>
              </w:rPr>
              <w:t>3.583</w:t>
            </w:r>
          </w:p>
        </w:tc>
      </w:tr>
      <w:tr w:rsidR="00605382" w14:paraId="295A9054" w14:textId="77777777" w:rsidTr="00605382">
        <w:trPr>
          <w:trHeight w:val="20"/>
        </w:trPr>
        <w:tc>
          <w:tcPr>
            <w:tcW w:w="8838" w:type="dxa"/>
            <w:gridSpan w:val="8"/>
            <w:tcBorders>
              <w:top w:val="single" w:sz="8" w:space="0" w:color="000000"/>
              <w:left w:val="nil"/>
              <w:bottom w:val="single" w:sz="4" w:space="0" w:color="auto"/>
              <w:right w:val="nil"/>
            </w:tcBorders>
            <w:shd w:val="clear" w:color="auto" w:fill="auto"/>
            <w:noWrap/>
            <w:vAlign w:val="center"/>
            <w:hideMark/>
          </w:tcPr>
          <w:p w14:paraId="20F67105" w14:textId="77777777" w:rsidR="00605382" w:rsidRDefault="00605382" w:rsidP="00605382">
            <w:pPr>
              <w:spacing w:line="250" w:lineRule="auto"/>
              <w:jc w:val="center"/>
              <w:rPr>
                <w:b/>
                <w:bCs/>
                <w:color w:val="000000"/>
                <w:sz w:val="18"/>
                <w:szCs w:val="18"/>
              </w:rPr>
            </w:pPr>
            <w:r>
              <w:rPr>
                <w:b/>
                <w:bCs/>
                <w:color w:val="000000"/>
                <w:sz w:val="18"/>
                <w:szCs w:val="18"/>
              </w:rPr>
              <w:t>Other variables</w:t>
            </w:r>
          </w:p>
        </w:tc>
      </w:tr>
      <w:tr w:rsidR="00605382" w14:paraId="147DF4DA" w14:textId="77777777" w:rsidTr="00605382">
        <w:trPr>
          <w:trHeight w:val="20"/>
        </w:trPr>
        <w:tc>
          <w:tcPr>
            <w:tcW w:w="2335" w:type="dxa"/>
            <w:tcBorders>
              <w:top w:val="nil"/>
              <w:left w:val="nil"/>
              <w:bottom w:val="nil"/>
              <w:right w:val="nil"/>
            </w:tcBorders>
            <w:shd w:val="clear" w:color="auto" w:fill="auto"/>
            <w:noWrap/>
            <w:vAlign w:val="center"/>
            <w:hideMark/>
          </w:tcPr>
          <w:p w14:paraId="125FB33F" w14:textId="471633E7" w:rsidR="00605382" w:rsidRDefault="00605382" w:rsidP="00605382">
            <w:pPr>
              <w:spacing w:line="250" w:lineRule="auto"/>
              <w:rPr>
                <w:i/>
                <w:iCs/>
                <w:color w:val="000000"/>
                <w:sz w:val="18"/>
                <w:szCs w:val="18"/>
              </w:rPr>
            </w:pPr>
            <w:r>
              <w:rPr>
                <w:i/>
                <w:iCs/>
                <w:color w:val="000000"/>
                <w:sz w:val="18"/>
                <w:szCs w:val="18"/>
              </w:rPr>
              <w:t>Secondary educ</w:t>
            </w:r>
            <w:ins w:id="64" w:author="dani" w:date="2022-02-07T17:14:00Z">
              <w:r>
                <w:rPr>
                  <w:i/>
                  <w:iCs/>
                  <w:color w:val="000000"/>
                  <w:sz w:val="18"/>
                  <w:szCs w:val="18"/>
                </w:rPr>
                <w:t>.</w:t>
              </w:r>
            </w:ins>
            <w:r>
              <w:rPr>
                <w:i/>
                <w:iCs/>
                <w:color w:val="000000"/>
                <w:sz w:val="18"/>
                <w:szCs w:val="18"/>
              </w:rPr>
              <w:t xml:space="preserve"> (in years)</w:t>
            </w:r>
          </w:p>
        </w:tc>
        <w:tc>
          <w:tcPr>
            <w:tcW w:w="929" w:type="dxa"/>
            <w:tcBorders>
              <w:top w:val="nil"/>
              <w:left w:val="nil"/>
              <w:bottom w:val="nil"/>
              <w:right w:val="nil"/>
            </w:tcBorders>
            <w:shd w:val="clear" w:color="auto" w:fill="auto"/>
            <w:noWrap/>
            <w:vAlign w:val="center"/>
            <w:hideMark/>
          </w:tcPr>
          <w:p w14:paraId="7C6C2B5C" w14:textId="77777777" w:rsidR="00605382" w:rsidRDefault="00605382" w:rsidP="00605382">
            <w:pPr>
              <w:spacing w:line="250" w:lineRule="auto"/>
              <w:jc w:val="center"/>
              <w:rPr>
                <w:color w:val="000000"/>
                <w:sz w:val="18"/>
                <w:szCs w:val="18"/>
              </w:rPr>
            </w:pPr>
            <w:r>
              <w:rPr>
                <w:color w:val="000000"/>
                <w:sz w:val="18"/>
                <w:szCs w:val="18"/>
              </w:rPr>
              <w:t>1.594</w:t>
            </w:r>
          </w:p>
        </w:tc>
        <w:tc>
          <w:tcPr>
            <w:tcW w:w="929" w:type="dxa"/>
            <w:tcBorders>
              <w:top w:val="nil"/>
              <w:left w:val="nil"/>
              <w:bottom w:val="nil"/>
              <w:right w:val="nil"/>
            </w:tcBorders>
            <w:shd w:val="clear" w:color="auto" w:fill="auto"/>
            <w:noWrap/>
            <w:vAlign w:val="center"/>
            <w:hideMark/>
          </w:tcPr>
          <w:p w14:paraId="5CC86075" w14:textId="77777777" w:rsidR="00605382" w:rsidRDefault="00605382" w:rsidP="00605382">
            <w:pPr>
              <w:spacing w:line="250" w:lineRule="auto"/>
              <w:jc w:val="center"/>
              <w:rPr>
                <w:color w:val="000000"/>
                <w:sz w:val="18"/>
                <w:szCs w:val="18"/>
              </w:rPr>
            </w:pPr>
            <w:r>
              <w:rPr>
                <w:color w:val="000000"/>
                <w:sz w:val="18"/>
                <w:szCs w:val="18"/>
              </w:rPr>
              <w:t>1.619</w:t>
            </w:r>
          </w:p>
        </w:tc>
        <w:tc>
          <w:tcPr>
            <w:tcW w:w="929" w:type="dxa"/>
            <w:tcBorders>
              <w:top w:val="nil"/>
              <w:left w:val="nil"/>
              <w:bottom w:val="nil"/>
              <w:right w:val="nil"/>
            </w:tcBorders>
            <w:shd w:val="clear" w:color="auto" w:fill="auto"/>
            <w:noWrap/>
            <w:vAlign w:val="center"/>
            <w:hideMark/>
          </w:tcPr>
          <w:p w14:paraId="0E29420C" w14:textId="77777777" w:rsidR="00605382" w:rsidRDefault="00605382" w:rsidP="00605382">
            <w:pPr>
              <w:spacing w:line="250" w:lineRule="auto"/>
              <w:jc w:val="center"/>
              <w:rPr>
                <w:color w:val="000000"/>
                <w:sz w:val="18"/>
                <w:szCs w:val="18"/>
              </w:rPr>
            </w:pPr>
            <w:r>
              <w:rPr>
                <w:color w:val="000000"/>
                <w:sz w:val="18"/>
                <w:szCs w:val="18"/>
              </w:rPr>
              <w:t>0.192</w:t>
            </w:r>
          </w:p>
        </w:tc>
        <w:tc>
          <w:tcPr>
            <w:tcW w:w="929" w:type="dxa"/>
            <w:tcBorders>
              <w:top w:val="nil"/>
              <w:left w:val="nil"/>
              <w:bottom w:val="nil"/>
              <w:right w:val="nil"/>
            </w:tcBorders>
            <w:shd w:val="clear" w:color="auto" w:fill="auto"/>
            <w:noWrap/>
            <w:vAlign w:val="center"/>
            <w:hideMark/>
          </w:tcPr>
          <w:p w14:paraId="5FD77C28" w14:textId="77777777" w:rsidR="00605382" w:rsidRDefault="00605382" w:rsidP="00605382">
            <w:pPr>
              <w:spacing w:line="250" w:lineRule="auto"/>
              <w:jc w:val="center"/>
              <w:rPr>
                <w:color w:val="000000"/>
                <w:sz w:val="18"/>
                <w:szCs w:val="18"/>
              </w:rPr>
            </w:pPr>
            <w:r>
              <w:rPr>
                <w:color w:val="000000"/>
                <w:sz w:val="18"/>
                <w:szCs w:val="18"/>
              </w:rPr>
              <w:t>0.978</w:t>
            </w:r>
          </w:p>
        </w:tc>
        <w:tc>
          <w:tcPr>
            <w:tcW w:w="929" w:type="dxa"/>
            <w:tcBorders>
              <w:top w:val="nil"/>
              <w:left w:val="nil"/>
              <w:bottom w:val="nil"/>
              <w:right w:val="nil"/>
            </w:tcBorders>
            <w:shd w:val="clear" w:color="auto" w:fill="auto"/>
            <w:noWrap/>
            <w:vAlign w:val="center"/>
            <w:hideMark/>
          </w:tcPr>
          <w:p w14:paraId="68C2F467" w14:textId="77777777" w:rsidR="00605382" w:rsidRDefault="00605382" w:rsidP="00605382">
            <w:pPr>
              <w:spacing w:line="250" w:lineRule="auto"/>
              <w:jc w:val="center"/>
              <w:rPr>
                <w:color w:val="000000"/>
                <w:sz w:val="18"/>
                <w:szCs w:val="18"/>
              </w:rPr>
            </w:pPr>
            <w:r>
              <w:rPr>
                <w:color w:val="000000"/>
                <w:sz w:val="18"/>
                <w:szCs w:val="18"/>
              </w:rPr>
              <w:t>1.876</w:t>
            </w:r>
          </w:p>
        </w:tc>
        <w:tc>
          <w:tcPr>
            <w:tcW w:w="929" w:type="dxa"/>
            <w:tcBorders>
              <w:top w:val="nil"/>
              <w:left w:val="nil"/>
              <w:bottom w:val="nil"/>
              <w:right w:val="nil"/>
            </w:tcBorders>
            <w:shd w:val="clear" w:color="auto" w:fill="auto"/>
            <w:noWrap/>
            <w:vAlign w:val="center"/>
            <w:hideMark/>
          </w:tcPr>
          <w:p w14:paraId="1A270683" w14:textId="77777777" w:rsidR="00605382" w:rsidRDefault="00605382" w:rsidP="00605382">
            <w:pPr>
              <w:spacing w:line="250" w:lineRule="auto"/>
              <w:jc w:val="center"/>
              <w:rPr>
                <w:color w:val="000000"/>
                <w:sz w:val="18"/>
                <w:szCs w:val="18"/>
              </w:rPr>
            </w:pPr>
            <w:r>
              <w:rPr>
                <w:color w:val="000000"/>
                <w:sz w:val="18"/>
                <w:szCs w:val="18"/>
              </w:rPr>
              <w:t>-1.303</w:t>
            </w:r>
          </w:p>
        </w:tc>
        <w:tc>
          <w:tcPr>
            <w:tcW w:w="929" w:type="dxa"/>
            <w:tcBorders>
              <w:top w:val="nil"/>
              <w:left w:val="nil"/>
              <w:bottom w:val="nil"/>
              <w:right w:val="nil"/>
            </w:tcBorders>
            <w:shd w:val="clear" w:color="auto" w:fill="auto"/>
            <w:noWrap/>
            <w:vAlign w:val="center"/>
            <w:hideMark/>
          </w:tcPr>
          <w:p w14:paraId="66318310" w14:textId="77777777" w:rsidR="00605382" w:rsidRDefault="00605382" w:rsidP="00605382">
            <w:pPr>
              <w:spacing w:line="250" w:lineRule="auto"/>
              <w:jc w:val="center"/>
              <w:rPr>
                <w:color w:val="000000"/>
                <w:sz w:val="18"/>
                <w:szCs w:val="18"/>
              </w:rPr>
            </w:pPr>
            <w:r>
              <w:rPr>
                <w:color w:val="000000"/>
                <w:sz w:val="18"/>
                <w:szCs w:val="18"/>
              </w:rPr>
              <w:t>1.560</w:t>
            </w:r>
          </w:p>
        </w:tc>
      </w:tr>
      <w:tr w:rsidR="00605382" w14:paraId="4CB4DE8C" w14:textId="77777777" w:rsidTr="00605382">
        <w:trPr>
          <w:trHeight w:val="20"/>
        </w:trPr>
        <w:tc>
          <w:tcPr>
            <w:tcW w:w="2335" w:type="dxa"/>
            <w:tcBorders>
              <w:top w:val="nil"/>
              <w:left w:val="nil"/>
              <w:bottom w:val="nil"/>
              <w:right w:val="nil"/>
            </w:tcBorders>
            <w:shd w:val="clear" w:color="auto" w:fill="auto"/>
            <w:noWrap/>
            <w:vAlign w:val="center"/>
            <w:hideMark/>
          </w:tcPr>
          <w:p w14:paraId="3F270239" w14:textId="77777777" w:rsidR="00605382" w:rsidRDefault="00605382" w:rsidP="00605382">
            <w:pPr>
              <w:spacing w:line="250" w:lineRule="auto"/>
              <w:rPr>
                <w:i/>
                <w:iCs/>
                <w:color w:val="000000"/>
                <w:sz w:val="18"/>
                <w:szCs w:val="18"/>
              </w:rPr>
            </w:pPr>
            <w:r>
              <w:rPr>
                <w:i/>
                <w:iCs/>
                <w:color w:val="000000"/>
                <w:sz w:val="18"/>
                <w:szCs w:val="18"/>
              </w:rPr>
              <w:t>Employment rate</w:t>
            </w:r>
          </w:p>
        </w:tc>
        <w:tc>
          <w:tcPr>
            <w:tcW w:w="929" w:type="dxa"/>
            <w:tcBorders>
              <w:top w:val="nil"/>
              <w:left w:val="nil"/>
              <w:bottom w:val="nil"/>
              <w:right w:val="nil"/>
            </w:tcBorders>
            <w:shd w:val="clear" w:color="auto" w:fill="auto"/>
            <w:noWrap/>
            <w:vAlign w:val="center"/>
            <w:hideMark/>
          </w:tcPr>
          <w:p w14:paraId="568D12EE" w14:textId="77777777" w:rsidR="00605382" w:rsidRDefault="00605382" w:rsidP="00605382">
            <w:pPr>
              <w:spacing w:line="250" w:lineRule="auto"/>
              <w:jc w:val="center"/>
              <w:rPr>
                <w:color w:val="000000"/>
                <w:sz w:val="18"/>
                <w:szCs w:val="18"/>
              </w:rPr>
            </w:pPr>
            <w:r>
              <w:rPr>
                <w:color w:val="000000"/>
                <w:sz w:val="18"/>
                <w:szCs w:val="18"/>
              </w:rPr>
              <w:t>1.824</w:t>
            </w:r>
          </w:p>
        </w:tc>
        <w:tc>
          <w:tcPr>
            <w:tcW w:w="929" w:type="dxa"/>
            <w:tcBorders>
              <w:top w:val="nil"/>
              <w:left w:val="nil"/>
              <w:bottom w:val="nil"/>
              <w:right w:val="nil"/>
            </w:tcBorders>
            <w:shd w:val="clear" w:color="auto" w:fill="auto"/>
            <w:noWrap/>
            <w:vAlign w:val="center"/>
            <w:hideMark/>
          </w:tcPr>
          <w:p w14:paraId="7D1C2693" w14:textId="77777777" w:rsidR="00605382" w:rsidRDefault="00605382" w:rsidP="00605382">
            <w:pPr>
              <w:spacing w:line="250" w:lineRule="auto"/>
              <w:jc w:val="center"/>
              <w:rPr>
                <w:color w:val="000000"/>
                <w:sz w:val="18"/>
                <w:szCs w:val="18"/>
              </w:rPr>
            </w:pPr>
            <w:r>
              <w:rPr>
                <w:color w:val="000000"/>
                <w:sz w:val="18"/>
                <w:szCs w:val="18"/>
              </w:rPr>
              <w:t>1.821</w:t>
            </w:r>
          </w:p>
        </w:tc>
        <w:tc>
          <w:tcPr>
            <w:tcW w:w="929" w:type="dxa"/>
            <w:tcBorders>
              <w:top w:val="nil"/>
              <w:left w:val="nil"/>
              <w:bottom w:val="nil"/>
              <w:right w:val="nil"/>
            </w:tcBorders>
            <w:shd w:val="clear" w:color="auto" w:fill="auto"/>
            <w:noWrap/>
            <w:vAlign w:val="center"/>
            <w:hideMark/>
          </w:tcPr>
          <w:p w14:paraId="3C00C7BE" w14:textId="77777777" w:rsidR="00605382" w:rsidRDefault="00605382" w:rsidP="00605382">
            <w:pPr>
              <w:spacing w:line="250" w:lineRule="auto"/>
              <w:jc w:val="center"/>
              <w:rPr>
                <w:color w:val="000000"/>
                <w:sz w:val="18"/>
                <w:szCs w:val="18"/>
              </w:rPr>
            </w:pPr>
            <w:r>
              <w:rPr>
                <w:color w:val="000000"/>
                <w:sz w:val="18"/>
                <w:szCs w:val="18"/>
              </w:rPr>
              <w:t>0.058</w:t>
            </w:r>
          </w:p>
        </w:tc>
        <w:tc>
          <w:tcPr>
            <w:tcW w:w="929" w:type="dxa"/>
            <w:tcBorders>
              <w:top w:val="nil"/>
              <w:left w:val="nil"/>
              <w:bottom w:val="nil"/>
              <w:right w:val="nil"/>
            </w:tcBorders>
            <w:shd w:val="clear" w:color="auto" w:fill="auto"/>
            <w:noWrap/>
            <w:vAlign w:val="center"/>
            <w:hideMark/>
          </w:tcPr>
          <w:p w14:paraId="04FBA50F" w14:textId="77777777" w:rsidR="00605382" w:rsidRDefault="00605382" w:rsidP="00605382">
            <w:pPr>
              <w:spacing w:line="250" w:lineRule="auto"/>
              <w:jc w:val="center"/>
              <w:rPr>
                <w:color w:val="000000"/>
                <w:sz w:val="18"/>
                <w:szCs w:val="18"/>
              </w:rPr>
            </w:pPr>
            <w:r>
              <w:rPr>
                <w:color w:val="000000"/>
                <w:sz w:val="18"/>
                <w:szCs w:val="18"/>
              </w:rPr>
              <w:t>1.694</w:t>
            </w:r>
          </w:p>
        </w:tc>
        <w:tc>
          <w:tcPr>
            <w:tcW w:w="929" w:type="dxa"/>
            <w:tcBorders>
              <w:top w:val="nil"/>
              <w:left w:val="nil"/>
              <w:bottom w:val="nil"/>
              <w:right w:val="nil"/>
            </w:tcBorders>
            <w:shd w:val="clear" w:color="auto" w:fill="auto"/>
            <w:noWrap/>
            <w:vAlign w:val="center"/>
            <w:hideMark/>
          </w:tcPr>
          <w:p w14:paraId="44F7EC8B" w14:textId="77777777" w:rsidR="00605382" w:rsidRDefault="00605382" w:rsidP="00605382">
            <w:pPr>
              <w:spacing w:line="250" w:lineRule="auto"/>
              <w:jc w:val="center"/>
              <w:rPr>
                <w:color w:val="000000"/>
                <w:sz w:val="18"/>
                <w:szCs w:val="18"/>
              </w:rPr>
            </w:pPr>
            <w:r>
              <w:rPr>
                <w:color w:val="000000"/>
                <w:sz w:val="18"/>
                <w:szCs w:val="18"/>
              </w:rPr>
              <w:t>1.983</w:t>
            </w:r>
          </w:p>
        </w:tc>
        <w:tc>
          <w:tcPr>
            <w:tcW w:w="929" w:type="dxa"/>
            <w:tcBorders>
              <w:top w:val="nil"/>
              <w:left w:val="nil"/>
              <w:bottom w:val="nil"/>
              <w:right w:val="nil"/>
            </w:tcBorders>
            <w:shd w:val="clear" w:color="auto" w:fill="auto"/>
            <w:noWrap/>
            <w:vAlign w:val="center"/>
            <w:hideMark/>
          </w:tcPr>
          <w:p w14:paraId="763A5DE5" w14:textId="77777777" w:rsidR="00605382" w:rsidRDefault="00605382" w:rsidP="00605382">
            <w:pPr>
              <w:spacing w:line="250" w:lineRule="auto"/>
              <w:jc w:val="center"/>
              <w:rPr>
                <w:color w:val="000000"/>
                <w:sz w:val="18"/>
                <w:szCs w:val="18"/>
              </w:rPr>
            </w:pPr>
            <w:r>
              <w:rPr>
                <w:color w:val="000000"/>
                <w:sz w:val="18"/>
                <w:szCs w:val="18"/>
              </w:rPr>
              <w:t>0.769</w:t>
            </w:r>
          </w:p>
        </w:tc>
        <w:tc>
          <w:tcPr>
            <w:tcW w:w="929" w:type="dxa"/>
            <w:tcBorders>
              <w:top w:val="nil"/>
              <w:left w:val="nil"/>
              <w:bottom w:val="nil"/>
              <w:right w:val="nil"/>
            </w:tcBorders>
            <w:shd w:val="clear" w:color="auto" w:fill="auto"/>
            <w:noWrap/>
            <w:vAlign w:val="center"/>
            <w:hideMark/>
          </w:tcPr>
          <w:p w14:paraId="38310C62" w14:textId="77777777" w:rsidR="00605382" w:rsidRDefault="00605382" w:rsidP="00605382">
            <w:pPr>
              <w:spacing w:line="250" w:lineRule="auto"/>
              <w:jc w:val="center"/>
              <w:rPr>
                <w:color w:val="000000"/>
                <w:sz w:val="18"/>
                <w:szCs w:val="18"/>
              </w:rPr>
            </w:pPr>
            <w:r>
              <w:rPr>
                <w:color w:val="000000"/>
                <w:sz w:val="18"/>
                <w:szCs w:val="18"/>
              </w:rPr>
              <w:t>1.124</w:t>
            </w:r>
          </w:p>
        </w:tc>
      </w:tr>
      <w:tr w:rsidR="00605382" w14:paraId="414AF91D" w14:textId="77777777" w:rsidTr="00605382">
        <w:trPr>
          <w:trHeight w:val="20"/>
        </w:trPr>
        <w:tc>
          <w:tcPr>
            <w:tcW w:w="2335" w:type="dxa"/>
            <w:tcBorders>
              <w:top w:val="nil"/>
              <w:left w:val="nil"/>
              <w:bottom w:val="nil"/>
              <w:right w:val="nil"/>
            </w:tcBorders>
            <w:shd w:val="clear" w:color="auto" w:fill="auto"/>
            <w:noWrap/>
            <w:vAlign w:val="center"/>
            <w:hideMark/>
          </w:tcPr>
          <w:p w14:paraId="51CA7D9F" w14:textId="77777777" w:rsidR="00605382" w:rsidRDefault="00605382" w:rsidP="00605382">
            <w:pPr>
              <w:spacing w:line="250" w:lineRule="auto"/>
              <w:rPr>
                <w:i/>
                <w:iCs/>
                <w:color w:val="000000"/>
                <w:sz w:val="18"/>
                <w:szCs w:val="18"/>
              </w:rPr>
            </w:pPr>
            <w:r>
              <w:rPr>
                <w:i/>
                <w:iCs/>
                <w:color w:val="000000"/>
                <w:sz w:val="18"/>
                <w:szCs w:val="18"/>
              </w:rPr>
              <w:t>Savings (% GDP)</w:t>
            </w:r>
          </w:p>
        </w:tc>
        <w:tc>
          <w:tcPr>
            <w:tcW w:w="929" w:type="dxa"/>
            <w:tcBorders>
              <w:top w:val="nil"/>
              <w:left w:val="nil"/>
              <w:bottom w:val="nil"/>
              <w:right w:val="nil"/>
            </w:tcBorders>
            <w:shd w:val="clear" w:color="auto" w:fill="auto"/>
            <w:noWrap/>
            <w:vAlign w:val="center"/>
            <w:hideMark/>
          </w:tcPr>
          <w:p w14:paraId="604211A7" w14:textId="77777777" w:rsidR="00605382" w:rsidRDefault="00605382" w:rsidP="00605382">
            <w:pPr>
              <w:spacing w:line="250" w:lineRule="auto"/>
              <w:jc w:val="center"/>
              <w:rPr>
                <w:color w:val="000000"/>
                <w:sz w:val="18"/>
                <w:szCs w:val="18"/>
              </w:rPr>
            </w:pPr>
            <w:r>
              <w:rPr>
                <w:color w:val="000000"/>
                <w:sz w:val="18"/>
                <w:szCs w:val="18"/>
              </w:rPr>
              <w:t>1.363</w:t>
            </w:r>
          </w:p>
        </w:tc>
        <w:tc>
          <w:tcPr>
            <w:tcW w:w="929" w:type="dxa"/>
            <w:tcBorders>
              <w:top w:val="nil"/>
              <w:left w:val="nil"/>
              <w:bottom w:val="nil"/>
              <w:right w:val="nil"/>
            </w:tcBorders>
            <w:shd w:val="clear" w:color="auto" w:fill="auto"/>
            <w:noWrap/>
            <w:vAlign w:val="center"/>
            <w:hideMark/>
          </w:tcPr>
          <w:p w14:paraId="61AC2C27" w14:textId="77777777" w:rsidR="00605382" w:rsidRDefault="00605382" w:rsidP="00605382">
            <w:pPr>
              <w:spacing w:line="250" w:lineRule="auto"/>
              <w:jc w:val="center"/>
              <w:rPr>
                <w:color w:val="000000"/>
                <w:sz w:val="18"/>
                <w:szCs w:val="18"/>
              </w:rPr>
            </w:pPr>
            <w:r>
              <w:rPr>
                <w:color w:val="000000"/>
                <w:sz w:val="18"/>
                <w:szCs w:val="18"/>
              </w:rPr>
              <w:t>1.376</w:t>
            </w:r>
          </w:p>
        </w:tc>
        <w:tc>
          <w:tcPr>
            <w:tcW w:w="929" w:type="dxa"/>
            <w:tcBorders>
              <w:top w:val="nil"/>
              <w:left w:val="nil"/>
              <w:bottom w:val="nil"/>
              <w:right w:val="nil"/>
            </w:tcBorders>
            <w:shd w:val="clear" w:color="auto" w:fill="auto"/>
            <w:noWrap/>
            <w:vAlign w:val="center"/>
            <w:hideMark/>
          </w:tcPr>
          <w:p w14:paraId="2526B102" w14:textId="77777777" w:rsidR="00605382" w:rsidRDefault="00605382" w:rsidP="00605382">
            <w:pPr>
              <w:spacing w:line="250" w:lineRule="auto"/>
              <w:jc w:val="center"/>
              <w:rPr>
                <w:color w:val="000000"/>
                <w:sz w:val="18"/>
                <w:szCs w:val="18"/>
              </w:rPr>
            </w:pPr>
            <w:r>
              <w:rPr>
                <w:color w:val="000000"/>
                <w:sz w:val="18"/>
                <w:szCs w:val="18"/>
              </w:rPr>
              <w:t>0.136</w:t>
            </w:r>
          </w:p>
        </w:tc>
        <w:tc>
          <w:tcPr>
            <w:tcW w:w="929" w:type="dxa"/>
            <w:tcBorders>
              <w:top w:val="nil"/>
              <w:left w:val="nil"/>
              <w:bottom w:val="nil"/>
              <w:right w:val="nil"/>
            </w:tcBorders>
            <w:shd w:val="clear" w:color="auto" w:fill="auto"/>
            <w:noWrap/>
            <w:vAlign w:val="center"/>
            <w:hideMark/>
          </w:tcPr>
          <w:p w14:paraId="58614F39" w14:textId="77777777" w:rsidR="00605382" w:rsidRDefault="00605382" w:rsidP="00605382">
            <w:pPr>
              <w:spacing w:line="250" w:lineRule="auto"/>
              <w:jc w:val="center"/>
              <w:rPr>
                <w:color w:val="000000"/>
                <w:sz w:val="18"/>
                <w:szCs w:val="18"/>
              </w:rPr>
            </w:pPr>
            <w:r>
              <w:rPr>
                <w:color w:val="000000"/>
                <w:sz w:val="18"/>
                <w:szCs w:val="18"/>
              </w:rPr>
              <w:t>0.921</w:t>
            </w:r>
          </w:p>
        </w:tc>
        <w:tc>
          <w:tcPr>
            <w:tcW w:w="929" w:type="dxa"/>
            <w:tcBorders>
              <w:top w:val="nil"/>
              <w:left w:val="nil"/>
              <w:bottom w:val="nil"/>
              <w:right w:val="nil"/>
            </w:tcBorders>
            <w:shd w:val="clear" w:color="auto" w:fill="auto"/>
            <w:noWrap/>
            <w:vAlign w:val="center"/>
            <w:hideMark/>
          </w:tcPr>
          <w:p w14:paraId="28293213" w14:textId="77777777" w:rsidR="00605382" w:rsidRDefault="00605382" w:rsidP="00605382">
            <w:pPr>
              <w:spacing w:line="250" w:lineRule="auto"/>
              <w:jc w:val="center"/>
              <w:rPr>
                <w:color w:val="000000"/>
                <w:sz w:val="18"/>
                <w:szCs w:val="18"/>
              </w:rPr>
            </w:pPr>
            <w:r>
              <w:rPr>
                <w:color w:val="000000"/>
                <w:sz w:val="18"/>
                <w:szCs w:val="18"/>
              </w:rPr>
              <w:t>1.747</w:t>
            </w:r>
          </w:p>
        </w:tc>
        <w:tc>
          <w:tcPr>
            <w:tcW w:w="929" w:type="dxa"/>
            <w:tcBorders>
              <w:top w:val="nil"/>
              <w:left w:val="nil"/>
              <w:bottom w:val="nil"/>
              <w:right w:val="nil"/>
            </w:tcBorders>
            <w:shd w:val="clear" w:color="auto" w:fill="auto"/>
            <w:noWrap/>
            <w:vAlign w:val="center"/>
            <w:hideMark/>
          </w:tcPr>
          <w:p w14:paraId="4F72B9C0" w14:textId="77777777" w:rsidR="00605382" w:rsidRDefault="00605382" w:rsidP="00605382">
            <w:pPr>
              <w:spacing w:line="250" w:lineRule="auto"/>
              <w:jc w:val="center"/>
              <w:rPr>
                <w:color w:val="000000"/>
                <w:sz w:val="18"/>
                <w:szCs w:val="18"/>
              </w:rPr>
            </w:pPr>
            <w:r>
              <w:rPr>
                <w:color w:val="000000"/>
                <w:sz w:val="18"/>
                <w:szCs w:val="18"/>
              </w:rPr>
              <w:t>-0.102</w:t>
            </w:r>
          </w:p>
        </w:tc>
        <w:tc>
          <w:tcPr>
            <w:tcW w:w="929" w:type="dxa"/>
            <w:tcBorders>
              <w:top w:val="nil"/>
              <w:left w:val="nil"/>
              <w:bottom w:val="nil"/>
              <w:right w:val="nil"/>
            </w:tcBorders>
            <w:shd w:val="clear" w:color="auto" w:fill="auto"/>
            <w:noWrap/>
            <w:vAlign w:val="center"/>
            <w:hideMark/>
          </w:tcPr>
          <w:p w14:paraId="7F4CD316" w14:textId="77777777" w:rsidR="00605382" w:rsidRDefault="00605382" w:rsidP="00605382">
            <w:pPr>
              <w:spacing w:line="250" w:lineRule="auto"/>
              <w:jc w:val="center"/>
              <w:rPr>
                <w:color w:val="000000"/>
                <w:sz w:val="18"/>
                <w:szCs w:val="18"/>
              </w:rPr>
            </w:pPr>
            <w:r>
              <w:rPr>
                <w:color w:val="000000"/>
                <w:sz w:val="18"/>
                <w:szCs w:val="18"/>
              </w:rPr>
              <w:t>0.894</w:t>
            </w:r>
          </w:p>
        </w:tc>
      </w:tr>
      <w:tr w:rsidR="00605382" w14:paraId="427A298D" w14:textId="77777777" w:rsidTr="00605382">
        <w:trPr>
          <w:trHeight w:val="20"/>
        </w:trPr>
        <w:tc>
          <w:tcPr>
            <w:tcW w:w="2335" w:type="dxa"/>
            <w:tcBorders>
              <w:top w:val="nil"/>
              <w:left w:val="nil"/>
              <w:bottom w:val="single" w:sz="4" w:space="0" w:color="auto"/>
              <w:right w:val="nil"/>
            </w:tcBorders>
            <w:shd w:val="clear" w:color="auto" w:fill="auto"/>
            <w:noWrap/>
            <w:vAlign w:val="center"/>
            <w:hideMark/>
          </w:tcPr>
          <w:p w14:paraId="7443ACC4" w14:textId="77777777" w:rsidR="00605382" w:rsidRDefault="00605382" w:rsidP="00605382">
            <w:pPr>
              <w:spacing w:line="250" w:lineRule="auto"/>
              <w:rPr>
                <w:i/>
                <w:iCs/>
                <w:color w:val="000000"/>
                <w:sz w:val="18"/>
                <w:szCs w:val="18"/>
              </w:rPr>
            </w:pPr>
            <w:r>
              <w:rPr>
                <w:i/>
                <w:iCs/>
                <w:color w:val="000000"/>
                <w:sz w:val="18"/>
                <w:szCs w:val="18"/>
              </w:rPr>
              <w:t>R&amp;D (% GDP)</w:t>
            </w:r>
          </w:p>
        </w:tc>
        <w:tc>
          <w:tcPr>
            <w:tcW w:w="929" w:type="dxa"/>
            <w:tcBorders>
              <w:top w:val="nil"/>
              <w:left w:val="nil"/>
              <w:bottom w:val="single" w:sz="4" w:space="0" w:color="auto"/>
              <w:right w:val="nil"/>
            </w:tcBorders>
            <w:shd w:val="clear" w:color="auto" w:fill="auto"/>
            <w:noWrap/>
            <w:vAlign w:val="center"/>
            <w:hideMark/>
          </w:tcPr>
          <w:p w14:paraId="6347D63C" w14:textId="77777777" w:rsidR="00605382" w:rsidRDefault="00605382" w:rsidP="00605382">
            <w:pPr>
              <w:spacing w:line="250" w:lineRule="auto"/>
              <w:jc w:val="center"/>
              <w:rPr>
                <w:color w:val="000000"/>
                <w:sz w:val="18"/>
                <w:szCs w:val="18"/>
              </w:rPr>
            </w:pPr>
            <w:r>
              <w:rPr>
                <w:color w:val="000000"/>
                <w:sz w:val="18"/>
                <w:szCs w:val="18"/>
              </w:rPr>
              <w:t>0.125</w:t>
            </w:r>
          </w:p>
        </w:tc>
        <w:tc>
          <w:tcPr>
            <w:tcW w:w="929" w:type="dxa"/>
            <w:tcBorders>
              <w:top w:val="nil"/>
              <w:left w:val="nil"/>
              <w:bottom w:val="single" w:sz="4" w:space="0" w:color="auto"/>
              <w:right w:val="nil"/>
            </w:tcBorders>
            <w:shd w:val="clear" w:color="auto" w:fill="auto"/>
            <w:noWrap/>
            <w:vAlign w:val="center"/>
            <w:hideMark/>
          </w:tcPr>
          <w:p w14:paraId="55F29F87" w14:textId="77777777" w:rsidR="00605382" w:rsidRDefault="00605382" w:rsidP="00605382">
            <w:pPr>
              <w:spacing w:line="250" w:lineRule="auto"/>
              <w:jc w:val="center"/>
              <w:rPr>
                <w:color w:val="000000"/>
                <w:sz w:val="18"/>
                <w:szCs w:val="18"/>
              </w:rPr>
            </w:pPr>
            <w:r>
              <w:rPr>
                <w:color w:val="000000"/>
                <w:sz w:val="18"/>
                <w:szCs w:val="18"/>
              </w:rPr>
              <w:t>0.174</w:t>
            </w:r>
          </w:p>
        </w:tc>
        <w:tc>
          <w:tcPr>
            <w:tcW w:w="929" w:type="dxa"/>
            <w:tcBorders>
              <w:top w:val="nil"/>
              <w:left w:val="nil"/>
              <w:bottom w:val="single" w:sz="4" w:space="0" w:color="auto"/>
              <w:right w:val="nil"/>
            </w:tcBorders>
            <w:shd w:val="clear" w:color="auto" w:fill="auto"/>
            <w:noWrap/>
            <w:vAlign w:val="center"/>
            <w:hideMark/>
          </w:tcPr>
          <w:p w14:paraId="57DECED1" w14:textId="77777777" w:rsidR="00605382" w:rsidRDefault="00605382" w:rsidP="00605382">
            <w:pPr>
              <w:spacing w:line="250" w:lineRule="auto"/>
              <w:jc w:val="center"/>
              <w:rPr>
                <w:color w:val="000000"/>
                <w:sz w:val="18"/>
                <w:szCs w:val="18"/>
              </w:rPr>
            </w:pPr>
            <w:r>
              <w:rPr>
                <w:color w:val="000000"/>
                <w:sz w:val="18"/>
                <w:szCs w:val="18"/>
              </w:rPr>
              <w:t>0.289</w:t>
            </w:r>
          </w:p>
        </w:tc>
        <w:tc>
          <w:tcPr>
            <w:tcW w:w="929" w:type="dxa"/>
            <w:tcBorders>
              <w:top w:val="nil"/>
              <w:left w:val="nil"/>
              <w:bottom w:val="single" w:sz="4" w:space="0" w:color="auto"/>
              <w:right w:val="nil"/>
            </w:tcBorders>
            <w:shd w:val="clear" w:color="auto" w:fill="auto"/>
            <w:noWrap/>
            <w:vAlign w:val="center"/>
            <w:hideMark/>
          </w:tcPr>
          <w:p w14:paraId="19B0FA6D" w14:textId="77777777" w:rsidR="00605382" w:rsidRDefault="00605382" w:rsidP="00605382">
            <w:pPr>
              <w:spacing w:line="250" w:lineRule="auto"/>
              <w:jc w:val="center"/>
              <w:rPr>
                <w:color w:val="000000"/>
                <w:sz w:val="18"/>
                <w:szCs w:val="18"/>
              </w:rPr>
            </w:pPr>
            <w:r>
              <w:rPr>
                <w:color w:val="000000"/>
                <w:sz w:val="18"/>
                <w:szCs w:val="18"/>
              </w:rPr>
              <w:t>-0.702</w:t>
            </w:r>
          </w:p>
        </w:tc>
        <w:tc>
          <w:tcPr>
            <w:tcW w:w="929" w:type="dxa"/>
            <w:tcBorders>
              <w:top w:val="nil"/>
              <w:left w:val="nil"/>
              <w:bottom w:val="single" w:sz="4" w:space="0" w:color="auto"/>
              <w:right w:val="nil"/>
            </w:tcBorders>
            <w:shd w:val="clear" w:color="auto" w:fill="auto"/>
            <w:noWrap/>
            <w:vAlign w:val="center"/>
            <w:hideMark/>
          </w:tcPr>
          <w:p w14:paraId="3583DA8D" w14:textId="77777777" w:rsidR="00605382" w:rsidRDefault="00605382" w:rsidP="00605382">
            <w:pPr>
              <w:spacing w:line="250" w:lineRule="auto"/>
              <w:jc w:val="center"/>
              <w:rPr>
                <w:color w:val="000000"/>
                <w:sz w:val="18"/>
                <w:szCs w:val="18"/>
              </w:rPr>
            </w:pPr>
            <w:r>
              <w:rPr>
                <w:color w:val="000000"/>
                <w:sz w:val="18"/>
                <w:szCs w:val="18"/>
              </w:rPr>
              <w:t>0.575</w:t>
            </w:r>
          </w:p>
        </w:tc>
        <w:tc>
          <w:tcPr>
            <w:tcW w:w="929" w:type="dxa"/>
            <w:tcBorders>
              <w:top w:val="nil"/>
              <w:left w:val="nil"/>
              <w:bottom w:val="single" w:sz="4" w:space="0" w:color="auto"/>
              <w:right w:val="nil"/>
            </w:tcBorders>
            <w:shd w:val="clear" w:color="auto" w:fill="auto"/>
            <w:noWrap/>
            <w:vAlign w:val="center"/>
            <w:hideMark/>
          </w:tcPr>
          <w:p w14:paraId="1E641A7B" w14:textId="77777777" w:rsidR="00605382" w:rsidRDefault="00605382" w:rsidP="00605382">
            <w:pPr>
              <w:spacing w:line="250" w:lineRule="auto"/>
              <w:jc w:val="center"/>
              <w:rPr>
                <w:color w:val="000000"/>
                <w:sz w:val="18"/>
                <w:szCs w:val="18"/>
              </w:rPr>
            </w:pPr>
            <w:r>
              <w:rPr>
                <w:color w:val="000000"/>
                <w:sz w:val="18"/>
                <w:szCs w:val="18"/>
              </w:rPr>
              <w:t>-0.558</w:t>
            </w:r>
          </w:p>
        </w:tc>
        <w:tc>
          <w:tcPr>
            <w:tcW w:w="929" w:type="dxa"/>
            <w:tcBorders>
              <w:top w:val="nil"/>
              <w:left w:val="nil"/>
              <w:bottom w:val="single" w:sz="4" w:space="0" w:color="auto"/>
              <w:right w:val="nil"/>
            </w:tcBorders>
            <w:shd w:val="clear" w:color="auto" w:fill="auto"/>
            <w:noWrap/>
            <w:vAlign w:val="center"/>
            <w:hideMark/>
          </w:tcPr>
          <w:p w14:paraId="0158B090" w14:textId="77777777" w:rsidR="00605382" w:rsidRDefault="00605382" w:rsidP="00605382">
            <w:pPr>
              <w:spacing w:line="250" w:lineRule="auto"/>
              <w:jc w:val="center"/>
              <w:rPr>
                <w:color w:val="000000"/>
                <w:sz w:val="18"/>
                <w:szCs w:val="18"/>
              </w:rPr>
            </w:pPr>
            <w:r>
              <w:rPr>
                <w:color w:val="000000"/>
                <w:sz w:val="18"/>
                <w:szCs w:val="18"/>
              </w:rPr>
              <w:t>-0.471</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Ttulo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65" w:author="Dan" w:date="2022-02-01T17:12:00Z">
        <w:r>
          <w:rPr>
            <w:rFonts w:ascii="Times New Roman" w:hAnsi="Times New Roman"/>
            <w:b/>
            <w:sz w:val="24"/>
            <w:szCs w:val="24"/>
          </w:rPr>
          <w:t>Local Projection</w:t>
        </w:r>
      </w:ins>
      <w:del w:id="66"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78AAA401" w14:textId="77777777" w:rsidR="006148EE" w:rsidRDefault="00720711">
      <w:pPr>
        <w:spacing w:after="360" w:line="312" w:lineRule="auto"/>
        <w:jc w:val="both"/>
      </w:pPr>
      <w:r>
        <w:t>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arise because of omitted variables that are correlated either with income inequality or growth. Second, dynamics are likely to be present, in the sense that the feedback between income inequality and growth occurs gradually over time, and with different intensities especially in the short-run. 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1EFD3242" w:rsidR="006148EE" w:rsidRDefault="00720711">
      <w:pPr>
        <w:spacing w:after="360" w:line="312" w:lineRule="auto"/>
        <w:jc w:val="both"/>
      </w:pPr>
      <w:r>
        <w:lastRenderedPageBreak/>
        <w:t>We use an unbalanced panel of data from 23 developed countries over the period 1990-201</w:t>
      </w:r>
      <w:ins w:id="67" w:author="dani" w:date="2022-01-23T18:04:00Z">
        <w:r>
          <w:t>8</w:t>
        </w:r>
      </w:ins>
      <w:del w:id="68" w:author="dani" w:date="2022-01-23T18:04:00Z">
        <w:r>
          <w:delText>5</w:delText>
        </w:r>
      </w:del>
      <w:r>
        <w:t xml:space="preserve"> and estimated a</w:t>
      </w:r>
      <w:del w:id="69" w:author="dani" w:date="2022-01-23T18:04:00Z">
        <w:r>
          <w:delText xml:space="preserve"> panel vector autoregression (VAR) method (Calderon and Liu, 2003)</w:delText>
        </w:r>
      </w:del>
      <w:ins w:id="70" w:author="dani" w:date="2022-01-23T18:04:00Z">
        <w:r>
          <w:t xml:space="preserve"> dynamic local projection model</w:t>
        </w:r>
      </w:ins>
      <w:ins w:id="71" w:author="Dan" w:date="2022-02-01T17:12:00Z">
        <w:r>
          <w:t xml:space="preserve"> (</w:t>
        </w:r>
        <w:proofErr w:type="spellStart"/>
        <w:r>
          <w:t>Jorda</w:t>
        </w:r>
        <w:proofErr w:type="spellEnd"/>
        <w:r>
          <w:t>, 2005)</w:t>
        </w:r>
        <w:r>
          <w:rPr>
            <w:rFonts w:ascii="Calibri" w:eastAsia="Calibri" w:hAnsi="Calibri" w:cs="Calibri"/>
            <w:sz w:val="22"/>
            <w:szCs w:val="22"/>
            <w:lang w:val="en-US" w:eastAsia="en-US"/>
          </w:rPr>
          <w:t>, local projections (LPs) have become an increasingly widespread alternative econometric approach</w:t>
        </w:r>
      </w:ins>
      <w:r>
        <w:t>.</w:t>
      </w:r>
      <w:del w:id="72" w:author="dani" w:date="2022-02-15T17:02:00Z">
        <w:r w:rsidDel="00215E0B">
          <w:rPr>
            <w:rStyle w:val="Refdenotaalpie"/>
          </w:rPr>
          <w:footnoteReference w:id="10"/>
        </w:r>
      </w:del>
      <w:r>
        <w:t xml:space="preserve"> 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75" w:author="Dan" w:date="2022-02-01T17:12:00Z">
        <w:r>
          <w:t xml:space="preserve">, LPs are efficient and </w:t>
        </w:r>
        <w:r>
          <w:rPr>
            <w:rFonts w:ascii="Calibri" w:eastAsia="Calibri" w:hAnsi="Calibri" w:cs="Calibri"/>
            <w:sz w:val="22"/>
            <w:szCs w:val="22"/>
            <w:lang w:val="en-US" w:eastAsia="en-US"/>
          </w:rPr>
          <w:t>are more robust to model misspecification</w:t>
        </w:r>
      </w:ins>
      <w:r>
        <w:t xml:space="preserve">. In this way, our paper sheds some light in identifying the relationship between economic fiscal policies, growth and inequality. </w:t>
      </w:r>
    </w:p>
    <w:p w14:paraId="77965EAE" w14:textId="7009B81A" w:rsidR="006148EE" w:rsidRDefault="00720711" w:rsidP="00310C3F">
      <w:pPr>
        <w:spacing w:after="360" w:line="312" w:lineRule="auto"/>
        <w:jc w:val="both"/>
      </w:pPr>
      <w:r>
        <w:t xml:space="preserve">We use a </w:t>
      </w:r>
      <w:del w:id="76" w:author="dani" w:date="2022-01-23T18:04:00Z">
        <w:r>
          <w:delText>Panel VAR</w:delText>
        </w:r>
      </w:del>
      <w:ins w:id="77" w:author="Dan" w:date="2022-02-01T17:12:00Z">
        <w:r>
          <w:t>L</w:t>
        </w:r>
      </w:ins>
      <w:ins w:id="78" w:author="dani" w:date="2022-01-23T18:04:00Z">
        <w:del w:id="79" w:author="Dan" w:date="2022-02-01T17:13:00Z">
          <w:r>
            <w:delText>l</w:delText>
          </w:r>
        </w:del>
        <w:r>
          <w:t xml:space="preserve">ocal </w:t>
        </w:r>
      </w:ins>
      <w:ins w:id="80" w:author="Dan" w:date="2022-02-01T17:12:00Z">
        <w:r>
          <w:t>P</w:t>
        </w:r>
      </w:ins>
      <w:ins w:id="81" w:author="dani" w:date="2022-01-23T18:04:00Z">
        <w:del w:id="82" w:author="Dan" w:date="2022-02-01T17:13:00Z">
          <w:r>
            <w:delText>p</w:delText>
          </w:r>
        </w:del>
        <w:r>
          <w:t>rojection</w:t>
        </w:r>
      </w:ins>
      <w:ins w:id="83" w:author="Dan" w:date="2022-02-01T17:12:00Z">
        <w:r>
          <w:t xml:space="preserve"> model</w:t>
        </w:r>
      </w:ins>
      <w:r>
        <w:t xml:space="preserve">, which controls for country fixed-effects. This method results in a distribution of </w:t>
      </w:r>
      <w:proofErr w:type="spellStart"/>
      <w:ins w:id="84" w:author="dani" w:date="2022-01-23T18:04:00Z">
        <w:r>
          <w:rPr>
            <w:i/>
          </w:rPr>
          <w:t>i</w:t>
        </w:r>
      </w:ins>
      <w:del w:id="85" w:author="dani" w:date="2022-01-23T18:04:00Z">
        <w:r>
          <w:rPr>
            <w:i/>
          </w:rPr>
          <w:delText>I</w:delText>
        </w:r>
      </w:del>
      <w:r>
        <w:rPr>
          <w:i/>
        </w:rPr>
        <w:t>mpulse</w:t>
      </w:r>
      <w:del w:id="86" w:author="dani" w:date="2022-01-23T18:04:00Z">
        <w:r>
          <w:rPr>
            <w:i/>
          </w:rPr>
          <w:delText>-</w:delText>
        </w:r>
      </w:del>
      <w:ins w:id="87" w:author="dani" w:date="2022-01-23T18:04:00Z">
        <w:r>
          <w:rPr>
            <w:i/>
          </w:rPr>
          <w:t>r</w:t>
        </w:r>
      </w:ins>
      <w:del w:id="88" w:author="dani" w:date="2022-01-23T18:04:00Z">
        <w:r>
          <w:rPr>
            <w:i/>
          </w:rPr>
          <w:delText>R</w:delText>
        </w:r>
      </w:del>
      <w:r>
        <w:rPr>
          <w:i/>
        </w:rPr>
        <w:t>esponse</w:t>
      </w:r>
      <w:proofErr w:type="spellEnd"/>
      <w:r>
        <w:t xml:space="preserve"> functions permitting a much more robust inference than those relying on average estimates which assume </w:t>
      </w:r>
      <w:ins w:id="89" w:author="Dan" w:date="2022-02-01T17:12:00Z">
        <w:r>
          <w:t xml:space="preserve">commonly </w:t>
        </w:r>
      </w:ins>
      <w:r>
        <w:t xml:space="preserve">slopes homogeneity. The model allows to be fully heterogeneous amongst panel members. In that context, each member </w:t>
      </w:r>
      <w:proofErr w:type="spellStart"/>
      <w:r>
        <w:rPr>
          <w:i/>
        </w:rPr>
        <w:t>i</w:t>
      </w:r>
      <w:proofErr w:type="spellEnd"/>
      <w:r>
        <w:rPr>
          <w:i/>
        </w:rPr>
        <w:t xml:space="preserve"> = [1…M]’</w:t>
      </w:r>
      <w:r>
        <w:t xml:space="preserve">, let </w:t>
      </w:r>
      <w:proofErr w:type="spellStart"/>
      <w:r>
        <w:t>y</w:t>
      </w:r>
      <w:r>
        <w:rPr>
          <w:vertAlign w:val="subscript"/>
        </w:rPr>
        <w:t>i,t</w:t>
      </w:r>
      <w:proofErr w:type="spellEnd"/>
      <w:r>
        <w:t xml:space="preserve"> be a vector of </w:t>
      </w:r>
      <w:r>
        <w:rPr>
          <w:i/>
        </w:rPr>
        <w:t>n</w:t>
      </w:r>
      <w:r>
        <w:t xml:space="preserve"> endogenous variables with country specific time dimensions </w:t>
      </w:r>
      <w:r>
        <w:rPr>
          <w:i/>
        </w:rPr>
        <w:t>t = [1,…</w:t>
      </w:r>
      <w:proofErr w:type="spellStart"/>
      <w:r>
        <w:rPr>
          <w:i/>
        </w:rPr>
        <w:t>T</w:t>
      </w:r>
      <w:r>
        <w:rPr>
          <w:i/>
          <w:vertAlign w:val="subscript"/>
        </w:rPr>
        <w:t>i</w:t>
      </w:r>
      <w:proofErr w:type="spellEnd"/>
      <w:r>
        <w:rPr>
          <w:i/>
        </w:rPr>
        <w:t>]’.</w:t>
      </w:r>
      <w:r>
        <w:rPr>
          <w:rStyle w:val="Refdenotaalpie"/>
          <w:i/>
        </w:rPr>
        <w:footnoteReference w:id="11"/>
      </w:r>
      <w:r>
        <w:t xml:space="preserve"> To control for individual fixed-effects, we demean the data, resulting in</w:t>
      </w:r>
      <w:ins w:id="90" w:author="dani" w:date="2022-01-23T18:04:00Z">
        <w:r>
          <w:t xml:space="preserve"> </w:t>
        </w:r>
      </w:ins>
      <m:oMath>
        <m:sSubSup>
          <m:sSubSupPr>
            <m:ctrlPr>
              <w:ins w:id="91" w:author="dani" w:date="2022-01-23T18:31:00Z">
                <w:rPr>
                  <w:rFonts w:ascii="Cambria Math" w:hAnsi="Cambria Math"/>
                  <w:i/>
                </w:rPr>
              </w:ins>
            </m:ctrlPr>
          </m:sSubSupPr>
          <m:e>
            <m:r>
              <w:ins w:id="92" w:author="dani" w:date="2022-01-23T18:31:00Z">
                <w:rPr>
                  <w:rFonts w:ascii="Cambria Math"/>
                </w:rPr>
                <m:t>y</m:t>
              </w:ins>
            </m:r>
          </m:e>
          <m:sub>
            <m:r>
              <w:ins w:id="93" w:author="dani" w:date="2022-01-23T18:31:00Z">
                <w:rPr>
                  <w:rFonts w:ascii="Cambria Math"/>
                </w:rPr>
                <m:t>i,t</m:t>
              </w:ins>
            </m:r>
          </m:sub>
          <m:sup>
            <m:r>
              <w:ins w:id="94" w:author="dani" w:date="2022-01-23T18:31:00Z">
                <w:rPr>
                  <w:rFonts w:ascii="Cambria Math"/>
                </w:rPr>
                <m:t>*</m:t>
              </w:ins>
            </m:r>
          </m:sup>
        </m:sSubSup>
        <m:r>
          <w:ins w:id="95" w:author="dani" w:date="2022-01-23T18:31:00Z">
            <w:rPr>
              <w:rFonts w:ascii="Cambria Math"/>
            </w:rPr>
            <m:t>=</m:t>
          </w:ins>
        </m:r>
        <m:sSub>
          <m:sSubPr>
            <m:ctrlPr>
              <w:ins w:id="96" w:author="dani" w:date="2022-01-23T18:31:00Z">
                <w:rPr>
                  <w:rFonts w:ascii="Cambria Math" w:hAnsi="Cambria Math"/>
                  <w:i/>
                </w:rPr>
              </w:ins>
            </m:ctrlPr>
          </m:sSubPr>
          <m:e>
            <m:r>
              <w:ins w:id="97" w:author="dani" w:date="2022-01-23T18:31:00Z">
                <w:rPr>
                  <w:rFonts w:ascii="Cambria Math"/>
                </w:rPr>
                <m:t>y</m:t>
              </w:ins>
            </m:r>
          </m:e>
          <m:sub>
            <m:r>
              <w:ins w:id="98" w:author="dani" w:date="2022-01-23T18:31:00Z">
                <w:rPr>
                  <w:rFonts w:ascii="Cambria Math"/>
                </w:rPr>
                <m:t>i,t</m:t>
              </w:ins>
            </m:r>
          </m:sub>
        </m:sSub>
        <m:r>
          <w:ins w:id="99" w:author="dani" w:date="2022-01-23T18:31:00Z">
            <w:rPr>
              <w:rFonts w:ascii="Cambria Math"/>
            </w:rPr>
            <m:t>-</m:t>
          </w:ins>
        </m:r>
        <m:sSub>
          <m:sSubPr>
            <m:ctrlPr>
              <w:ins w:id="100" w:author="dani" w:date="2022-01-23T18:31:00Z">
                <w:rPr>
                  <w:rFonts w:ascii="Cambria Math" w:hAnsi="Cambria Math"/>
                  <w:i/>
                </w:rPr>
              </w:ins>
            </m:ctrlPr>
          </m:sSubPr>
          <m:e>
            <m:acc>
              <m:accPr>
                <m:chr m:val="̄"/>
                <m:ctrlPr>
                  <w:ins w:id="101" w:author="dani" w:date="2022-01-23T18:31:00Z">
                    <w:rPr>
                      <w:rFonts w:ascii="Cambria Math" w:hAnsi="Cambria Math"/>
                      <w:i/>
                    </w:rPr>
                  </w:ins>
                </m:ctrlPr>
              </m:accPr>
              <m:e>
                <m:r>
                  <w:ins w:id="102" w:author="dani" w:date="2022-01-23T18:31:00Z">
                    <w:rPr>
                      <w:rFonts w:ascii="Cambria Math"/>
                    </w:rPr>
                    <m:t>y</m:t>
                  </w:ins>
                </m:r>
              </m:e>
            </m:acc>
          </m:e>
          <m:sub>
            <m:r>
              <w:ins w:id="103" w:author="dani" w:date="2022-01-23T18:31:00Z">
                <w:rPr>
                  <w:rFonts w:ascii="Cambria Math"/>
                </w:rPr>
                <m:t>i</m:t>
              </w:ins>
            </m:r>
          </m:sub>
        </m:sSub>
      </m:oMath>
      <w:r>
        <w:t xml:space="preserve">, where </w:t>
      </w:r>
      <m:oMath>
        <m:sSub>
          <m:sSubPr>
            <m:ctrlPr>
              <w:ins w:id="104" w:author="dani" w:date="2022-01-23T18:31:00Z">
                <w:rPr>
                  <w:rFonts w:ascii="Cambria Math" w:hAnsi="Cambria Math"/>
                  <w:i/>
                </w:rPr>
              </w:ins>
            </m:ctrlPr>
          </m:sSubPr>
          <m:e>
            <m:acc>
              <m:accPr>
                <m:chr m:val="̄"/>
                <m:ctrlPr>
                  <w:ins w:id="105" w:author="dani" w:date="2022-01-23T18:31:00Z">
                    <w:rPr>
                      <w:rFonts w:ascii="Cambria Math" w:hAnsi="Cambria Math"/>
                      <w:i/>
                    </w:rPr>
                  </w:ins>
                </m:ctrlPr>
              </m:accPr>
              <m:e>
                <m:r>
                  <w:ins w:id="106" w:author="dani" w:date="2022-01-23T18:31:00Z">
                    <w:rPr>
                      <w:rFonts w:ascii="Cambria Math"/>
                    </w:rPr>
                    <m:t>y</m:t>
                  </w:ins>
                </m:r>
              </m:e>
            </m:acc>
          </m:e>
          <m:sub>
            <m:r>
              <w:ins w:id="107" w:author="dani" w:date="2022-01-23T18:31:00Z">
                <w:rPr>
                  <w:rFonts w:ascii="Cambria Math"/>
                </w:rPr>
                <m:t>i</m:t>
              </w:ins>
            </m:r>
          </m:sub>
        </m:sSub>
      </m:oMath>
      <w:r>
        <w:t xml:space="preserve"> represents the average of the variable for each </w:t>
      </w:r>
      <w:proofErr w:type="spellStart"/>
      <w:r>
        <w:rPr>
          <w:i/>
        </w:rPr>
        <w:t>i</w:t>
      </w:r>
      <w:proofErr w:type="spellEnd"/>
      <w:r>
        <w:rPr>
          <w:i/>
        </w:rPr>
        <w:t>.</w:t>
      </w:r>
      <w:r>
        <w:t xml:space="preserve"> </w:t>
      </w:r>
      <w:del w:id="108" w:author="dani" w:date="2022-01-23T18:04:00Z">
        <w:r>
          <w:delText>Thus</w:delText>
        </w:r>
      </w:del>
      <w:ins w:id="109" w:author="dani" w:date="2022-01-23T18:04:00Z">
        <w:r>
          <w:t>Thus,</w:t>
        </w:r>
      </w:ins>
      <w:r>
        <w:t xml:space="preserve">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r w:rsidR="00310C3F">
        <w:t>x</w:t>
      </w:r>
      <w:r w:rsidR="00310C3F" w:rsidRPr="00310C3F">
        <w:rPr>
          <w:vertAlign w:val="subscript"/>
        </w:rPr>
        <w:t>t</w:t>
      </w:r>
      <w:proofErr w:type="spellEnd"/>
      <w:r w:rsidR="00310C3F">
        <w:t xml:space="preserve"> is given by {β</w:t>
      </w:r>
      <w:r w:rsidR="00310C3F" w:rsidRPr="00310C3F">
        <w:rPr>
          <w:vertAlign w:val="subscript"/>
        </w:rPr>
        <w:t>h</w:t>
      </w:r>
      <w:r w:rsidR="00310C3F">
        <w:t>}</w:t>
      </w:r>
      <w:r w:rsidR="00310C3F" w:rsidRPr="00310C3F">
        <w:rPr>
          <w:vertAlign w:val="subscript"/>
        </w:rPr>
        <w:t>h≥0</w:t>
      </w:r>
      <w:r w:rsidR="00310C3F">
        <w:t xml:space="preserve"> in Eq. (1).</w:t>
      </w:r>
    </w:p>
    <w:p w14:paraId="44CC0039" w14:textId="239EA12B" w:rsidR="003F77CF" w:rsidRDefault="000A4BA0" w:rsidP="003F77CF">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sub>
        </m:sSub>
        <m:r>
          <w:rPr>
            <w:rFonts w:ascii="Cambria Math" w:hAnsi="Cambria Math"/>
          </w:rPr>
          <m:t>=</m:t>
        </m:r>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sSub>
          <m:sSubPr>
            <m:ctrlPr>
              <w:rPr>
                <w:rFonts w:ascii="Cambria Math" w:hAnsi="Cambria Math"/>
                <w:i/>
              </w:rPr>
            </m:ctrlPr>
          </m:sSubPr>
          <m:e>
            <m:r>
              <m:rPr>
                <m:sty m:val="p"/>
              </m:rPr>
              <w:rPr>
                <w:rFonts w:ascii="Cambria Math" w:hAnsi="Cambria Math"/>
              </w:rPr>
              <m:t>r</m:t>
            </m:r>
            <m:ctrlPr>
              <w:rPr>
                <w:rFonts w:ascii="Cambria Math" w:hAnsi="Cambria Math"/>
              </w:rPr>
            </m:ctrlPr>
          </m:e>
          <m:sub>
            <m:r>
              <m:rPr>
                <m:sty m:val="p"/>
              </m:rPr>
              <w:rPr>
                <w:rFonts w:ascii="Cambria Math" w:hAnsi="Cambria Math"/>
              </w:rPr>
              <m:t>t</m:t>
            </m:r>
          </m:sub>
        </m:sSub>
        <m: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n</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m:t>
                </m:r>
              </m:sup>
            </m:s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h,l</m:t>
                </m:r>
              </m:sub>
            </m:sSub>
          </m:e>
        </m:nary>
        <m:sSub>
          <m:sSubPr>
            <m:ctrlPr>
              <w:rPr>
                <w:rFonts w:ascii="Cambria Math" w:hAnsi="Cambria Math"/>
              </w:rPr>
            </m:ctrlPr>
          </m:sSubPr>
          <m:e>
            <m:r>
              <m:rPr>
                <m:sty m:val="p"/>
              </m:rPr>
              <w:rPr>
                <w:rFonts w:ascii="Cambria Math" w:hAnsi="Cambria Math"/>
              </w:rPr>
              <m:t>w</m:t>
            </m:r>
          </m:e>
          <m:sub>
            <m:r>
              <m:rPr>
                <m:sty m:val="p"/>
              </m:rPr>
              <w:rPr>
                <w:rFonts w:ascii="Cambria Math" w:hAnsi="Cambria Math"/>
              </w:rPr>
              <m:t>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h,t</m:t>
            </m:r>
          </m:sub>
        </m:sSub>
      </m:oMath>
      <w:r w:rsidR="003F77CF">
        <w:t xml:space="preserve">               (1)</w:t>
      </w:r>
    </w:p>
    <w:p w14:paraId="1799C3F8" w14:textId="77777777" w:rsidR="003F77CF" w:rsidRDefault="003F77CF" w:rsidP="003F77CF">
      <w:pPr>
        <w:spacing w:after="120" w:line="312" w:lineRule="auto"/>
        <w:jc w:val="center"/>
      </w:pPr>
    </w:p>
    <w:p w14:paraId="4C0CF1EB" w14:textId="40E60438" w:rsidR="006148EE" w:rsidRDefault="003F77CF">
      <w:pPr>
        <w:spacing w:after="360" w:line="312" w:lineRule="auto"/>
        <w:jc w:val="both"/>
      </w:pPr>
      <w:r>
        <w:t>w</w:t>
      </w:r>
      <w:r w:rsidR="00720711">
        <w:t xml:space="preserve">here  </w:t>
      </w:r>
      <m:oMath>
        <m:sSub>
          <m:sSubPr>
            <m:ctrlPr>
              <w:rPr>
                <w:rFonts w:ascii="Cambria Math" w:hAnsi="Cambria Math"/>
              </w:rPr>
            </m:ctrlPr>
          </m:sSubPr>
          <m:e>
            <m:r>
              <w:rPr>
                <w:rFonts w:ascii="Cambria Math" w:hAnsi="Cambria Math"/>
              </w:rPr>
              <m:t>ε</m:t>
            </m:r>
          </m:e>
          <m:sub>
            <m:r>
              <w:rPr>
                <w:rFonts w:ascii="Cambria Math" w:hAnsi="Cambria Math"/>
              </w:rPr>
              <m:t>h</m:t>
            </m:r>
            <m:r>
              <m:rPr>
                <m:sty m:val="p"/>
              </m:rPr>
              <w:rPr>
                <w:rFonts w:ascii="Cambria Math" w:hAnsi="Cambria Math"/>
              </w:rPr>
              <m:t>,</m:t>
            </m:r>
            <m:r>
              <w:rPr>
                <w:rFonts w:ascii="Cambria Math" w:hAnsi="Cambria Math"/>
              </w:rPr>
              <m:t>t</m:t>
            </m:r>
          </m:sub>
        </m:sSub>
        <m:r>
          <w:rPr>
            <w:rFonts w:ascii="Cambria Math" w:hAnsi="Cambria Math"/>
          </w:rPr>
          <m:t xml:space="preserve"> </m:t>
        </m:r>
      </m:oMath>
      <w:r w:rsidR="00720711">
        <w:t xml:space="preserve">is </w:t>
      </w:r>
      <w:r>
        <w:t xml:space="preserve">the projection residual </w:t>
      </w:r>
      <w:r w:rsidR="00720711">
        <w:t>a</w:t>
      </w:r>
      <w:r>
        <w:t>nd</w:t>
      </w:r>
      <w:r w:rsidR="00720711">
        <w:t xml:space="preserve"> </w:t>
      </w: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h,1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h,2</m:t>
            </m:r>
          </m:sub>
        </m:sSub>
      </m:oMath>
      <w:r w:rsidR="00720711">
        <w:t xml:space="preserve"> </w:t>
      </w:r>
      <w:r>
        <w:t>the projection coefficients.</w:t>
      </w:r>
      <w:r w:rsidR="00720711">
        <w:t xml:space="preserve"> </w:t>
      </w:r>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677D37DE" w:rsidR="006148EE" w:rsidRDefault="00720711">
      <w:pPr>
        <w:spacing w:after="360" w:line="312" w:lineRule="auto"/>
        <w:jc w:val="both"/>
      </w:pPr>
      <w:r>
        <w:t xml:space="preserve">The methodology employed used relaxes the assumption of homogeneous dynamics by estimating and identifying a </w:t>
      </w:r>
      <w:r w:rsidRPr="00667E9F">
        <w:t xml:space="preserve">reduced-form structural </w:t>
      </w:r>
      <w:del w:id="110" w:author="Dan" w:date="2022-02-01T17:13:00Z">
        <w:r w:rsidRPr="00667E9F">
          <w:delText>PVAR</w:delText>
        </w:r>
      </w:del>
      <w:ins w:id="111" w:author="Dan" w:date="2022-02-01T17:12:00Z">
        <w:r>
          <w:t xml:space="preserve"> form</w:t>
        </w:r>
      </w:ins>
      <w:r>
        <w:t>. For example, in each period t, we observe F</w:t>
      </w:r>
      <w:r>
        <w:rPr>
          <w:vertAlign w:val="subscript"/>
        </w:rPr>
        <w:t>t</w:t>
      </w:r>
      <w:r>
        <w:t>(</w:t>
      </w:r>
      <w:proofErr w:type="spellStart"/>
      <w:r>
        <w:t>y</w:t>
      </w:r>
      <w:r>
        <w:rPr>
          <w:vertAlign w:val="subscript"/>
        </w:rPr>
        <w:t>it</w:t>
      </w:r>
      <w:proofErr w:type="spellEnd"/>
      <w:r>
        <w:t>), and due to policy interventions or unexpected shocks (</w:t>
      </w:r>
      <w:proofErr w:type="spellStart"/>
      <w:r>
        <w:rPr>
          <w:i/>
        </w:rPr>
        <w:t>X</w:t>
      </w:r>
      <w:r>
        <w:rPr>
          <w:i/>
          <w:vertAlign w:val="subscript"/>
        </w:rPr>
        <w:t>t</w:t>
      </w:r>
      <w:proofErr w:type="spellEnd"/>
      <w:r>
        <w:t xml:space="preserve">) the distribution in the next period will be different from the current one. Thus, what we observe in the next period, </w:t>
      </w:r>
      <m:oMath>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t</m:t>
            </m:r>
          </m:sub>
        </m:sSub>
        <m:r>
          <w:rPr>
            <w:rFonts w:ascii="Cambria Math" w:hAnsi="Cambria Math"/>
            <w:vertAlign w:val="subscript"/>
          </w:rPr>
          <m:t>+1</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vertAlign w:val="subscript"/>
          </w:rPr>
          <m:t>+1</m:t>
        </m:r>
        <m:r>
          <w:rPr>
            <w:rFonts w:ascii="Cambria Math" w:hAnsi="Cambria Math"/>
          </w:rPr>
          <m:t>)</m:t>
        </m:r>
      </m:oMath>
      <w:r>
        <w:rPr>
          <w:i/>
          <w:iCs/>
        </w:rPr>
        <w:t>,</w:t>
      </w:r>
      <w:r>
        <w:t xml:space="preserve"> </w:t>
      </w:r>
      <w:r>
        <w:lastRenderedPageBreak/>
        <w:t>should be a function of F</w:t>
      </w:r>
      <w:r>
        <w:rPr>
          <w:vertAlign w:val="subscript"/>
        </w:rPr>
        <w:t>t</w:t>
      </w:r>
      <w:r>
        <w:t xml:space="preserve"> (</w:t>
      </w:r>
      <w:proofErr w:type="spellStart"/>
      <w:r>
        <w:t>y</w:t>
      </w:r>
      <w:r>
        <w:rPr>
          <w:vertAlign w:val="subscript"/>
        </w:rPr>
        <w:t>it</w:t>
      </w:r>
      <w:proofErr w:type="spellEnd"/>
      <w:r>
        <w:t xml:space="preserve">) and </w:t>
      </w:r>
      <w:proofErr w:type="spellStart"/>
      <w:r>
        <w:t>X</w:t>
      </w:r>
      <w:r>
        <w:rPr>
          <w:vertAlign w:val="subscript"/>
        </w:rPr>
        <w:t>t</w:t>
      </w:r>
      <w:proofErr w:type="spellEnd"/>
      <w:r>
        <w:t xml:space="preserve">; however, characterizing this function is not possible since it is a mapping of the entire distribution into another. Instead, we </w:t>
      </w:r>
      <w:ins w:id="112" w:author="dani" w:date="2022-02-03T17:19:00Z">
        <w:r w:rsidR="007818D4" w:rsidRPr="007818D4">
          <w:t>impose a temporal ordering on the set of variables</w:t>
        </w:r>
      </w:ins>
      <w:del w:id="113" w:author="dani" w:date="2022-02-03T17:19:00Z">
        <w:r w:rsidDel="007818D4">
          <w:delText>attempt</w:delText>
        </w:r>
      </w:del>
      <w:r>
        <w:t xml:space="preserve"> to estimate the function that draws the current distribution into parameters characterizing the next period distribution, conditional on vector Xt. </w:t>
      </w:r>
      <w:ins w:id="114" w:author="dani" w:date="2022-02-03T17:20:00Z">
        <w:r w:rsidR="007818D4">
          <w:t>For exampl</w:t>
        </w:r>
      </w:ins>
      <w:ins w:id="115" w:author="dani" w:date="2022-02-03T17:21:00Z">
        <w:r w:rsidR="007818D4">
          <w:t xml:space="preserve">e, the Gini index, </w:t>
        </w:r>
      </w:ins>
      <w:ins w:id="116" w:author="dani" w:date="2022-02-03T17:20:00Z">
        <w:r w:rsidR="007818D4">
          <w:t>which itself in turn does</w:t>
        </w:r>
      </w:ins>
      <w:ins w:id="117" w:author="dani" w:date="2022-02-03T17:21:00Z">
        <w:r w:rsidR="007818D4">
          <w:t xml:space="preserve"> </w:t>
        </w:r>
      </w:ins>
      <w:ins w:id="118" w:author="dani" w:date="2022-02-03T17:20:00Z">
        <w:r w:rsidR="007818D4">
          <w:t xml:space="preserve">not react within the period to changes in </w:t>
        </w:r>
      </w:ins>
      <w:ins w:id="119" w:author="dani" w:date="2022-02-03T17:22:00Z">
        <w:r w:rsidR="007818D4">
          <w:t xml:space="preserve">fiscal policies </w:t>
        </w:r>
      </w:ins>
      <w:ins w:id="120" w:author="dani" w:date="2022-02-03T17:20:00Z">
        <w:r w:rsidR="007818D4">
          <w:t>and money growth</w:t>
        </w:r>
      </w:ins>
      <w:ins w:id="121" w:author="dani" w:date="2022-02-03T17:22:00Z">
        <w:r w:rsidR="007818D4">
          <w:t xml:space="preserve">. </w:t>
        </w:r>
      </w:ins>
      <w:r>
        <w:t>The basic idea for our empirical exercise is:</w:t>
      </w:r>
    </w:p>
    <w:p w14:paraId="30277ACD" w14:textId="7414D97B" w:rsidR="006148EE" w:rsidRDefault="00720711">
      <w:pPr>
        <w:spacing w:after="360" w:line="312" w:lineRule="auto"/>
        <w:jc w:val="both"/>
        <w:rPr>
          <w:i/>
          <w:vertAlign w:val="subscript"/>
        </w:rPr>
      </w:pPr>
      <w:r>
        <w:rPr>
          <w:i/>
        </w:rPr>
        <w:t xml:space="preserve">Left-hand variables = </w:t>
      </w:r>
      <w:proofErr w:type="spellStart"/>
      <w:r>
        <w:rPr>
          <w:i/>
        </w:rPr>
        <w:t>Gini</w:t>
      </w:r>
      <w:r>
        <w:rPr>
          <w:i/>
          <w:vertAlign w:val="subscript"/>
        </w:rPr>
        <w:t>i,t</w:t>
      </w:r>
      <w:proofErr w:type="spellEnd"/>
      <w:r>
        <w:rPr>
          <w:i/>
        </w:rPr>
        <w:t xml:space="preserve">, </w:t>
      </w:r>
      <w:del w:id="122"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t xml:space="preserve">Right-hand variables = </w:t>
      </w:r>
      <w:proofErr w:type="spellStart"/>
      <w:r>
        <w:rPr>
          <w:i/>
        </w:rPr>
        <w:t>Gini</w:t>
      </w:r>
      <w:r>
        <w:rPr>
          <w:i/>
          <w:vertAlign w:val="subscript"/>
        </w:rPr>
        <w:t>i,t</w:t>
      </w:r>
      <w:proofErr w:type="spellEnd"/>
      <w:r>
        <w:rPr>
          <w:i/>
        </w:rPr>
        <w:t xml:space="preserve">, </w:t>
      </w:r>
      <w:proofErr w:type="spellStart"/>
      <w:r>
        <w:rPr>
          <w:i/>
        </w:rPr>
        <w:t>Growth</w:t>
      </w:r>
      <w:r>
        <w:rPr>
          <w:i/>
          <w:vertAlign w:val="subscript"/>
        </w:rPr>
        <w:t>i,t</w:t>
      </w:r>
      <w:proofErr w:type="spellEnd"/>
      <w:r>
        <w:rPr>
          <w:i/>
        </w:rPr>
        <w:t>, Fiscal policies</w:t>
      </w:r>
      <w:ins w:id="123" w:author="dani" w:date="2022-02-03T17:24:00Z">
        <w:r w:rsidR="007818D4">
          <w:rPr>
            <w:i/>
          </w:rPr>
          <w:t xml:space="preserve"> (</w:t>
        </w:r>
        <w:proofErr w:type="spellStart"/>
        <w:r w:rsidR="007818D4">
          <w:rPr>
            <w:i/>
          </w:rPr>
          <w:t>FV</w:t>
        </w:r>
        <w:r w:rsidR="007818D4">
          <w:rPr>
            <w:i/>
            <w:vertAlign w:val="subscript"/>
          </w:rPr>
          <w:t>i,t</w:t>
        </w:r>
        <w:proofErr w:type="spellEnd"/>
        <w:r w:rsidR="007818D4">
          <w:rPr>
            <w:i/>
          </w:rPr>
          <w:t>)</w:t>
        </w:r>
      </w:ins>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77777777" w:rsidR="006148EE" w:rsidRDefault="00720711">
      <w:pPr>
        <w:spacing w:after="360" w:line="312" w:lineRule="auto"/>
        <w:jc w:val="center"/>
        <w:rPr>
          <w:i/>
        </w:rPr>
      </w:pPr>
      <m:oMath>
        <m:r>
          <w:ins w:id="124" w:author="dani" w:date="2022-01-23T18:31:00Z">
            <w:rPr>
              <w:rFonts w:ascii="Cambria Math"/>
              <w:vertAlign w:val="subscript"/>
            </w:rPr>
            <m:t>Gin</m:t>
          </w:ins>
        </m:r>
        <m:sSub>
          <m:sSubPr>
            <m:ctrlPr>
              <w:ins w:id="125" w:author="dani" w:date="2022-01-23T18:31:00Z">
                <w:rPr>
                  <w:rFonts w:ascii="Cambria Math" w:hAnsi="Cambria Math"/>
                  <w:i/>
                  <w:vertAlign w:val="subscript"/>
                </w:rPr>
              </w:ins>
            </m:ctrlPr>
          </m:sSubPr>
          <m:e>
            <m:r>
              <w:ins w:id="126" w:author="dani" w:date="2022-01-23T18:31:00Z">
                <w:rPr>
                  <w:rFonts w:ascii="Cambria Math"/>
                  <w:vertAlign w:val="subscript"/>
                </w:rPr>
                <m:t>i</m:t>
              </w:ins>
            </m:r>
          </m:e>
          <m:sub>
            <m:r>
              <w:ins w:id="127" w:author="dani" w:date="2022-01-23T18:31:00Z">
                <w:rPr>
                  <w:rFonts w:ascii="Cambria Math"/>
                  <w:vertAlign w:val="subscript"/>
                </w:rPr>
                <m:t>i,t</m:t>
              </w:ins>
            </m:r>
          </m:sub>
        </m:sSub>
        <m:r>
          <w:ins w:id="128" w:author="dani" w:date="2022-01-23T18:31:00Z">
            <w:rPr>
              <w:rFonts w:ascii="Cambria Math"/>
              <w:vertAlign w:val="subscript"/>
            </w:rPr>
            <m:t>=</m:t>
          </w:ins>
        </m:r>
        <m:sSub>
          <m:sSubPr>
            <m:ctrlPr>
              <w:ins w:id="129" w:author="dani" w:date="2022-01-23T18:31:00Z">
                <w:rPr>
                  <w:rFonts w:ascii="Cambria Math" w:hAnsi="Cambria Math"/>
                  <w:i/>
                  <w:vertAlign w:val="subscript"/>
                </w:rPr>
              </w:ins>
            </m:ctrlPr>
          </m:sSubPr>
          <m:e>
            <m:r>
              <w:ins w:id="130" w:author="dani" w:date="2022-01-23T18:31:00Z">
                <w:rPr>
                  <w:rFonts w:ascii="Cambria Math"/>
                  <w:vertAlign w:val="subscript"/>
                </w:rPr>
                <m:t>β</m:t>
              </w:ins>
            </m:r>
          </m:e>
          <m:sub>
            <m:r>
              <w:ins w:id="131" w:author="dani" w:date="2022-01-23T18:31:00Z">
                <w:rPr>
                  <w:rFonts w:ascii="Cambria Math"/>
                  <w:vertAlign w:val="subscript"/>
                </w:rPr>
                <m:t>11</m:t>
              </w:ins>
            </m:r>
          </m:sub>
        </m:sSub>
        <m:r>
          <w:ins w:id="132" w:author="dani" w:date="2022-01-23T18:31:00Z">
            <w:rPr>
              <w:rFonts w:ascii="Cambria Math"/>
              <w:vertAlign w:val="subscript"/>
            </w:rPr>
            <m:t>Gin</m:t>
          </w:ins>
        </m:r>
        <m:sSub>
          <m:sSubPr>
            <m:ctrlPr>
              <w:ins w:id="133" w:author="dani" w:date="2022-01-23T18:31:00Z">
                <w:rPr>
                  <w:rFonts w:ascii="Cambria Math" w:hAnsi="Cambria Math"/>
                  <w:i/>
                  <w:vertAlign w:val="subscript"/>
                </w:rPr>
              </w:ins>
            </m:ctrlPr>
          </m:sSubPr>
          <m:e>
            <m:r>
              <w:ins w:id="134" w:author="dani" w:date="2022-01-23T18:31:00Z">
                <w:rPr>
                  <w:rFonts w:ascii="Cambria Math"/>
                  <w:vertAlign w:val="subscript"/>
                </w:rPr>
                <m:t>i</m:t>
              </w:ins>
            </m:r>
          </m:e>
          <m:sub>
            <m:r>
              <w:ins w:id="135" w:author="dani" w:date="2022-01-23T18:31:00Z">
                <w:rPr>
                  <w:rFonts w:ascii="Cambria Math"/>
                  <w:vertAlign w:val="subscript"/>
                </w:rPr>
                <m:t>i,t</m:t>
              </w:ins>
            </m:r>
            <m:r>
              <w:ins w:id="136" w:author="dani" w:date="2022-01-23T18:31:00Z">
                <w:rPr>
                  <w:rFonts w:ascii="Cambria Math"/>
                  <w:vertAlign w:val="subscript"/>
                </w:rPr>
                <m:t>-</m:t>
              </w:ins>
            </m:r>
            <m:r>
              <w:ins w:id="137" w:author="dani" w:date="2022-01-23T18:31:00Z">
                <w:rPr>
                  <w:rFonts w:ascii="Cambria Math"/>
                  <w:vertAlign w:val="subscript"/>
                </w:rPr>
                <m:t>1</m:t>
              </w:ins>
            </m:r>
          </m:sub>
        </m:sSub>
        <m:r>
          <w:ins w:id="138" w:author="dani" w:date="2022-01-23T18:31:00Z">
            <w:rPr>
              <w:rFonts w:ascii="Cambria Math"/>
              <w:vertAlign w:val="subscript"/>
            </w:rPr>
            <m:t>+</m:t>
          </w:ins>
        </m:r>
        <m:sSub>
          <m:sSubPr>
            <m:ctrlPr>
              <w:ins w:id="139" w:author="dani" w:date="2022-01-23T18:31:00Z">
                <w:rPr>
                  <w:rFonts w:ascii="Cambria Math" w:hAnsi="Cambria Math"/>
                  <w:i/>
                  <w:vertAlign w:val="subscript"/>
                </w:rPr>
              </w:ins>
            </m:ctrlPr>
          </m:sSubPr>
          <m:e>
            <m:r>
              <w:ins w:id="140" w:author="dani" w:date="2022-01-23T18:31:00Z">
                <w:rPr>
                  <w:rFonts w:ascii="Cambria Math"/>
                  <w:vertAlign w:val="subscript"/>
                </w:rPr>
                <m:t>β</m:t>
              </w:ins>
            </m:r>
          </m:e>
          <m:sub>
            <m:r>
              <w:ins w:id="141" w:author="dani" w:date="2022-01-23T18:31:00Z">
                <w:rPr>
                  <w:rFonts w:ascii="Cambria Math"/>
                  <w:vertAlign w:val="subscript"/>
                </w:rPr>
                <m:t>12</m:t>
              </w:ins>
            </m:r>
          </m:sub>
        </m:sSub>
        <m:r>
          <w:ins w:id="142" w:author="dani" w:date="2022-01-23T18:31:00Z">
            <w:rPr>
              <w:rFonts w:ascii="Cambria Math"/>
              <w:vertAlign w:val="subscript"/>
            </w:rPr>
            <m:t>growt</m:t>
          </w:ins>
        </m:r>
        <m:sSub>
          <m:sSubPr>
            <m:ctrlPr>
              <w:ins w:id="143" w:author="dani" w:date="2022-01-23T18:31:00Z">
                <w:rPr>
                  <w:rFonts w:ascii="Cambria Math" w:hAnsi="Cambria Math"/>
                  <w:i/>
                  <w:vertAlign w:val="subscript"/>
                </w:rPr>
              </w:ins>
            </m:ctrlPr>
          </m:sSubPr>
          <m:e>
            <m:r>
              <w:ins w:id="144" w:author="dani" w:date="2022-01-23T18:31:00Z">
                <w:rPr>
                  <w:rFonts w:ascii="Cambria Math"/>
                  <w:vertAlign w:val="subscript"/>
                </w:rPr>
                <m:t>h</m:t>
              </w:ins>
            </m:r>
          </m:e>
          <m:sub>
            <m:r>
              <w:ins w:id="145" w:author="dani" w:date="2022-01-23T18:31:00Z">
                <w:rPr>
                  <w:rFonts w:ascii="Cambria Math"/>
                  <w:vertAlign w:val="subscript"/>
                </w:rPr>
                <m:t>i,t</m:t>
              </w:ins>
            </m:r>
            <m:r>
              <w:ins w:id="146" w:author="dani" w:date="2022-01-23T18:31:00Z">
                <w:rPr>
                  <w:rFonts w:ascii="Cambria Math"/>
                  <w:vertAlign w:val="subscript"/>
                </w:rPr>
                <m:t>-</m:t>
              </w:ins>
            </m:r>
            <m:r>
              <w:ins w:id="147" w:author="dani" w:date="2022-01-23T18:31:00Z">
                <w:rPr>
                  <w:rFonts w:ascii="Cambria Math"/>
                  <w:vertAlign w:val="subscript"/>
                </w:rPr>
                <m:t>1</m:t>
              </w:ins>
            </m:r>
          </m:sub>
        </m:sSub>
        <m:r>
          <w:ins w:id="148" w:author="dani" w:date="2022-01-23T18:31:00Z">
            <w:rPr>
              <w:rFonts w:ascii="Cambria Math"/>
              <w:vertAlign w:val="subscript"/>
            </w:rPr>
            <m:t>+</m:t>
          </w:ins>
        </m:r>
        <m:sSub>
          <m:sSubPr>
            <m:ctrlPr>
              <w:ins w:id="149" w:author="dani" w:date="2022-01-23T18:31:00Z">
                <w:rPr>
                  <w:rFonts w:ascii="Cambria Math" w:hAnsi="Cambria Math"/>
                  <w:i/>
                  <w:vertAlign w:val="subscript"/>
                </w:rPr>
              </w:ins>
            </m:ctrlPr>
          </m:sSubPr>
          <m:e>
            <m:r>
              <w:ins w:id="150" w:author="dani" w:date="2022-01-23T18:31:00Z">
                <w:rPr>
                  <w:rFonts w:ascii="Cambria Math"/>
                  <w:vertAlign w:val="subscript"/>
                </w:rPr>
                <m:t>β</m:t>
              </w:ins>
            </m:r>
          </m:e>
          <m:sub>
            <m:r>
              <w:ins w:id="151" w:author="dani" w:date="2022-01-23T18:31:00Z">
                <w:rPr>
                  <w:rFonts w:ascii="Cambria Math"/>
                  <w:vertAlign w:val="subscript"/>
                </w:rPr>
                <m:t>13</m:t>
              </w:ins>
            </m:r>
          </m:sub>
        </m:sSub>
        <m:r>
          <w:ins w:id="152" w:author="dani" w:date="2022-01-23T18:31:00Z">
            <w:rPr>
              <w:rFonts w:ascii="Cambria Math"/>
              <w:vertAlign w:val="subscript"/>
            </w:rPr>
            <m:t>F</m:t>
          </w:ins>
        </m:r>
        <m:sSub>
          <m:sSubPr>
            <m:ctrlPr>
              <w:ins w:id="153" w:author="dani" w:date="2022-01-23T18:31:00Z">
                <w:rPr>
                  <w:rFonts w:ascii="Cambria Math" w:hAnsi="Cambria Math"/>
                  <w:i/>
                  <w:vertAlign w:val="subscript"/>
                </w:rPr>
              </w:ins>
            </m:ctrlPr>
          </m:sSubPr>
          <m:e>
            <m:r>
              <w:ins w:id="154" w:author="dani" w:date="2022-01-23T18:31:00Z">
                <w:rPr>
                  <w:rFonts w:ascii="Cambria Math"/>
                  <w:vertAlign w:val="subscript"/>
                </w:rPr>
                <m:t>V</m:t>
              </w:ins>
            </m:r>
          </m:e>
          <m:sub>
            <m:r>
              <w:ins w:id="155" w:author="dani" w:date="2022-01-23T18:31:00Z">
                <w:rPr>
                  <w:rFonts w:ascii="Cambria Math"/>
                  <w:vertAlign w:val="subscript"/>
                </w:rPr>
                <m:t>i,t</m:t>
              </w:ins>
            </m:r>
            <m:r>
              <w:ins w:id="156" w:author="dani" w:date="2022-01-23T18:31:00Z">
                <w:rPr>
                  <w:rFonts w:ascii="Cambria Math"/>
                  <w:vertAlign w:val="subscript"/>
                </w:rPr>
                <m:t>-</m:t>
              </w:ins>
            </m:r>
            <m:r>
              <w:ins w:id="157" w:author="dani" w:date="2022-01-23T18:31:00Z">
                <w:rPr>
                  <w:rFonts w:ascii="Cambria Math"/>
                  <w:vertAlign w:val="subscript"/>
                </w:rPr>
                <m:t>1</m:t>
              </w:ins>
            </m:r>
          </m:sub>
        </m:sSub>
        <m:r>
          <w:ins w:id="158" w:author="dani" w:date="2022-01-23T18:31:00Z">
            <w:rPr>
              <w:rFonts w:ascii="Cambria Math"/>
              <w:vertAlign w:val="subscript"/>
            </w:rPr>
            <m:t>+</m:t>
          </w:ins>
        </m:r>
        <m:sSub>
          <m:sSubPr>
            <m:ctrlPr>
              <w:ins w:id="159" w:author="dani" w:date="2022-01-23T18:31:00Z">
                <w:rPr>
                  <w:rFonts w:ascii="Cambria Math" w:hAnsi="Cambria Math"/>
                  <w:i/>
                  <w:vertAlign w:val="subscript"/>
                </w:rPr>
              </w:ins>
            </m:ctrlPr>
          </m:sSubPr>
          <m:e>
            <m:r>
              <w:ins w:id="160" w:author="dani" w:date="2022-01-23T18:31:00Z">
                <w:rPr>
                  <w:rFonts w:ascii="Cambria Math"/>
                  <w:vertAlign w:val="subscript"/>
                </w:rPr>
                <m:t>X</m:t>
              </w:ins>
            </m:r>
          </m:e>
          <m:sub>
            <m:r>
              <w:ins w:id="161" w:author="dani" w:date="2022-01-23T18:31:00Z">
                <w:rPr>
                  <w:rFonts w:ascii="Cambria Math"/>
                  <w:vertAlign w:val="subscript"/>
                </w:rPr>
                <m:t>i,t</m:t>
              </w:ins>
            </m:r>
            <m:r>
              <w:ins w:id="162" w:author="dani" w:date="2022-01-23T18:31:00Z">
                <w:rPr>
                  <w:rFonts w:ascii="Cambria Math"/>
                  <w:vertAlign w:val="subscript"/>
                </w:rPr>
                <m:t>-</m:t>
              </w:ins>
            </m:r>
            <m:r>
              <w:ins w:id="163" w:author="dani" w:date="2022-01-23T18:31:00Z">
                <w:rPr>
                  <w:rFonts w:ascii="Cambria Math"/>
                  <w:vertAlign w:val="subscript"/>
                </w:rPr>
                <m:t>1</m:t>
              </w:ins>
            </m:r>
          </m:sub>
        </m:sSub>
        <m:r>
          <w:ins w:id="164" w:author="dani" w:date="2022-01-23T18:31:00Z">
            <w:rPr>
              <w:rFonts w:ascii="Cambria Math"/>
              <w:vertAlign w:val="subscript"/>
            </w:rPr>
            <m:t>+</m:t>
          </w:ins>
        </m:r>
        <m:sSub>
          <m:sSubPr>
            <m:ctrlPr>
              <w:ins w:id="165" w:author="dani" w:date="2022-01-23T18:31:00Z">
                <w:rPr>
                  <w:rFonts w:ascii="Cambria Math" w:hAnsi="Cambria Math"/>
                  <w:i/>
                  <w:vertAlign w:val="subscript"/>
                </w:rPr>
              </w:ins>
            </m:ctrlPr>
          </m:sSubPr>
          <m:e>
            <m:r>
              <w:ins w:id="166" w:author="dani" w:date="2022-01-23T18:31:00Z">
                <w:rPr>
                  <w:rFonts w:ascii="Cambria Math"/>
                  <w:vertAlign w:val="subscript"/>
                </w:rPr>
                <m:t>α</m:t>
              </w:ins>
            </m:r>
          </m:e>
          <m:sub>
            <m:r>
              <w:ins w:id="167" w:author="dani" w:date="2022-01-23T18:31:00Z">
                <w:rPr>
                  <w:rFonts w:ascii="Cambria Math"/>
                  <w:vertAlign w:val="subscript"/>
                </w:rPr>
                <m:t>1,j</m:t>
              </w:ins>
            </m:r>
          </m:sub>
        </m:sSub>
        <m:r>
          <w:ins w:id="168" w:author="dani" w:date="2022-01-23T18:31:00Z">
            <w:rPr>
              <w:rFonts w:ascii="Cambria Math"/>
              <w:vertAlign w:val="subscript"/>
            </w:rPr>
            <m:t>+</m:t>
          </w:ins>
        </m:r>
        <m:sSub>
          <m:sSubPr>
            <m:ctrlPr>
              <w:ins w:id="169" w:author="dani" w:date="2022-01-23T18:31:00Z">
                <w:rPr>
                  <w:rFonts w:ascii="Cambria Math" w:hAnsi="Cambria Math"/>
                  <w:i/>
                  <w:vertAlign w:val="subscript"/>
                </w:rPr>
              </w:ins>
            </m:ctrlPr>
          </m:sSubPr>
          <m:e>
            <m:r>
              <w:ins w:id="170" w:author="dani" w:date="2022-01-23T18:31:00Z">
                <w:rPr>
                  <w:rFonts w:ascii="Cambria Math"/>
                  <w:vertAlign w:val="subscript"/>
                </w:rPr>
                <m:t>ε</m:t>
              </w:ins>
            </m:r>
          </m:e>
          <m:sub>
            <m:r>
              <w:ins w:id="171" w:author="dani" w:date="2022-01-23T18:31:00Z">
                <w:rPr>
                  <w:rFonts w:ascii="Cambria Math"/>
                  <w:vertAlign w:val="subscript"/>
                </w:rPr>
                <m:t>1,jt</m:t>
              </w:ins>
            </m:r>
          </m:sub>
        </m:sSub>
      </m:oMath>
      <w:r>
        <w:rPr>
          <w:i/>
          <w:vertAlign w:val="subscript"/>
        </w:rPr>
        <w:t xml:space="preserve">                              </w:t>
      </w:r>
      <w:r>
        <w:t>(2)</w:t>
      </w:r>
    </w:p>
    <w:p w14:paraId="47E98C0E" w14:textId="2ABC0A47" w:rsidR="009117D7" w:rsidRDefault="009117D7" w:rsidP="009117D7">
      <w:pPr>
        <w:spacing w:after="360" w:line="312" w:lineRule="auto"/>
        <w:jc w:val="both"/>
        <w:rPr>
          <w:ins w:id="172" w:author="dani" w:date="2022-02-03T17:28:00Z"/>
        </w:rPr>
      </w:pPr>
      <w:ins w:id="173" w:author="dani" w:date="2022-02-03T17:28:00Z">
        <w:r>
          <w:t>Intuitively, this projection uncovers the linear combination of the data that best explains</w:t>
        </w:r>
      </w:ins>
      <w:ins w:id="174" w:author="dani" w:date="2022-02-03T17:29:00Z">
        <w:r>
          <w:t xml:space="preserve"> </w:t>
        </w:r>
      </w:ins>
      <w:ins w:id="175" w:author="dani" w:date="2022-02-03T17:28:00Z">
        <w:r>
          <w:t xml:space="preserve">long-run movements in </w:t>
        </w:r>
      </w:ins>
      <w:ins w:id="176" w:author="dani" w:date="2022-02-03T17:29:00Z">
        <w:r>
          <w:t>the Gini index</w:t>
        </w:r>
      </w:ins>
      <w:ins w:id="177" w:author="dani" w:date="2022-02-03T17:28:00Z">
        <w:r>
          <w:t xml:space="preserve">. By assumption, </w:t>
        </w:r>
      </w:ins>
      <w:ins w:id="178" w:author="dani" w:date="2022-02-03T17:29:00Z">
        <w:r>
          <w:t>as possible</w:t>
        </w:r>
      </w:ins>
      <w:ins w:id="179" w:author="dani" w:date="2022-02-03T17:28:00Z">
        <w:r>
          <w:t xml:space="preserve"> explanatory </w:t>
        </w:r>
      </w:ins>
      <w:ins w:id="180" w:author="dani" w:date="2022-02-03T17:29:00Z">
        <w:r>
          <w:t xml:space="preserve">variables </w:t>
        </w:r>
      </w:ins>
      <w:ins w:id="181" w:author="dani" w:date="2022-02-03T17:30:00Z">
        <w:r>
          <w:t>we consider the GDP growth and Fiscal policies.</w:t>
        </w:r>
      </w:ins>
      <w:ins w:id="182" w:author="dani" w:date="2022-02-03T17:28:00Z">
        <w:r>
          <w:t xml:space="preserve"> Thus, to estimate impulse responses with respect to the </w:t>
        </w:r>
      </w:ins>
      <w:ins w:id="183" w:author="dani" w:date="2022-02-03T17:31:00Z">
        <w:r w:rsidRPr="009117D7">
          <w:rPr>
            <w:i/>
            <w:iCs/>
          </w:rPr>
          <w:t>X</w:t>
        </w:r>
        <w:r>
          <w:t xml:space="preserve"> variable</w:t>
        </w:r>
      </w:ins>
      <w:ins w:id="184" w:author="dani" w:date="2022-02-03T17:28:00Z">
        <w:r>
          <w:t>, we</w:t>
        </w:r>
      </w:ins>
      <w:ins w:id="185" w:author="dani" w:date="2022-02-03T17:31:00Z">
        <w:r>
          <w:t xml:space="preserve"> </w:t>
        </w:r>
      </w:ins>
      <w:ins w:id="186" w:author="dani" w:date="2022-02-03T17:28:00Z">
        <w:r>
          <w:t>can run the local projection (</w:t>
        </w:r>
      </w:ins>
      <w:ins w:id="187" w:author="dani" w:date="2022-02-03T17:32:00Z">
        <w:r>
          <w:t>Eq. 1</w:t>
        </w:r>
      </w:ins>
      <w:ins w:id="188"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189" w:author="dani" w:date="2022-02-03T17:28:00Z">
        <w:r>
          <w:t xml:space="preserve"> and with </w:t>
        </w:r>
        <w:proofErr w:type="spellStart"/>
        <w:r w:rsidRPr="009117D7">
          <w:rPr>
            <w:i/>
            <w:iCs/>
          </w:rPr>
          <w:t>y</w:t>
        </w:r>
      </w:ins>
      <w:r w:rsidRPr="009117D7">
        <w:rPr>
          <w:i/>
          <w:iCs/>
        </w:rPr>
        <w:softHyphen/>
      </w:r>
      <w:ins w:id="190" w:author="dani" w:date="2022-02-03T17:28:00Z">
        <w:r w:rsidRPr="009117D7">
          <w:rPr>
            <w:i/>
            <w:iCs/>
            <w:vertAlign w:val="subscript"/>
          </w:rPr>
          <w:t>t</w:t>
        </w:r>
        <w:proofErr w:type="spellEnd"/>
        <w:r>
          <w:t xml:space="preserve"> given by the response variable of</w:t>
        </w:r>
      </w:ins>
      <w:ins w:id="191" w:author="dani" w:date="2022-02-03T17:31:00Z">
        <w:r>
          <w:t xml:space="preserve"> </w:t>
        </w:r>
      </w:ins>
      <w:ins w:id="192" w:author="dani" w:date="2022-02-03T17:28:00Z">
        <w:r>
          <w:t>interest (either ∆</w:t>
        </w:r>
        <w:proofErr w:type="spellStart"/>
        <w:r>
          <w:t>gdp</w:t>
        </w:r>
        <w:r w:rsidRPr="009117D7">
          <w:rPr>
            <w:vertAlign w:val="subscript"/>
          </w:rPr>
          <w:t>t</w:t>
        </w:r>
        <w:proofErr w:type="spellEnd"/>
        <w:r>
          <w:t xml:space="preserve"> or </w:t>
        </w:r>
      </w:ins>
      <w:proofErr w:type="spellStart"/>
      <w:r>
        <w:t>FV</w:t>
      </w:r>
      <w:r w:rsidRPr="00065637">
        <w:rPr>
          <w:vertAlign w:val="subscript"/>
        </w:rPr>
        <w:t>t</w:t>
      </w:r>
      <w:proofErr w:type="spellEnd"/>
      <w:ins w:id="193" w:author="dani" w:date="2022-02-03T17:28:00Z">
        <w:r>
          <w:t>).</w:t>
        </w:r>
      </w:ins>
    </w:p>
    <w:p w14:paraId="644B5304" w14:textId="3711FB7C" w:rsidR="006148EE" w:rsidRDefault="00720711">
      <w:pPr>
        <w:spacing w:after="360" w:line="312" w:lineRule="auto"/>
        <w:jc w:val="both"/>
      </w:pPr>
      <w:r>
        <w:t xml:space="preserve">The </w:t>
      </w:r>
      <w:del w:id="194" w:author="dani" w:date="2022-01-23T18:04:00Z">
        <w:r>
          <w:delText>panel VAR</w:delText>
        </w:r>
      </w:del>
      <w:ins w:id="195" w:author="dani" w:date="2022-02-02T11:58:00Z">
        <w:r w:rsidR="00667E9F">
          <w:t>L</w:t>
        </w:r>
      </w:ins>
      <w:ins w:id="196" w:author="dani" w:date="2022-01-23T18:04:00Z">
        <w:r>
          <w:t xml:space="preserve">ocal </w:t>
        </w:r>
      </w:ins>
      <w:ins w:id="197" w:author="dani" w:date="2022-02-02T11:58:00Z">
        <w:r w:rsidR="00667E9F">
          <w:t>P</w:t>
        </w:r>
      </w:ins>
      <w:ins w:id="198" w:author="dani" w:date="2022-02-02T11:59:00Z">
        <w:r w:rsidR="00667E9F">
          <w:t>r</w:t>
        </w:r>
      </w:ins>
      <w:ins w:id="199" w:author="dani" w:date="2022-01-23T18:04:00Z">
        <w:r>
          <w:t>ojection</w:t>
        </w:r>
      </w:ins>
      <w:r>
        <w:t xml:space="preserve"> model provide a useful empirical methodology to investigate the issue at stake for the following reasons. First, we can infer dynamic </w:t>
      </w:r>
      <w:del w:id="200" w:author="dani" w:date="2022-02-02T12:00:00Z">
        <w:r w:rsidDel="00667E9F">
          <w:delText>effects</w:delText>
        </w:r>
      </w:del>
      <w:ins w:id="201"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02" w:author="dani" w:date="2022-02-02T12:01:00Z">
        <w:r w:rsidDel="00667E9F">
          <w:delText>Second</w:delText>
        </w:r>
      </w:del>
      <w:ins w:id="203"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04" w:author="dani" w:date="2022-01-23T18:04:00Z">
        <w:r>
          <w:t xml:space="preserve">Here </w:t>
        </w:r>
      </w:ins>
      <w:del w:id="205" w:author="dani" w:date="2022-01-23T18:04:00Z">
        <w:r>
          <w:delText>W</w:delText>
        </w:r>
      </w:del>
      <w:ins w:id="206" w:author="dani" w:date="2022-01-23T18:04:00Z">
        <w:r>
          <w:t>w</w:t>
        </w:r>
      </w:ins>
      <w:r>
        <w:t xml:space="preserve">e </w:t>
      </w:r>
      <w:del w:id="207" w:author="dani" w:date="2022-01-23T18:04:00Z">
        <w:r>
          <w:delText xml:space="preserve">first </w:delText>
        </w:r>
      </w:del>
      <w:r>
        <w:t xml:space="preserve">test </w:t>
      </w:r>
      <w:del w:id="208"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ins w:id="209" w:author="dani" w:date="2022-02-02T12:02:00Z">
        <w:r w:rsidR="00667E9F">
          <w:t xml:space="preserve">, as long as the effect </w:t>
        </w:r>
        <w:r w:rsidR="00667E9F">
          <w:lastRenderedPageBreak/>
          <w:t>of direct and indirect taxation</w:t>
        </w:r>
      </w:ins>
      <w:ins w:id="210" w:author="dani" w:date="2022-02-02T12:03:00Z">
        <w:r w:rsidR="00667E9F">
          <w:t>).</w:t>
        </w:r>
      </w:ins>
      <w:del w:id="211" w:author="dani" w:date="2022-02-02T12:03:00Z">
        <w:r w:rsidDel="00667E9F">
          <w:delText>). Finally, we add an</w:delText>
        </w:r>
      </w:del>
      <w:del w:id="212" w:author="dani" w:date="2022-01-23T18:04:00Z">
        <w:r>
          <w:delText xml:space="preserve"> employment protection variable as a proxy labour market policy and the effect of minimum wages</w:delText>
        </w:r>
      </w:del>
      <w:r>
        <w:t xml:space="preserve">. </w:t>
      </w:r>
      <w:del w:id="213"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3A0CF7AA" w14:textId="757229C5" w:rsidR="006148EE" w:rsidRDefault="00720711">
      <w:pPr>
        <w:spacing w:after="360" w:line="312" w:lineRule="auto"/>
        <w:jc w:val="both"/>
      </w:pPr>
      <w:r>
        <w:t xml:space="preserve">Moreover, given the reasonable large time length of our data set, we exploit the panel structure of the data that is not reliable in a </w:t>
      </w:r>
      <w:ins w:id="214" w:author="dani" w:date="2022-02-02T12:04:00Z">
        <w:r w:rsidR="00384507">
          <w:t>traditional VAR estimate</w:t>
        </w:r>
      </w:ins>
      <w:r>
        <w:t xml:space="preserve">. As a robustness </w:t>
      </w:r>
      <w:del w:id="215" w:author="dani" w:date="2022-01-23T18:04:00Z">
        <w:r>
          <w:delText>test</w:delText>
        </w:r>
      </w:del>
      <w:ins w:id="216" w:author="dani" w:date="2022-01-23T18:04:00Z">
        <w:r>
          <w:t>test,</w:t>
        </w:r>
      </w:ins>
      <w:r>
        <w:t xml:space="preserve"> we introduce the </w:t>
      </w:r>
      <w:del w:id="217" w:author="dani" w:date="2022-01-23T18:04:00Z">
        <w:r>
          <w:delText>orthogonal difference estimates for all the specifications</w:delText>
        </w:r>
      </w:del>
      <w:ins w:id="218" w:author="dani" w:date="2022-01-23T18:04:00Z">
        <w:r>
          <w:t>counterfactual results</w:t>
        </w:r>
      </w:ins>
      <w:r>
        <w:t xml:space="preserve"> o</w:t>
      </w:r>
      <w:ins w:id="219" w:author="dani" w:date="2022-01-23T18:04:00Z">
        <w:r>
          <w:t>n</w:t>
        </w:r>
      </w:ins>
      <w:del w:id="220" w:author="dani" w:date="2022-01-23T18:04:00Z">
        <w:r>
          <w:delText>f</w:delText>
        </w:r>
      </w:del>
      <w:r>
        <w:t xml:space="preserve"> the Table 3.</w:t>
      </w:r>
    </w:p>
    <w:p w14:paraId="1E8603E2" w14:textId="77777777" w:rsidR="006148EE" w:rsidRDefault="00720711">
      <w:pPr>
        <w:spacing w:after="360" w:line="312" w:lineRule="auto"/>
        <w:jc w:val="both"/>
        <w:rPr>
          <w:b/>
        </w:rPr>
      </w:pPr>
      <w:r>
        <w:rPr>
          <w:b/>
        </w:rPr>
        <w:t>3.3. Integration, Cointegration and Convergence</w:t>
      </w:r>
    </w:p>
    <w:p w14:paraId="164FC7C0" w14:textId="77777777" w:rsidR="006148EE" w:rsidRDefault="00720711">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0DAED1A4" w14:textId="77777777" w:rsidR="006148EE" w:rsidRDefault="00720711">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6AD3F99" w14:textId="559CAB91" w:rsidR="006148EE" w:rsidRDefault="00720711">
      <w:pPr>
        <w:spacing w:after="360" w:line="312" w:lineRule="auto"/>
        <w:jc w:val="both"/>
      </w:pPr>
      <w:r>
        <w:t xml:space="preserve">The presence of unit roots in levels warrants the investigation of the existence of a long-run relationship between (the log of) Gini net, per capita real GDP, and the rest of </w:t>
      </w:r>
      <w:r w:rsidR="00C87740">
        <w:t xml:space="preserve">the </w:t>
      </w:r>
      <w:r>
        <w:t xml:space="preserve">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3F6D7AD8" w14:textId="77777777" w:rsidR="006148EE" w:rsidRDefault="00720711">
      <w:pPr>
        <w:spacing w:after="360" w:line="312" w:lineRule="auto"/>
        <w:jc w:val="both"/>
      </w:pPr>
      <w:r>
        <w:lastRenderedPageBreak/>
        <w:t xml:space="preserve">Finally, we empirically test for convergence, which is equal to testing for the stationarity of the difference between the levels of the series for any pair of countries. This would imply that the series are cointegrated. Formally: </w:t>
      </w:r>
      <m:oMath>
        <m:r>
          <w:ins w:id="221" w:author="dani" w:date="2022-01-23T18:31:00Z">
            <w:rPr>
              <w:rFonts w:ascii="Cambria Math" w:hAnsi="Cambria Math"/>
            </w:rPr>
            <m:t>(</m:t>
          </w:ins>
        </m:r>
        <m:sSub>
          <m:sSubPr>
            <m:ctrlPr>
              <w:ins w:id="222" w:author="dani" w:date="2022-01-23T18:31:00Z">
                <w:rPr>
                  <w:rFonts w:ascii="Cambria Math" w:hAnsi="Cambria Math"/>
                  <w:i/>
                </w:rPr>
              </w:ins>
            </m:ctrlPr>
          </m:sSubPr>
          <m:e>
            <m:r>
              <w:ins w:id="223" w:author="dani" w:date="2022-01-23T18:31:00Z">
                <w:rPr>
                  <w:rFonts w:ascii="Cambria Math" w:hAnsi="Cambria Math"/>
                </w:rPr>
                <m:t>y</m:t>
              </w:ins>
            </m:r>
          </m:e>
          <m:sub>
            <m:r>
              <w:ins w:id="224" w:author="dani" w:date="2022-01-23T18:31:00Z">
                <w:rPr>
                  <w:rFonts w:ascii="Cambria Math" w:hAnsi="Cambria Math"/>
                </w:rPr>
                <m:t>i,t</m:t>
              </w:ins>
            </m:r>
          </m:sub>
        </m:sSub>
        <m:r>
          <w:ins w:id="225" w:author="dani" w:date="2022-01-23T18:31:00Z">
            <w:rPr>
              <w:rFonts w:ascii="Cambria Math" w:hAnsi="Cambria Math"/>
            </w:rPr>
            <m:t>-</m:t>
          </w:ins>
        </m:r>
        <m:sSub>
          <m:sSubPr>
            <m:ctrlPr>
              <w:ins w:id="226" w:author="dani" w:date="2022-01-23T18:31:00Z">
                <w:rPr>
                  <w:rFonts w:ascii="Cambria Math" w:hAnsi="Cambria Math"/>
                  <w:i/>
                </w:rPr>
              </w:ins>
            </m:ctrlPr>
          </m:sSubPr>
          <m:e>
            <m:r>
              <w:ins w:id="227" w:author="dani" w:date="2022-01-23T18:31:00Z">
                <w:rPr>
                  <w:rFonts w:ascii="Cambria Math" w:hAnsi="Cambria Math"/>
                </w:rPr>
                <m:t>y</m:t>
              </w:ins>
            </m:r>
          </m:e>
          <m:sub>
            <m:func>
              <m:funcPr>
                <m:ctrlPr>
                  <w:ins w:id="228" w:author="dani" w:date="2022-01-23T18:31:00Z">
                    <w:rPr>
                      <w:rFonts w:ascii="Cambria Math" w:hAnsi="Cambria Math"/>
                      <w:i/>
                    </w:rPr>
                  </w:ins>
                </m:ctrlPr>
              </m:funcPr>
              <m:fName>
                <m:r>
                  <w:ins w:id="229" w:author="dani" w:date="2022-01-23T18:31:00Z">
                    <w:rPr>
                      <w:rFonts w:ascii="Cambria Math" w:hAnsi="Cambria Math"/>
                    </w:rPr>
                    <m:t>j,</m:t>
                  </w:ins>
                </m:r>
              </m:fName>
              <m:e>
                <m:r>
                  <w:ins w:id="230" w:author="dani" w:date="2022-01-23T18:31:00Z">
                    <w:rPr>
                      <w:rFonts w:ascii="Cambria Math" w:hAnsi="Cambria Math"/>
                    </w:rPr>
                    <m:t>t</m:t>
                  </w:ins>
                </m:r>
              </m:e>
            </m:func>
          </m:sub>
        </m:sSub>
        <m:r>
          <w:ins w:id="231" w:author="dani" w:date="2022-01-23T18:31:00Z">
            <w:rPr>
              <w:rFonts w:ascii="Cambria Math" w:hAnsi="Cambria Math"/>
            </w:rPr>
            <m:t>)∼</m:t>
          </w:ins>
        </m:r>
        <m:func>
          <m:funcPr>
            <m:ctrlPr>
              <w:ins w:id="232" w:author="dani" w:date="2022-01-23T18:31:00Z">
                <w:rPr>
                  <w:rFonts w:ascii="Cambria Math" w:hAnsi="Cambria Math"/>
                  <w:i/>
                </w:rPr>
              </w:ins>
            </m:ctrlPr>
          </m:funcPr>
          <m:fName>
            <m:r>
              <w:ins w:id="233" w:author="dani" w:date="2022-01-23T18:31:00Z">
                <w:rPr>
                  <w:rFonts w:ascii="Cambria Math" w:hAnsi="Cambria Math"/>
                </w:rPr>
                <m:t>I</m:t>
              </w:ins>
            </m:r>
          </m:fName>
          <m:e>
            <m:r>
              <w:ins w:id="234" w:author="dani" w:date="2022-01-23T18:31:00Z">
                <w:rPr>
                  <w:rFonts w:ascii="Cambria Math" w:hAnsi="Cambria Math"/>
                </w:rPr>
                <m:t>(</m:t>
              </w:ins>
            </m:r>
          </m:e>
        </m:func>
        <m:r>
          <w:ins w:id="235" w:author="dani" w:date="2022-01-23T18:31:00Z">
            <w:rPr>
              <w:rFonts w:ascii="Cambria Math" w:hAnsi="Cambria Math"/>
            </w:rPr>
            <m:t>0)∀(</m:t>
          </w:ins>
        </m:r>
        <m:func>
          <m:funcPr>
            <m:ctrlPr>
              <w:ins w:id="236" w:author="dani" w:date="2022-01-23T18:31:00Z">
                <w:rPr>
                  <w:rFonts w:ascii="Cambria Math" w:hAnsi="Cambria Math"/>
                  <w:i/>
                </w:rPr>
              </w:ins>
            </m:ctrlPr>
          </m:funcPr>
          <m:fName>
            <m:r>
              <w:ins w:id="237" w:author="dani" w:date="2022-01-23T18:31:00Z">
                <w:rPr>
                  <w:rFonts w:ascii="Cambria Math" w:hAnsi="Cambria Math"/>
                </w:rPr>
                <m:t>i,j</m:t>
              </w:ins>
            </m:r>
          </m:fName>
          <m:e>
            <m:r>
              <w:ins w:id="238" w:author="dani" w:date="2022-01-23T18:31:00Z">
                <w:rPr>
                  <w:rFonts w:ascii="Cambria Math" w:hAnsi="Cambria Math"/>
                </w:rPr>
                <m:t>)</m:t>
              </w:ins>
            </m:r>
          </m:e>
        </m:func>
      </m:oMath>
      <w:r>
        <w:t xml:space="preserve">, where y is (the log of) net Gini, and (i; j) are the country pairs. We follow Evans (1998) methodology, if the previous in-difference equation the condition holds, then: </w:t>
      </w:r>
      <m:oMath>
        <m:sSup>
          <m:sSupPr>
            <m:ctrlPr>
              <w:ins w:id="239" w:author="dani" w:date="2022-01-23T18:31:00Z">
                <w:rPr>
                  <w:rFonts w:ascii="Cambria Math" w:hAnsi="Cambria Math"/>
                  <w:i/>
                </w:rPr>
              </w:ins>
            </m:ctrlPr>
          </m:sSupPr>
          <m:e>
            <m:r>
              <w:ins w:id="240" w:author="dani" w:date="2022-01-23T18:31:00Z">
                <w:rPr>
                  <w:rFonts w:ascii="Cambria Math"/>
                </w:rPr>
                <m:t>N</m:t>
              </w:ins>
            </m:r>
          </m:e>
          <m:sup>
            <m:r>
              <w:ins w:id="241" w:author="dani" w:date="2022-01-23T18:31:00Z">
                <w:rPr>
                  <w:rFonts w:ascii="Cambria Math"/>
                </w:rPr>
                <m:t>-</m:t>
              </w:ins>
            </m:r>
            <m:r>
              <w:ins w:id="242" w:author="dani" w:date="2022-01-23T18:31:00Z">
                <w:rPr>
                  <w:rFonts w:ascii="Cambria Math"/>
                </w:rPr>
                <m:t>1</m:t>
              </w:ins>
            </m:r>
          </m:sup>
        </m:sSup>
        <m:nary>
          <m:naryPr>
            <m:chr m:val="∑"/>
            <m:ctrlPr>
              <w:ins w:id="243" w:author="dani" w:date="2022-01-23T18:31:00Z">
                <w:rPr>
                  <w:rFonts w:ascii="Cambria Math" w:hAnsi="Cambria Math"/>
                  <w:i/>
                </w:rPr>
              </w:ins>
            </m:ctrlPr>
          </m:naryPr>
          <m:sub>
            <m:r>
              <w:ins w:id="244" w:author="dani" w:date="2022-01-23T18:31:00Z">
                <w:rPr>
                  <w:rFonts w:ascii="Cambria Math"/>
                </w:rPr>
                <m:t>j=1</m:t>
              </w:ins>
            </m:r>
          </m:sub>
          <m:sup>
            <m:r>
              <w:ins w:id="245" w:author="dani" w:date="2022-01-23T18:31:00Z">
                <w:rPr>
                  <w:rFonts w:ascii="Cambria Math"/>
                </w:rPr>
                <m:t>N</m:t>
              </w:ins>
            </m:r>
            <m:r>
              <w:ins w:id="246" w:author="dani" w:date="2022-01-23T18:31:00Z">
                <w:rPr>
                  <w:rFonts w:ascii="Cambria Math"/>
                </w:rPr>
                <m:t>∑</m:t>
              </w:ins>
            </m:r>
          </m:sup>
          <m:e>
            <m:r>
              <w:ins w:id="247" w:author="dani" w:date="2022-01-23T18:31:00Z">
                <w:rPr>
                  <w:rFonts w:ascii="Cambria Math"/>
                </w:rPr>
                <m:t>(</m:t>
              </w:ins>
            </m:r>
            <m:sSubSup>
              <m:sSubSupPr>
                <m:ctrlPr>
                  <w:ins w:id="248" w:author="dani" w:date="2022-01-23T18:31:00Z">
                    <w:rPr>
                      <w:rFonts w:ascii="Cambria Math" w:hAnsi="Cambria Math"/>
                      <w:i/>
                    </w:rPr>
                  </w:ins>
                </m:ctrlPr>
              </m:sSubSupPr>
              <m:e>
                <m:r>
                  <w:ins w:id="249" w:author="dani" w:date="2022-01-23T18:31:00Z">
                    <w:rPr>
                      <w:rFonts w:ascii="Cambria Math"/>
                    </w:rPr>
                    <m:t>y</m:t>
                  </w:ins>
                </m:r>
              </m:e>
              <m:sub>
                <m:r>
                  <w:ins w:id="250" w:author="dani" w:date="2022-01-23T18:31:00Z">
                    <w:rPr>
                      <w:rFonts w:ascii="Cambria Math"/>
                    </w:rPr>
                    <m:t>i,t</m:t>
                  </w:ins>
                </m:r>
              </m:sub>
              <m:sup>
                <m:r>
                  <w:ins w:id="251" w:author="dani" w:date="2022-01-23T18:31:00Z">
                    <w:rPr>
                      <w:rFonts w:ascii="Cambria Math"/>
                    </w:rPr>
                    <m:t>j,t</m:t>
                  </w:ins>
                </m:r>
              </m:sup>
            </m:sSubSup>
          </m:e>
        </m:nary>
      </m:oMath>
      <w:r>
        <w:t>.</w:t>
      </w:r>
    </w:p>
    <w:p w14:paraId="660E7507" w14:textId="377DC336" w:rsidR="006148EE" w:rsidRDefault="00720711">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t>
      </w:r>
      <w:ins w:id="252" w:author="dani" w:date="2022-02-08T16:43:00Z">
        <w:r w:rsidR="00C87740">
          <w:t xml:space="preserve"> (see Table 4 Appendix)</w:t>
        </w:r>
      </w:ins>
      <w:ins w:id="253" w:author="dani" w:date="2022-02-08T16:45:00Z">
        <w:r w:rsidR="00F17549">
          <w:t xml:space="preserve">, the Openness variable presents </w:t>
        </w:r>
      </w:ins>
      <w:ins w:id="254" w:author="dani" w:date="2022-02-08T16:46:00Z">
        <w:r w:rsidR="00F17549">
          <w:t xml:space="preserve">the </w:t>
        </w:r>
      </w:ins>
      <w:ins w:id="255" w:author="dani" w:date="2022-02-08T16:45:00Z">
        <w:r w:rsidR="00F17549">
          <w:t>unit root</w:t>
        </w:r>
      </w:ins>
      <w:ins w:id="256" w:author="dani" w:date="2022-02-08T16:46:00Z">
        <w:r w:rsidR="00F17549">
          <w:t xml:space="preserve"> for both tests</w:t>
        </w:r>
      </w:ins>
      <w:r>
        <w:t>.</w:t>
      </w:r>
    </w:p>
    <w:p w14:paraId="53AC6F19" w14:textId="598DF676" w:rsidR="006148EE" w:rsidRDefault="00720711">
      <w:pPr>
        <w:spacing w:after="360" w:line="312" w:lineRule="auto"/>
        <w:jc w:val="both"/>
      </w:pPr>
      <w:r>
        <w: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t>
      </w:r>
      <w:del w:id="257" w:author="dani" w:date="2022-02-08T16:46:00Z">
        <w:r w:rsidDel="00F17549">
          <w:rPr>
            <w:rStyle w:val="Refdenotaalpie"/>
          </w:rPr>
          <w:footnoteReference w:id="12"/>
        </w:r>
      </w:del>
      <w:r>
        <w:t xml:space="preserve"> the majority of them cannot reject the null hypothesis at </w:t>
      </w:r>
      <w:ins w:id="260" w:author="dani" w:date="2022-02-08T16:46:00Z">
        <w:r w:rsidR="00F17549">
          <w:t xml:space="preserve">the </w:t>
        </w:r>
      </w:ins>
      <w:r>
        <w:t xml:space="preserve">5% level. However, the BR test rejects the null, implying convergence for the full sample, as the sub-sample of highly indebted countries. </w:t>
      </w:r>
    </w:p>
    <w:p w14:paraId="192EFEF5" w14:textId="0FB20102" w:rsidR="006148EE" w:rsidRDefault="00720711">
      <w:pPr>
        <w:spacing w:after="360" w:line="312" w:lineRule="auto"/>
        <w:jc w:val="both"/>
      </w:pPr>
      <w:r>
        <w:t xml:space="preserve">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w:t>
      </w:r>
      <w:del w:id="261" w:author="dani" w:date="2022-02-08T16:46:00Z">
        <w:r w:rsidDel="00F17549">
          <w:delText xml:space="preserve">not </w:delText>
        </w:r>
      </w:del>
      <w:ins w:id="262" w:author="dani" w:date="2022-02-08T16:46:00Z">
        <w:r w:rsidR="00F17549">
          <w:t xml:space="preserve">no </w:t>
        </w:r>
      </w:ins>
      <w:r>
        <w:t>convergence when redistribution effects are netted out.</w:t>
      </w:r>
    </w:p>
    <w:p w14:paraId="3AF7AD8F" w14:textId="77777777" w:rsidR="006148EE" w:rsidRDefault="00720711">
      <w:pPr>
        <w:spacing w:after="360" w:line="312" w:lineRule="auto"/>
        <w:jc w:val="both"/>
        <w:rPr>
          <w:b/>
        </w:rPr>
      </w:pPr>
      <w:r>
        <w:rPr>
          <w:b/>
        </w:rPr>
        <w:t>3.4. The impact on income inequality: specification features</w:t>
      </w:r>
    </w:p>
    <w:p w14:paraId="4ACA1566" w14:textId="77777777" w:rsidR="006148EE" w:rsidRDefault="00720711">
      <w:pPr>
        <w:spacing w:after="360" w:line="312" w:lineRule="auto"/>
        <w:jc w:val="both"/>
      </w:pPr>
      <w:r>
        <w:t xml:space="preserve">This section discusses the methodology applied for testing the relationship between fiscal policy and income inequality. Considering the endogenous growth models, investment in human and physical capital does affect the steady-state growth rate. Consequently, there is scope for tax and government expenditure to play a role in the economic growth process. This methodology tends to transform the temporary growth effects of fiscal policy that the neoclassical model assumes into </w:t>
      </w:r>
      <w:r>
        <w:lastRenderedPageBreak/>
        <w:t>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45A3CAB6" w14:textId="77777777" w:rsidR="006148EE" w:rsidRDefault="00720711">
      <w:pPr>
        <w:spacing w:after="360" w:line="312" w:lineRule="auto"/>
        <w:jc w:val="both"/>
      </w:pPr>
      <w:r>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37A48E18" w14:textId="6E1B4A94" w:rsidR="006148EE" w:rsidRDefault="00720711">
      <w:pPr>
        <w:pStyle w:val="Textoindependiente"/>
        <w:spacing w:line="307" w:lineRule="auto"/>
        <w:ind w:right="176"/>
        <w:jc w:val="both"/>
      </w:pPr>
      <w:r>
        <w:t>By</w:t>
      </w:r>
      <w:r>
        <w:rPr>
          <w:spacing w:val="-6"/>
        </w:rPr>
        <w:t xml:space="preserve"> </w:t>
      </w:r>
      <w:r>
        <w:t>esti</w:t>
      </w:r>
      <w:r>
        <w:rPr>
          <w:spacing w:val="-2"/>
        </w:rPr>
        <w:t>m</w:t>
      </w:r>
      <w:r>
        <w:t>ating</w:t>
      </w:r>
      <w:r>
        <w:rPr>
          <w:spacing w:val="-6"/>
        </w:rPr>
        <w:t xml:space="preserve"> </w:t>
      </w:r>
      <w:r>
        <w:t>the</w:t>
      </w:r>
      <w:r>
        <w:rPr>
          <w:w w:val="99"/>
        </w:rPr>
        <w:t xml:space="preserve"> </w:t>
      </w:r>
      <w:r>
        <w:rPr>
          <w:spacing w:val="-2"/>
        </w:rPr>
        <w:t>m</w:t>
      </w:r>
      <w:r>
        <w:t>odel</w:t>
      </w:r>
      <w:r>
        <w:rPr>
          <w:spacing w:val="-4"/>
        </w:rPr>
        <w:t xml:space="preserve"> </w:t>
      </w:r>
      <w:r>
        <w:t>as</w:t>
      </w:r>
      <w:r>
        <w:rPr>
          <w:spacing w:val="-4"/>
        </w:rPr>
        <w:t xml:space="preserve"> </w:t>
      </w:r>
      <w:r>
        <w:t>in</w:t>
      </w:r>
      <w:r>
        <w:rPr>
          <w:spacing w:val="-6"/>
        </w:rPr>
        <w:t xml:space="preserve"> </w:t>
      </w:r>
      <w:r>
        <w:t>Equation</w:t>
      </w:r>
      <w:r>
        <w:rPr>
          <w:spacing w:val="-6"/>
        </w:rPr>
        <w:t xml:space="preserve"> </w:t>
      </w:r>
      <w:r>
        <w:t>(2)</w:t>
      </w:r>
      <w:r>
        <w:rPr>
          <w:spacing w:val="-6"/>
        </w:rPr>
        <w:t xml:space="preserve"> </w:t>
      </w:r>
      <w:r>
        <w:t>we</w:t>
      </w:r>
      <w:r>
        <w:rPr>
          <w:spacing w:val="-4"/>
        </w:rPr>
        <w:t xml:space="preserve"> </w:t>
      </w:r>
      <w:r>
        <w:t>ta</w:t>
      </w:r>
      <w:r>
        <w:rPr>
          <w:spacing w:val="1"/>
        </w:rPr>
        <w:t>k</w:t>
      </w:r>
      <w:r>
        <w:t>e</w:t>
      </w:r>
      <w:r>
        <w:rPr>
          <w:spacing w:val="-6"/>
        </w:rPr>
        <w:t xml:space="preserve"> </w:t>
      </w:r>
      <w:r>
        <w:rPr>
          <w:spacing w:val="1"/>
        </w:rPr>
        <w:t>s</w:t>
      </w:r>
      <w:r>
        <w:t>e</w:t>
      </w:r>
      <w:r>
        <w:rPr>
          <w:spacing w:val="-1"/>
        </w:rPr>
        <w:t>v</w:t>
      </w:r>
      <w:r>
        <w:t>eral</w:t>
      </w:r>
      <w:r>
        <w:rPr>
          <w:spacing w:val="-6"/>
        </w:rPr>
        <w:t xml:space="preserve"> </w:t>
      </w:r>
      <w:r>
        <w:rPr>
          <w:spacing w:val="1"/>
        </w:rPr>
        <w:t>s</w:t>
      </w:r>
      <w:r>
        <w:t>teps</w:t>
      </w:r>
      <w:r>
        <w:rPr>
          <w:spacing w:val="-3"/>
        </w:rPr>
        <w:t xml:space="preserve"> </w:t>
      </w:r>
      <w:r>
        <w:t>to</w:t>
      </w:r>
      <w:r>
        <w:rPr>
          <w:spacing w:val="-6"/>
        </w:rPr>
        <w:t xml:space="preserve"> </w:t>
      </w:r>
      <w:r>
        <w:t xml:space="preserve">reduce </w:t>
      </w:r>
      <w:r>
        <w:rPr>
          <w:spacing w:val="1"/>
        </w:rPr>
        <w:t>s</w:t>
      </w:r>
      <w:r>
        <w:t>u</w:t>
      </w:r>
      <w:r>
        <w:rPr>
          <w:spacing w:val="1"/>
        </w:rPr>
        <w:t>c</w:t>
      </w:r>
      <w:r>
        <w:t>h</w:t>
      </w:r>
      <w:r>
        <w:rPr>
          <w:spacing w:val="-6"/>
        </w:rPr>
        <w:t xml:space="preserve"> </w:t>
      </w:r>
      <w:r>
        <w:t>endogeneit</w:t>
      </w:r>
      <w:r>
        <w:rPr>
          <w:spacing w:val="-2"/>
        </w:rPr>
        <w:t>y</w:t>
      </w:r>
      <w:r>
        <w:t xml:space="preserve"> proble</w:t>
      </w:r>
      <w:r>
        <w:rPr>
          <w:spacing w:val="-2"/>
        </w:rPr>
        <w:t>m</w:t>
      </w:r>
      <w:r>
        <w:t>s.</w:t>
      </w:r>
      <w:r>
        <w:rPr>
          <w:spacing w:val="-6"/>
        </w:rPr>
        <w:t xml:space="preserve"> </w:t>
      </w:r>
      <w:ins w:id="263" w:author="dani" w:date="2022-01-24T18:30:00Z">
        <w:r>
          <w:t>W</w:t>
        </w:r>
      </w:ins>
      <w:r>
        <w:t>e</w:t>
      </w:r>
      <w:r>
        <w:rPr>
          <w:spacing w:val="-6"/>
        </w:rPr>
        <w:t xml:space="preserve"> </w:t>
      </w:r>
      <w:r>
        <w:t>inclu</w:t>
      </w:r>
      <w:r>
        <w:rPr>
          <w:spacing w:val="-3"/>
        </w:rPr>
        <w:t>d</w:t>
      </w:r>
      <w:r>
        <w:t>e</w:t>
      </w:r>
      <w:r>
        <w:rPr>
          <w:spacing w:val="-6"/>
        </w:rPr>
        <w:t xml:space="preserve"> </w:t>
      </w:r>
      <w:r>
        <w:t>a</w:t>
      </w:r>
      <w:r>
        <w:rPr>
          <w:spacing w:val="-6"/>
        </w:rPr>
        <w:t xml:space="preserve"> </w:t>
      </w:r>
      <w:r>
        <w:t>set</w:t>
      </w:r>
      <w:r>
        <w:rPr>
          <w:spacing w:val="-6"/>
        </w:rPr>
        <w:t xml:space="preserve"> </w:t>
      </w:r>
      <w:r>
        <w:t>of</w:t>
      </w:r>
      <w:r>
        <w:rPr>
          <w:spacing w:val="-6"/>
        </w:rPr>
        <w:t xml:space="preserve"> </w:t>
      </w:r>
      <w:r>
        <w:t>standa</w:t>
      </w:r>
      <w:r>
        <w:rPr>
          <w:spacing w:val="-1"/>
        </w:rPr>
        <w:t>r</w:t>
      </w:r>
      <w:r>
        <w:t>d</w:t>
      </w:r>
      <w:r>
        <w:rPr>
          <w:spacing w:val="-6"/>
        </w:rPr>
        <w:t xml:space="preserve"> </w:t>
      </w:r>
      <w:r>
        <w:t>cont</w:t>
      </w:r>
      <w:r>
        <w:rPr>
          <w:spacing w:val="-1"/>
        </w:rPr>
        <w:t>r</w:t>
      </w:r>
      <w:r>
        <w:t>ol</w:t>
      </w:r>
      <w:r>
        <w:rPr>
          <w:spacing w:val="-4"/>
        </w:rPr>
        <w:t xml:space="preserve"> </w:t>
      </w:r>
      <w:r>
        <w:rPr>
          <w:spacing w:val="-2"/>
        </w:rPr>
        <w:t>v</w:t>
      </w:r>
      <w:r>
        <w:t>a</w:t>
      </w:r>
      <w:r>
        <w:rPr>
          <w:spacing w:val="-1"/>
        </w:rPr>
        <w:t>r</w:t>
      </w:r>
      <w:r>
        <w:t>iables</w:t>
      </w:r>
      <w:r>
        <w:rPr>
          <w:spacing w:val="-4"/>
        </w:rPr>
        <w:t xml:space="preserve"> </w:t>
      </w:r>
      <w:r>
        <w:t>that</w:t>
      </w:r>
      <w:r>
        <w:rPr>
          <w:spacing w:val="-6"/>
        </w:rPr>
        <w:t xml:space="preserve"> </w:t>
      </w:r>
      <w:r>
        <w:t>a</w:t>
      </w:r>
      <w:r>
        <w:rPr>
          <w:spacing w:val="-2"/>
        </w:rPr>
        <w:t>r</w:t>
      </w:r>
      <w:r>
        <w:t>e</w:t>
      </w:r>
      <w:r>
        <w:rPr>
          <w:w w:val="99"/>
        </w:rPr>
        <w:t xml:space="preserve"> </w:t>
      </w:r>
      <w:r>
        <w:t>be</w:t>
      </w:r>
      <w:r>
        <w:rPr>
          <w:spacing w:val="1"/>
        </w:rPr>
        <w:t>l</w:t>
      </w:r>
      <w:r>
        <w:t>ie</w:t>
      </w:r>
      <w:r>
        <w:rPr>
          <w:spacing w:val="-1"/>
        </w:rPr>
        <w:t>v</w:t>
      </w:r>
      <w:r>
        <w:t>ed</w:t>
      </w:r>
      <w:r>
        <w:rPr>
          <w:spacing w:val="-7"/>
        </w:rPr>
        <w:t xml:space="preserve"> </w:t>
      </w:r>
      <w:r>
        <w:t>to</w:t>
      </w:r>
      <w:r>
        <w:rPr>
          <w:spacing w:val="-6"/>
        </w:rPr>
        <w:t xml:space="preserve"> </w:t>
      </w:r>
      <w:r>
        <w:t>be</w:t>
      </w:r>
      <w:r>
        <w:rPr>
          <w:spacing w:val="-6"/>
        </w:rPr>
        <w:t xml:space="preserve"> </w:t>
      </w:r>
      <w:r>
        <w:rPr>
          <w:spacing w:val="1"/>
        </w:rPr>
        <w:t>c</w:t>
      </w:r>
      <w:r>
        <w:t>on</w:t>
      </w:r>
      <w:r>
        <w:rPr>
          <w:spacing w:val="2"/>
        </w:rPr>
        <w:t>f</w:t>
      </w:r>
      <w:r>
        <w:t>oun</w:t>
      </w:r>
      <w:r>
        <w:rPr>
          <w:spacing w:val="-2"/>
        </w:rPr>
        <w:t>d</w:t>
      </w:r>
      <w:r>
        <w:t>ing</w:t>
      </w:r>
      <w:r>
        <w:rPr>
          <w:spacing w:val="-8"/>
        </w:rPr>
        <w:t xml:space="preserve"> </w:t>
      </w:r>
      <w:r>
        <w:t>fa</w:t>
      </w:r>
      <w:r>
        <w:rPr>
          <w:spacing w:val="1"/>
        </w:rPr>
        <w:t>c</w:t>
      </w:r>
      <w:r>
        <w:t>tors</w:t>
      </w:r>
      <w:ins w:id="264" w:author="dani" w:date="2022-02-02T12:18:00Z">
        <w:r w:rsidR="00E31A3D">
          <w:t>, f</w:t>
        </w:r>
        <w:r w:rsidR="00E31A3D" w:rsidRPr="00E31A3D">
          <w:t xml:space="preserve">or example, </w:t>
        </w:r>
        <w:proofErr w:type="spellStart"/>
        <w:r w:rsidR="00E31A3D" w:rsidRPr="00E31A3D">
          <w:t>Ardagna</w:t>
        </w:r>
        <w:proofErr w:type="spellEnd"/>
        <w:r w:rsidR="00E31A3D" w:rsidRPr="00E31A3D">
          <w:t xml:space="preserve"> (2004) uses political variables as an exogenous driver for consolidation in a GLS simultaneous equation </w:t>
        </w:r>
        <w:r w:rsidR="00E31A3D">
          <w:t xml:space="preserve">growth </w:t>
        </w:r>
        <w:r w:rsidR="00E31A3D" w:rsidRPr="00E31A3D">
          <w:t>model</w:t>
        </w:r>
      </w:ins>
      <w:ins w:id="265" w:author="dani" w:date="2022-02-02T12:19:00Z">
        <w:r w:rsidR="00E31A3D">
          <w:t>.</w:t>
        </w:r>
      </w:ins>
      <w:del w:id="266" w:author="dani" w:date="2022-02-02T12:18:00Z">
        <w:r w:rsidDel="00E31A3D">
          <w:delText>.</w:delText>
        </w:r>
      </w:del>
      <w:r>
        <w:rPr>
          <w:spacing w:val="-6"/>
        </w:rPr>
        <w:t xml:space="preserve"> </w:t>
      </w:r>
      <w:r>
        <w:rPr>
          <w:spacing w:val="-1"/>
        </w:rPr>
        <w:t>O</w:t>
      </w:r>
      <w:r>
        <w:rPr>
          <w:spacing w:val="-2"/>
        </w:rPr>
        <w:t>m</w:t>
      </w:r>
      <w:r>
        <w:t>itt</w:t>
      </w:r>
      <w:r>
        <w:rPr>
          <w:spacing w:val="1"/>
        </w:rPr>
        <w:t>i</w:t>
      </w:r>
      <w:r>
        <w:t>ng</w:t>
      </w:r>
      <w:r>
        <w:rPr>
          <w:spacing w:val="-7"/>
        </w:rPr>
        <w:t xml:space="preserve"> </w:t>
      </w:r>
      <w:r>
        <w:t>the</w:t>
      </w:r>
      <w:r>
        <w:rPr>
          <w:spacing w:val="1"/>
        </w:rPr>
        <w:t>s</w:t>
      </w:r>
      <w:r>
        <w:t>e</w:t>
      </w:r>
      <w:r>
        <w:rPr>
          <w:spacing w:val="-6"/>
        </w:rPr>
        <w:t xml:space="preserve"> </w:t>
      </w:r>
      <w:r>
        <w:t>wou</w:t>
      </w:r>
      <w:r>
        <w:rPr>
          <w:spacing w:val="1"/>
        </w:rPr>
        <w:t>l</w:t>
      </w:r>
      <w:r>
        <w:t>d</w:t>
      </w:r>
      <w:r>
        <w:rPr>
          <w:spacing w:val="-7"/>
        </w:rPr>
        <w:t xml:space="preserve"> </w:t>
      </w:r>
      <w:r>
        <w:rPr>
          <w:spacing w:val="1"/>
        </w:rPr>
        <w:t>l</w:t>
      </w:r>
      <w:r>
        <w:t>ead</w:t>
      </w:r>
      <w:r>
        <w:rPr>
          <w:spacing w:val="-6"/>
        </w:rPr>
        <w:t xml:space="preserve"> </w:t>
      </w:r>
      <w:r>
        <w:t>to</w:t>
      </w:r>
      <w:r>
        <w:rPr>
          <w:spacing w:val="-7"/>
        </w:rPr>
        <w:t xml:space="preserve"> </w:t>
      </w:r>
      <w:r>
        <w:t>o</w:t>
      </w:r>
      <w:r>
        <w:rPr>
          <w:spacing w:val="-2"/>
        </w:rPr>
        <w:t>m</w:t>
      </w:r>
      <w:r>
        <w:t>itted</w:t>
      </w:r>
      <w:r>
        <w:rPr>
          <w:w w:val="99"/>
        </w:rPr>
        <w:t xml:space="preserve"> </w:t>
      </w:r>
      <w:r>
        <w:rPr>
          <w:spacing w:val="-2"/>
        </w:rPr>
        <w:t>v</w:t>
      </w:r>
      <w:r>
        <w:t>ariab</w:t>
      </w:r>
      <w:r>
        <w:rPr>
          <w:spacing w:val="1"/>
        </w:rPr>
        <w:t>l</w:t>
      </w:r>
      <w:r>
        <w:t>e</w:t>
      </w:r>
      <w:r>
        <w:rPr>
          <w:spacing w:val="-6"/>
        </w:rPr>
        <w:t xml:space="preserve"> </w:t>
      </w:r>
      <w:r>
        <w:t>b</w:t>
      </w:r>
      <w:r>
        <w:rPr>
          <w:spacing w:val="1"/>
        </w:rPr>
        <w:t>i</w:t>
      </w:r>
      <w:r>
        <w:t>as</w:t>
      </w:r>
      <w:r>
        <w:rPr>
          <w:spacing w:val="-4"/>
        </w:rPr>
        <w:t xml:space="preserve"> </w:t>
      </w:r>
      <w:r>
        <w:t>and</w:t>
      </w:r>
      <w:r>
        <w:rPr>
          <w:spacing w:val="-6"/>
        </w:rPr>
        <w:t xml:space="preserve"> </w:t>
      </w:r>
      <w:r>
        <w:t>load</w:t>
      </w:r>
      <w:r>
        <w:rPr>
          <w:spacing w:val="-6"/>
        </w:rPr>
        <w:t xml:space="preserve"> </w:t>
      </w:r>
      <w:r>
        <w:t>onto</w:t>
      </w:r>
      <w:r>
        <w:rPr>
          <w:spacing w:val="-4"/>
        </w:rPr>
        <w:t xml:space="preserve"> </w:t>
      </w:r>
      <w:r>
        <w:rPr>
          <w:spacing w:val="-3"/>
        </w:rPr>
        <w:t>t</w:t>
      </w:r>
      <w:r>
        <w:t>he</w:t>
      </w:r>
      <w:r>
        <w:rPr>
          <w:spacing w:val="-6"/>
        </w:rPr>
        <w:t xml:space="preserve"> </w:t>
      </w:r>
      <w:r>
        <w:rPr>
          <w:spacing w:val="1"/>
        </w:rPr>
        <w:t>c</w:t>
      </w:r>
      <w:r>
        <w:t>oeff</w:t>
      </w:r>
      <w:r>
        <w:rPr>
          <w:spacing w:val="1"/>
        </w:rPr>
        <w:t>i</w:t>
      </w:r>
      <w:r>
        <w:rPr>
          <w:spacing w:val="-2"/>
        </w:rPr>
        <w:t>c</w:t>
      </w:r>
      <w:r>
        <w:t>ients</w:t>
      </w:r>
      <w:r>
        <w:rPr>
          <w:spacing w:val="-4"/>
        </w:rPr>
        <w:t xml:space="preserve"> </w:t>
      </w:r>
      <w:r>
        <w:rPr>
          <w:spacing w:val="-3"/>
        </w:rPr>
        <w:t>o</w:t>
      </w:r>
      <w:r>
        <w:t>f</w:t>
      </w:r>
      <w:r>
        <w:rPr>
          <w:spacing w:val="-3"/>
        </w:rPr>
        <w:t xml:space="preserve"> </w:t>
      </w:r>
      <w:r>
        <w:t>our</w:t>
      </w:r>
      <w:r>
        <w:rPr>
          <w:spacing w:val="-6"/>
        </w:rPr>
        <w:t xml:space="preserve"> </w:t>
      </w:r>
      <w:r>
        <w:t>po</w:t>
      </w:r>
      <w:r>
        <w:rPr>
          <w:spacing w:val="1"/>
        </w:rPr>
        <w:t>l</w:t>
      </w:r>
      <w:r>
        <w:rPr>
          <w:spacing w:val="-2"/>
        </w:rPr>
        <w:t>i</w:t>
      </w:r>
      <w:r>
        <w:t>cy</w:t>
      </w:r>
      <w:r>
        <w:rPr>
          <w:spacing w:val="-3"/>
        </w:rPr>
        <w:t xml:space="preserve"> </w:t>
      </w:r>
      <w:r>
        <w:t>variab</w:t>
      </w:r>
      <w:r>
        <w:rPr>
          <w:spacing w:val="1"/>
        </w:rPr>
        <w:t>l</w:t>
      </w:r>
      <w:r>
        <w:t>es</w:t>
      </w:r>
      <w:r>
        <w:rPr>
          <w:spacing w:val="-3"/>
        </w:rPr>
        <w:t xml:space="preserve"> o</w:t>
      </w:r>
      <w:r>
        <w:t>f</w:t>
      </w:r>
      <w:r>
        <w:rPr>
          <w:spacing w:val="-3"/>
        </w:rPr>
        <w:t xml:space="preserve"> </w:t>
      </w:r>
      <w:r>
        <w:t>interest.</w:t>
      </w:r>
      <w:r>
        <w:rPr>
          <w:spacing w:val="-8"/>
        </w:rPr>
        <w:t xml:space="preserve"> </w:t>
      </w:r>
      <w:r>
        <w:t>D</w:t>
      </w:r>
      <w:r>
        <w:rPr>
          <w:spacing w:val="-3"/>
        </w:rPr>
        <w:t>e</w:t>
      </w:r>
      <w:r>
        <w:t>sp</w:t>
      </w:r>
      <w:r>
        <w:rPr>
          <w:spacing w:val="1"/>
        </w:rPr>
        <w:t>i</w:t>
      </w:r>
      <w:r>
        <w:t>te</w:t>
      </w:r>
      <w:r>
        <w:rPr>
          <w:spacing w:val="-7"/>
        </w:rPr>
        <w:t xml:space="preserve"> </w:t>
      </w:r>
      <w:r>
        <w:t>the</w:t>
      </w:r>
      <w:r>
        <w:rPr>
          <w:spacing w:val="-7"/>
        </w:rPr>
        <w:t xml:space="preserve"> </w:t>
      </w:r>
      <w:r>
        <w:rPr>
          <w:spacing w:val="1"/>
        </w:rPr>
        <w:t>i</w:t>
      </w:r>
      <w:r>
        <w:rPr>
          <w:spacing w:val="-3"/>
        </w:rPr>
        <w:t>n</w:t>
      </w:r>
      <w:r>
        <w:rPr>
          <w:spacing w:val="-2"/>
        </w:rPr>
        <w:t>c</w:t>
      </w:r>
      <w:r>
        <w:t>lu</w:t>
      </w:r>
      <w:r>
        <w:rPr>
          <w:spacing w:val="1"/>
        </w:rPr>
        <w:t>s</w:t>
      </w:r>
      <w:r>
        <w:t>ion</w:t>
      </w:r>
      <w:r>
        <w:rPr>
          <w:spacing w:val="-7"/>
        </w:rPr>
        <w:t xml:space="preserve"> </w:t>
      </w:r>
      <w:r>
        <w:rPr>
          <w:spacing w:val="-2"/>
        </w:rPr>
        <w:t>o</w:t>
      </w:r>
      <w:r>
        <w:t>f</w:t>
      </w:r>
      <w:r>
        <w:rPr>
          <w:spacing w:val="-6"/>
        </w:rPr>
        <w:t xml:space="preserve"> </w:t>
      </w:r>
      <w:r>
        <w:t>the</w:t>
      </w:r>
      <w:r>
        <w:rPr>
          <w:spacing w:val="1"/>
        </w:rPr>
        <w:t>s</w:t>
      </w:r>
      <w:r>
        <w:t>e</w:t>
      </w:r>
      <w:r>
        <w:rPr>
          <w:spacing w:val="-9"/>
        </w:rPr>
        <w:t xml:space="preserve"> </w:t>
      </w:r>
      <w:r>
        <w:t>controls,</w:t>
      </w:r>
      <w:r>
        <w:rPr>
          <w:spacing w:val="-7"/>
        </w:rPr>
        <w:t xml:space="preserve"> </w:t>
      </w:r>
      <w:r>
        <w:t>the</w:t>
      </w:r>
      <w:r>
        <w:rPr>
          <w:spacing w:val="-6"/>
        </w:rPr>
        <w:t>r</w:t>
      </w:r>
      <w:r>
        <w:t>e</w:t>
      </w:r>
      <w:r>
        <w:rPr>
          <w:spacing w:val="-7"/>
        </w:rPr>
        <w:t xml:space="preserve"> </w:t>
      </w:r>
      <w:r>
        <w:t>re</w:t>
      </w:r>
      <w:r>
        <w:rPr>
          <w:spacing w:val="-3"/>
        </w:rPr>
        <w:t>m</w:t>
      </w:r>
      <w:r>
        <w:t>a</w:t>
      </w:r>
      <w:r>
        <w:rPr>
          <w:spacing w:val="1"/>
        </w:rPr>
        <w:t>i</w:t>
      </w:r>
      <w:r>
        <w:t>ns</w:t>
      </w:r>
      <w:r>
        <w:rPr>
          <w:spacing w:val="-6"/>
        </w:rPr>
        <w:t xml:space="preserve"> </w:t>
      </w:r>
      <w:r>
        <w:t>doubt</w:t>
      </w:r>
      <w:r>
        <w:rPr>
          <w:w w:val="99"/>
        </w:rPr>
        <w:t xml:space="preserve"> </w:t>
      </w:r>
      <w:r>
        <w:t>whether</w:t>
      </w:r>
      <w:r>
        <w:rPr>
          <w:spacing w:val="-7"/>
        </w:rPr>
        <w:t xml:space="preserve"> </w:t>
      </w:r>
      <w:r>
        <w:t>a</w:t>
      </w:r>
      <w:r>
        <w:rPr>
          <w:spacing w:val="1"/>
        </w:rPr>
        <w:t>l</w:t>
      </w:r>
      <w:r>
        <w:t>l</w:t>
      </w:r>
      <w:r>
        <w:rPr>
          <w:spacing w:val="-6"/>
        </w:rPr>
        <w:t xml:space="preserve"> </w:t>
      </w:r>
      <w:r>
        <w:rPr>
          <w:spacing w:val="1"/>
        </w:rPr>
        <w:t>c</w:t>
      </w:r>
      <w:r>
        <w:t>on</w:t>
      </w:r>
      <w:r>
        <w:rPr>
          <w:spacing w:val="2"/>
        </w:rPr>
        <w:t>f</w:t>
      </w:r>
      <w:r>
        <w:t>oun</w:t>
      </w:r>
      <w:r>
        <w:rPr>
          <w:spacing w:val="-2"/>
        </w:rPr>
        <w:t>d</w:t>
      </w:r>
      <w:r>
        <w:t>ing</w:t>
      </w:r>
      <w:r>
        <w:rPr>
          <w:spacing w:val="-7"/>
        </w:rPr>
        <w:t xml:space="preserve"> </w:t>
      </w:r>
      <w:r>
        <w:rPr>
          <w:spacing w:val="-1"/>
        </w:rPr>
        <w:t>v</w:t>
      </w:r>
      <w:r>
        <w:t>ariab</w:t>
      </w:r>
      <w:r>
        <w:rPr>
          <w:spacing w:val="1"/>
        </w:rPr>
        <w:t>l</w:t>
      </w:r>
      <w:r>
        <w:t>es</w:t>
      </w:r>
      <w:r>
        <w:rPr>
          <w:spacing w:val="-6"/>
        </w:rPr>
        <w:t xml:space="preserve"> </w:t>
      </w:r>
      <w:r>
        <w:t>are</w:t>
      </w:r>
      <w:r>
        <w:rPr>
          <w:spacing w:val="-7"/>
        </w:rPr>
        <w:t xml:space="preserve"> </w:t>
      </w:r>
      <w:r>
        <w:rPr>
          <w:spacing w:val="-1"/>
        </w:rPr>
        <w:t>r</w:t>
      </w:r>
      <w:r>
        <w:t>e</w:t>
      </w:r>
      <w:r>
        <w:rPr>
          <w:spacing w:val="-2"/>
        </w:rPr>
        <w:t>m</w:t>
      </w:r>
      <w:r>
        <w:rPr>
          <w:spacing w:val="2"/>
        </w:rPr>
        <w:t>o</w:t>
      </w:r>
      <w:r>
        <w:rPr>
          <w:spacing w:val="-2"/>
        </w:rPr>
        <w:t>v</w:t>
      </w:r>
      <w:r>
        <w:t>ed</w:t>
      </w:r>
      <w:r>
        <w:rPr>
          <w:spacing w:val="-7"/>
        </w:rPr>
        <w:t xml:space="preserve"> </w:t>
      </w:r>
      <w:r>
        <w:rPr>
          <w:spacing w:val="2"/>
        </w:rPr>
        <w:t>f</w:t>
      </w:r>
      <w:r>
        <w:rPr>
          <w:spacing w:val="-1"/>
        </w:rPr>
        <w:t>r</w:t>
      </w:r>
      <w:r>
        <w:t>om</w:t>
      </w:r>
      <w:r>
        <w:rPr>
          <w:spacing w:val="-6"/>
        </w:rPr>
        <w:t xml:space="preserve"> </w:t>
      </w:r>
      <w:r>
        <w:rPr>
          <w:rFonts w:cs="Arial"/>
          <w:i/>
        </w:rPr>
        <w:t>ε</w:t>
      </w:r>
      <w:proofErr w:type="spellStart"/>
      <w:r>
        <w:rPr>
          <w:i/>
          <w:spacing w:val="2"/>
          <w:position w:val="-1"/>
          <w:sz w:val="12"/>
          <w:szCs w:val="12"/>
        </w:rPr>
        <w:t>i</w:t>
      </w:r>
      <w:r>
        <w:rPr>
          <w:i/>
          <w:position w:val="-1"/>
          <w:sz w:val="12"/>
          <w:szCs w:val="12"/>
        </w:rPr>
        <w:t>,t</w:t>
      </w:r>
      <w:proofErr w:type="spellEnd"/>
      <w:r>
        <w:rPr>
          <w:i/>
        </w:rPr>
        <w:t>.</w:t>
      </w:r>
      <w:r>
        <w:t xml:space="preserve"> In our strategy, we use annual </w:t>
      </w:r>
      <w:del w:id="267" w:author="dani" w:date="2022-02-02T12:17:00Z">
        <w:r w:rsidDel="00E31A3D">
          <w:delText>data in our regression analysis.</w:delText>
        </w:r>
      </w:del>
      <w:ins w:id="268" w:author="dani" w:date="2022-02-02T12:17:00Z">
        <w:r w:rsidR="00E31A3D">
          <w:t>,</w:t>
        </w:r>
      </w:ins>
      <w:r>
        <w:t xml:space="preserve"> </w:t>
      </w:r>
      <w:ins w:id="269" w:author="dani" w:date="2022-02-02T12:18:00Z">
        <w:r w:rsidR="00E31A3D">
          <w:t>t</w:t>
        </w:r>
      </w:ins>
      <w:del w:id="270" w:author="dani" w:date="2022-02-02T12:18:00Z">
        <w:r w:rsidDel="00E31A3D">
          <w:delText>T</w:delText>
        </w:r>
      </w:del>
      <w:r>
        <w:t>his allows us to include dynamic effects in our model and account for endogeneity.</w:t>
      </w:r>
    </w:p>
    <w:p w14:paraId="3EEC10BA" w14:textId="77777777" w:rsidR="006148EE" w:rsidRDefault="006148EE">
      <w:pPr>
        <w:pStyle w:val="Textoindependiente"/>
        <w:spacing w:line="307" w:lineRule="auto"/>
        <w:ind w:right="176"/>
        <w:jc w:val="both"/>
      </w:pPr>
    </w:p>
    <w:p w14:paraId="014A7987" w14:textId="77777777" w:rsidR="006148EE" w:rsidRDefault="00720711" w:rsidP="00215E0B">
      <w:pPr>
        <w:numPr>
          <w:ilvl w:val="0"/>
          <w:numId w:val="5"/>
        </w:numPr>
        <w:spacing w:after="360" w:line="312" w:lineRule="auto"/>
        <w:rPr>
          <w:b/>
          <w:sz w:val="28"/>
          <w:szCs w:val="28"/>
        </w:rPr>
      </w:pPr>
      <w:r>
        <w:rPr>
          <w:b/>
          <w:sz w:val="28"/>
          <w:szCs w:val="28"/>
          <w:lang w:val="en-US"/>
        </w:rPr>
        <w:t>The interaction between fiscal policies and income inequality</w:t>
      </w:r>
    </w:p>
    <w:p w14:paraId="2124EE3C" w14:textId="523AD80F" w:rsidR="006148EE" w:rsidRDefault="00720711">
      <w:pPr>
        <w:spacing w:after="360" w:line="312" w:lineRule="auto"/>
        <w:jc w:val="both"/>
        <w:rPr>
          <w:szCs w:val="22"/>
        </w:rPr>
      </w:pPr>
      <w:r>
        <w:rPr>
          <w:szCs w:val="22"/>
        </w:rPr>
        <w:t xml:space="preserve">This section presents the empirical findings of the </w:t>
      </w:r>
      <w:del w:id="271" w:author="dani" w:date="2022-02-02T12:23:00Z">
        <w:r w:rsidDel="00E31A3D">
          <w:rPr>
            <w:szCs w:val="22"/>
          </w:rPr>
          <w:delText xml:space="preserve">econometric </w:delText>
        </w:r>
      </w:del>
      <w:ins w:id="272" w:author="dani" w:date="2022-02-02T12:23:00Z">
        <w:r w:rsidR="00E31A3D">
          <w:rPr>
            <w:szCs w:val="22"/>
          </w:rPr>
          <w:t>L</w:t>
        </w:r>
      </w:ins>
      <w:ins w:id="273" w:author="dani" w:date="2022-02-15T17:07:00Z">
        <w:r w:rsidR="00215E0B">
          <w:rPr>
            <w:szCs w:val="22"/>
          </w:rPr>
          <w:t xml:space="preserve">ocal </w:t>
        </w:r>
      </w:ins>
      <w:proofErr w:type="spellStart"/>
      <w:ins w:id="274" w:author="dani" w:date="2022-02-02T12:23:00Z">
        <w:r w:rsidR="00E31A3D">
          <w:rPr>
            <w:szCs w:val="22"/>
          </w:rPr>
          <w:t>P</w:t>
        </w:r>
      </w:ins>
      <w:ins w:id="275" w:author="dani" w:date="2022-02-15T17:07:00Z">
        <w:r w:rsidR="00215E0B">
          <w:rPr>
            <w:szCs w:val="22"/>
          </w:rPr>
          <w:t>royection</w:t>
        </w:r>
      </w:ins>
      <w:proofErr w:type="spellEnd"/>
      <w:ins w:id="276"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277" w:author="dani" w:date="2022-02-02T12:24:00Z">
        <w:r w:rsidDel="00102A23">
          <w:rPr>
            <w:szCs w:val="22"/>
          </w:rPr>
          <w:delText xml:space="preserve">(Table 3) </w:delText>
        </w:r>
      </w:del>
      <w:r>
        <w:rPr>
          <w:szCs w:val="22"/>
        </w:rPr>
        <w:lastRenderedPageBreak/>
        <w:t>and economies where the crisis hit hardest</w:t>
      </w:r>
      <w:del w:id="278" w:author="dani" w:date="2022-02-02T12:25:00Z">
        <w:r w:rsidDel="00102A23">
          <w:rPr>
            <w:szCs w:val="22"/>
          </w:rPr>
          <w:delText xml:space="preserve"> (Table 4)</w:delText>
        </w:r>
      </w:del>
      <w:r>
        <w:rPr>
          <w:szCs w:val="22"/>
        </w:rPr>
        <w:t xml:space="preserve">. </w:t>
      </w:r>
      <w:del w:id="279"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280"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281" w:author="dani" w:date="2022-01-24T18:30:00Z">
        <w:r>
          <w:rPr>
            <w:szCs w:val="22"/>
          </w:rPr>
          <w:delText>an</w:delText>
        </w:r>
      </w:del>
      <w:ins w:id="282" w:author="dani" w:date="2022-01-24T18:30:00Z">
        <w:r>
          <w:rPr>
            <w:szCs w:val="22"/>
          </w:rPr>
          <w:t>a</w:t>
        </w:r>
      </w:ins>
      <w:r>
        <w:rPr>
          <w:szCs w:val="22"/>
        </w:rPr>
        <w:t xml:space="preserve"> specific measure of economic policy </w:t>
      </w:r>
      <w:del w:id="283" w:author="dani" w:date="2022-01-24T18:30:00Z">
        <w:r>
          <w:rPr>
            <w:szCs w:val="22"/>
          </w:rPr>
          <w:delText>allow</w:delText>
        </w:r>
      </w:del>
      <w:ins w:id="284" w:author="dani" w:date="2022-01-24T18:30:00Z">
        <w:r>
          <w:rPr>
            <w:szCs w:val="22"/>
          </w:rPr>
          <w:t>allows</w:t>
        </w:r>
      </w:ins>
      <w:r>
        <w:rPr>
          <w:szCs w:val="22"/>
        </w:rPr>
        <w:t xml:space="preserve"> us to investigate whether the effects of inequality shocks are indeed a result of a third factor, in our case, shocks to fiscal policies</w:t>
      </w:r>
      <w:ins w:id="285" w:author="dani" w:date="2022-02-02T12:25:00Z">
        <w:r w:rsidR="00102A23">
          <w:rPr>
            <w:szCs w:val="22"/>
          </w:rPr>
          <w:t xml:space="preserve"> and tax</w:t>
        </w:r>
      </w:ins>
      <w:ins w:id="286" w:author="dani" w:date="2022-02-02T12:26:00Z">
        <w:r w:rsidR="00102A23">
          <w:rPr>
            <w:szCs w:val="22"/>
          </w:rPr>
          <w:t>ation</w:t>
        </w:r>
      </w:ins>
      <w:del w:id="287" w:author="dani" w:date="2022-01-24T18:30:00Z">
        <w:r>
          <w:rPr>
            <w:szCs w:val="22"/>
          </w:rPr>
          <w:delText xml:space="preserve"> </w:delText>
        </w:r>
        <w:r>
          <w:rPr>
            <w:szCs w:val="22"/>
            <w:highlight w:val="yellow"/>
            <w:rPrChange w:id="288" w:author="dani" w:date="2022-01-24T18:28:00Z">
              <w:rPr>
                <w:szCs w:val="22"/>
              </w:rPr>
            </w:rPrChange>
          </w:rPr>
          <w:delText>and labour markets</w:delText>
        </w:r>
      </w:del>
      <w:r>
        <w:rPr>
          <w:szCs w:val="22"/>
        </w:rPr>
        <w:t xml:space="preserve">. </w:t>
      </w:r>
    </w:p>
    <w:p w14:paraId="0A54932B" w14:textId="77777777" w:rsidR="006148EE" w:rsidRDefault="00720711">
      <w:pPr>
        <w:pStyle w:val="Ttulo2"/>
        <w:ind w:left="0"/>
        <w:rPr>
          <w:rFonts w:ascii="Times New Roman" w:hAnsi="Times New Roman"/>
          <w:b/>
          <w:bCs/>
          <w:lang w:val="en-GB"/>
        </w:rPr>
      </w:pPr>
      <w:bookmarkStart w:id="289"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289"/>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Textoindependiente"/>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Textoindependiente"/>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290"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291" w:author="dani" w:date="2022-02-15T17:07:00Z">
        <w:r w:rsidDel="00215E0B">
          <w:rPr>
            <w:rStyle w:val="Refdenotaalpie"/>
          </w:rPr>
          <w:footnoteReference w:id="13"/>
        </w:r>
      </w:del>
    </w:p>
    <w:p w14:paraId="239C6384" w14:textId="77777777" w:rsidR="006148EE" w:rsidRDefault="00720711">
      <w:pPr>
        <w:pStyle w:val="Textoindependiente"/>
        <w:spacing w:line="302" w:lineRule="auto"/>
        <w:ind w:right="184"/>
        <w:jc w:val="both"/>
      </w:pPr>
      <w: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297" w:author="dani" w:date="2022-01-24T18:28:00Z">
            <w:rPr/>
          </w:rPrChange>
        </w:rPr>
        <w:t xml:space="preserve">with zero progressivity of PIT, one percentage point increase in the share of PIT in a </w:t>
      </w:r>
      <w:del w:id="298" w:author="dani" w:date="2022-01-24T18:30:00Z">
        <w:r>
          <w:rPr>
            <w:highlight w:val="yellow"/>
            <w:rPrChange w:id="299" w:author="dani" w:date="2022-01-24T18:28:00Z">
              <w:rPr/>
            </w:rPrChange>
          </w:rPr>
          <w:delText>1.001% point</w:delText>
        </w:r>
      </w:del>
      <w:ins w:id="300" w:author="dani" w:date="2022-01-24T18:30:00Z">
        <w:r>
          <w:rPr>
            <w:highlight w:val="yellow"/>
            <w:rPrChange w:id="301" w:author="dani" w:date="2022-01-24T18:28:00Z">
              <w:rPr/>
            </w:rPrChange>
          </w:rPr>
          <w:t>1.001%-point</w:t>
        </w:r>
      </w:ins>
      <w:r>
        <w:rPr>
          <w:highlight w:val="yellow"/>
          <w:rPrChange w:id="302"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Textoindependiente"/>
        <w:spacing w:line="307" w:lineRule="auto"/>
        <w:ind w:right="150"/>
        <w:jc w:val="both"/>
      </w:pPr>
      <w:r>
        <w:lastRenderedPageBreak/>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303" w:author="dani" w:date="2022-01-24T18:28:00Z">
            <w:rPr/>
          </w:rPrChange>
        </w:rPr>
        <w:t xml:space="preserve">For our sample, we found the expected sign, </w:t>
      </w:r>
      <w:del w:id="304" w:author="dani" w:date="2022-01-24T18:30:00Z">
        <w:r>
          <w:rPr>
            <w:highlight w:val="yellow"/>
            <w:rPrChange w:id="305" w:author="dani" w:date="2022-01-24T18:28:00Z">
              <w:rPr/>
            </w:rPrChange>
          </w:rPr>
          <w:delText>i.e.</w:delText>
        </w:r>
      </w:del>
      <w:ins w:id="306" w:author="dani" w:date="2022-01-24T18:30:00Z">
        <w:r>
          <w:rPr>
            <w:highlight w:val="yellow"/>
            <w:rPrChange w:id="307" w:author="dani" w:date="2022-01-24T18:28:00Z">
              <w:rPr/>
            </w:rPrChange>
          </w:rPr>
          <w:t>i.e.,</w:t>
        </w:r>
      </w:ins>
      <w:r>
        <w:rPr>
          <w:highlight w:val="yellow"/>
          <w:rPrChange w:id="308" w:author="dani" w:date="2022-01-24T18:28:00Z">
            <w:rPr/>
          </w:rPrChange>
        </w:rPr>
        <w:t xml:space="preserve"> higher protection helps decreasing income inequality by 1.001%</w:t>
      </w:r>
      <w:r>
        <w:t>, the result agrees with previous evidence (</w:t>
      </w:r>
      <w:r>
        <w:rPr>
          <w:shd w:val="clear" w:color="auto" w:fill="FFFFFF"/>
          <w:lang w:val="en-US"/>
        </w:rPr>
        <w:t xml:space="preserve">Barbieri, P. and </w:t>
      </w:r>
      <w:proofErr w:type="spellStart"/>
      <w:r>
        <w:rPr>
          <w:shd w:val="clear" w:color="auto" w:fill="FFFFFF"/>
          <w:lang w:val="en-US"/>
        </w:rPr>
        <w:t>Cutuli</w:t>
      </w:r>
      <w:proofErr w:type="spellEnd"/>
      <w:r>
        <w:rPr>
          <w:shd w:val="clear" w:color="auto" w:fill="FFFFFF"/>
          <w:lang w:val="en-US"/>
        </w:rPr>
        <w:t>, G., 2016</w:t>
      </w:r>
      <w:r>
        <w:t xml:space="preserve">). We believe that the perception of protection and equality rules is positive for countries with less inequality. The results are significant and consistent across both lags. </w:t>
      </w:r>
      <w:del w:id="309"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Refdenotaalpie"/>
          </w:rPr>
          <w:footnoteReference w:id="14"/>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tbl>
      <w:tblPr>
        <w:tblW w:w="10656" w:type="dxa"/>
        <w:tblInd w:w="-426" w:type="dxa"/>
        <w:tblLook w:val="04A0" w:firstRow="1" w:lastRow="0" w:firstColumn="1" w:lastColumn="0" w:noHBand="0" w:noVBand="1"/>
      </w:tblPr>
      <w:tblGrid>
        <w:gridCol w:w="1560"/>
        <w:gridCol w:w="1060"/>
        <w:gridCol w:w="1150"/>
        <w:gridCol w:w="1150"/>
        <w:gridCol w:w="1150"/>
        <w:gridCol w:w="1060"/>
        <w:gridCol w:w="1140"/>
        <w:gridCol w:w="1130"/>
        <w:gridCol w:w="1256"/>
      </w:tblGrid>
      <w:tr w:rsidR="006148EE" w14:paraId="62D951D9" w14:textId="77777777">
        <w:trPr>
          <w:trHeight w:val="283"/>
          <w:del w:id="315" w:author="dani" w:date="2022-01-24T18:30:00Z"/>
        </w:trPr>
        <w:tc>
          <w:tcPr>
            <w:tcW w:w="1560" w:type="dxa"/>
            <w:tcMar>
              <w:left w:w="70" w:type="dxa"/>
              <w:right w:w="70" w:type="dxa"/>
            </w:tcMar>
          </w:tcPr>
          <w:p w14:paraId="7FE33BC7" w14:textId="77777777" w:rsidR="006148EE" w:rsidRDefault="00720711">
            <w:pPr>
              <w:spacing w:line="288" w:lineRule="auto"/>
              <w:rPr>
                <w:del w:id="316" w:author="dani" w:date="2022-01-24T18:30:00Z"/>
                <w:b/>
                <w:bCs/>
                <w:color w:val="000000"/>
                <w:sz w:val="18"/>
                <w:lang w:val="en-US" w:eastAsia="es-ES"/>
              </w:rPr>
            </w:pPr>
            <w:del w:id="317" w:author="dani" w:date="2022-01-24T18:30:00Z">
              <w:r>
                <w:rPr>
                  <w:b/>
                  <w:bCs/>
                  <w:color w:val="000000"/>
                  <w:sz w:val="18"/>
                  <w:lang w:val="en-US" w:eastAsia="es-ES"/>
                </w:rPr>
                <w:delText>xi</w:delText>
              </w:r>
              <w:r>
                <w:rPr>
                  <w:b/>
                  <w:bCs/>
                  <w:color w:val="000000"/>
                  <w:sz w:val="18"/>
                  <w:vertAlign w:val="subscript"/>
                  <w:lang w:val="en-US" w:eastAsia="es-ES"/>
                </w:rPr>
                <w:delText xml:space="preserve">,t </w:delText>
              </w:r>
              <w:r>
                <w:rPr>
                  <w:b/>
                  <w:bCs/>
                  <w:color w:val="000000"/>
                  <w:sz w:val="18"/>
                  <w:lang w:val="en-US" w:eastAsia="es-ES"/>
                </w:rPr>
                <w:delText>variable=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B792BD7" w14:textId="77777777" w:rsidR="006148EE" w:rsidRDefault="00720711">
            <w:pPr>
              <w:spacing w:line="288" w:lineRule="auto"/>
              <w:jc w:val="center"/>
              <w:rPr>
                <w:del w:id="318" w:author="dani" w:date="2022-01-24T18:30:00Z"/>
                <w:b/>
                <w:bCs/>
                <w:color w:val="000000"/>
                <w:sz w:val="18"/>
                <w:szCs w:val="22"/>
                <w:lang w:val="en-US" w:eastAsia="es-ES"/>
              </w:rPr>
            </w:pPr>
            <w:del w:id="319" w:author="dani" w:date="2022-01-24T18:30:00Z">
              <w:r>
                <w:rPr>
                  <w:b/>
                  <w:bCs/>
                  <w:color w:val="000000"/>
                  <w:sz w:val="18"/>
                  <w:szCs w:val="22"/>
                  <w:lang w:val="en-US" w:eastAsia="es-ES"/>
                </w:rPr>
                <w:delText>In-cash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293BC56" w14:textId="77777777" w:rsidR="006148EE" w:rsidRDefault="00720711">
            <w:pPr>
              <w:spacing w:line="288" w:lineRule="auto"/>
              <w:jc w:val="center"/>
              <w:rPr>
                <w:del w:id="320" w:author="dani" w:date="2022-01-24T18:30:00Z"/>
                <w:b/>
                <w:bCs/>
                <w:color w:val="000000"/>
                <w:sz w:val="18"/>
                <w:szCs w:val="22"/>
                <w:lang w:val="en-US" w:eastAsia="es-ES"/>
              </w:rPr>
            </w:pPr>
            <w:del w:id="321" w:author="dani" w:date="2022-01-24T18:30:00Z">
              <w:r>
                <w:rPr>
                  <w:b/>
                  <w:bCs/>
                  <w:color w:val="000000"/>
                  <w:sz w:val="18"/>
                  <w:szCs w:val="22"/>
                  <w:lang w:val="en-US" w:eastAsia="es-ES"/>
                </w:rPr>
                <w:delText>In-kind transfers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8ACF1ED" w14:textId="77777777" w:rsidR="006148EE" w:rsidRDefault="00720711">
            <w:pPr>
              <w:spacing w:line="288" w:lineRule="auto"/>
              <w:jc w:val="center"/>
              <w:rPr>
                <w:del w:id="322" w:author="dani" w:date="2022-01-24T18:30:00Z"/>
                <w:b/>
                <w:bCs/>
                <w:color w:val="000000"/>
                <w:sz w:val="18"/>
                <w:szCs w:val="22"/>
                <w:lang w:val="en-US" w:eastAsia="es-ES"/>
              </w:rPr>
            </w:pPr>
            <w:del w:id="323" w:author="dani" w:date="2022-01-24T18:30:00Z">
              <w:r>
                <w:rPr>
                  <w:b/>
                  <w:bCs/>
                  <w:color w:val="000000"/>
                  <w:sz w:val="18"/>
                  <w:szCs w:val="22"/>
                  <w:lang w:val="en-US" w:eastAsia="es-ES"/>
                </w:rPr>
                <w:delText>Pensions</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DCA0444" w14:textId="77777777" w:rsidR="006148EE" w:rsidRDefault="00720711">
            <w:pPr>
              <w:spacing w:line="288" w:lineRule="auto"/>
              <w:jc w:val="center"/>
              <w:rPr>
                <w:del w:id="324" w:author="dani" w:date="2022-01-24T18:30:00Z"/>
                <w:b/>
                <w:bCs/>
                <w:color w:val="000000"/>
                <w:sz w:val="18"/>
                <w:szCs w:val="22"/>
                <w:lang w:val="en-US" w:eastAsia="es-ES"/>
              </w:rPr>
            </w:pPr>
            <w:del w:id="325" w:author="dani" w:date="2022-01-24T18:30:00Z">
              <w:r>
                <w:rPr>
                  <w:b/>
                  <w:bCs/>
                  <w:color w:val="000000"/>
                  <w:sz w:val="18"/>
                  <w:szCs w:val="22"/>
                  <w:lang w:val="en-US" w:eastAsia="es-ES"/>
                </w:rPr>
                <w:delText>Health expenditure</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A127626" w14:textId="77777777" w:rsidR="006148EE" w:rsidRDefault="00720711">
            <w:pPr>
              <w:spacing w:line="288" w:lineRule="auto"/>
              <w:jc w:val="center"/>
              <w:rPr>
                <w:del w:id="326" w:author="dani" w:date="2022-01-24T18:30:00Z"/>
                <w:b/>
                <w:bCs/>
                <w:color w:val="000000"/>
                <w:sz w:val="18"/>
                <w:szCs w:val="22"/>
                <w:lang w:val="en-US" w:eastAsia="es-ES"/>
              </w:rPr>
            </w:pPr>
            <w:del w:id="327" w:author="dani" w:date="2022-01-24T18:30:00Z">
              <w:r>
                <w:rPr>
                  <w:b/>
                  <w:bCs/>
                  <w:color w:val="000000"/>
                  <w:sz w:val="18"/>
                  <w:szCs w:val="22"/>
                  <w:lang w:val="en-US" w:eastAsia="es-ES"/>
                </w:rPr>
                <w:delText>Education expenditure</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14B7AA7" w14:textId="77777777" w:rsidR="006148EE" w:rsidRDefault="00720711">
            <w:pPr>
              <w:spacing w:line="288" w:lineRule="auto"/>
              <w:jc w:val="center"/>
              <w:rPr>
                <w:del w:id="328" w:author="dani" w:date="2022-01-24T18:30:00Z"/>
                <w:b/>
                <w:bCs/>
                <w:color w:val="000000"/>
                <w:sz w:val="18"/>
                <w:szCs w:val="22"/>
                <w:lang w:val="en-US" w:eastAsia="es-ES"/>
              </w:rPr>
            </w:pPr>
            <w:del w:id="329" w:author="dani" w:date="2022-01-24T18:30:00Z">
              <w:r>
                <w:rPr>
                  <w:b/>
                  <w:bCs/>
                  <w:color w:val="000000"/>
                  <w:sz w:val="18"/>
                  <w:szCs w:val="22"/>
                  <w:lang w:val="en-US" w:eastAsia="es-ES"/>
                </w:rPr>
                <w:delText>Income tax progressivity</w:delText>
              </w:r>
            </w:del>
          </w:p>
        </w:tc>
        <w:tc>
          <w:tcPr>
            <w:tcW w:w="113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27AD3342" w14:textId="77777777" w:rsidR="006148EE" w:rsidRDefault="00720711">
            <w:pPr>
              <w:spacing w:line="288" w:lineRule="auto"/>
              <w:jc w:val="center"/>
              <w:rPr>
                <w:del w:id="330" w:author="dani" w:date="2022-01-24T18:30:00Z"/>
                <w:b/>
                <w:bCs/>
                <w:color w:val="000000"/>
                <w:sz w:val="18"/>
                <w:szCs w:val="22"/>
                <w:lang w:val="en-US" w:eastAsia="es-ES"/>
              </w:rPr>
            </w:pPr>
            <w:del w:id="331" w:author="dani" w:date="2022-01-24T18:30:00Z">
              <w:r>
                <w:rPr>
                  <w:b/>
                  <w:bCs/>
                  <w:color w:val="000000"/>
                  <w:sz w:val="18"/>
                  <w:szCs w:val="22"/>
                  <w:lang w:val="en-US" w:eastAsia="es-ES"/>
                </w:rPr>
                <w:delText>Employment protection</w:delText>
              </w:r>
            </w:del>
          </w:p>
        </w:tc>
        <w:tc>
          <w:tcPr>
            <w:tcW w:w="1256"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tcPr>
          <w:p w14:paraId="3A94359B" w14:textId="77777777" w:rsidR="006148EE" w:rsidRDefault="00720711">
            <w:pPr>
              <w:spacing w:line="288" w:lineRule="auto"/>
              <w:jc w:val="center"/>
              <w:rPr>
                <w:del w:id="332" w:author="dani" w:date="2022-01-24T18:30:00Z"/>
                <w:b/>
                <w:bCs/>
                <w:color w:val="000000"/>
                <w:sz w:val="18"/>
                <w:szCs w:val="22"/>
                <w:lang w:val="en-US" w:eastAsia="es-ES"/>
              </w:rPr>
            </w:pPr>
            <w:del w:id="333" w:author="dani" w:date="2022-01-24T18:30:00Z">
              <w:r>
                <w:rPr>
                  <w:b/>
                  <w:bCs/>
                  <w:color w:val="000000"/>
                  <w:sz w:val="18"/>
                  <w:szCs w:val="22"/>
                  <w:lang w:val="en-US" w:eastAsia="es-ES"/>
                </w:rPr>
                <w:delText>Minimun wages</w:delText>
              </w:r>
            </w:del>
          </w:p>
        </w:tc>
      </w:tr>
      <w:tr w:rsidR="006148EE" w14:paraId="37954285" w14:textId="77777777">
        <w:trPr>
          <w:del w:id="334" w:author="dani" w:date="2022-01-24T18:30:00Z"/>
        </w:trPr>
        <w:tc>
          <w:tcPr>
            <w:tcW w:w="10656" w:type="dxa"/>
            <w:gridSpan w:val="9"/>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625EA2B" w14:textId="77777777" w:rsidR="006148EE" w:rsidRDefault="00720711">
            <w:pPr>
              <w:spacing w:line="288" w:lineRule="auto"/>
              <w:rPr>
                <w:del w:id="335" w:author="dani" w:date="2022-01-24T18:30:00Z"/>
                <w:color w:val="000000"/>
                <w:sz w:val="18"/>
                <w:szCs w:val="20"/>
                <w:lang w:val="en-US" w:eastAsia="es-ES"/>
              </w:rPr>
            </w:pPr>
            <w:del w:id="336" w:author="dani" w:date="2022-01-24T18:30:00Z">
              <w:r>
                <w:rPr>
                  <w:color w:val="000000"/>
                  <w:sz w:val="20"/>
                  <w:szCs w:val="20"/>
                  <w:lang w:val="en-US" w:eastAsia="es-ES"/>
                </w:rPr>
                <w:delText>Dependent</w:delText>
              </w:r>
              <w:r>
                <w:rPr>
                  <w:color w:val="000000"/>
                  <w:sz w:val="18"/>
                  <w:szCs w:val="20"/>
                  <w:lang w:val="en-US" w:eastAsia="es-ES"/>
                </w:rPr>
                <w:delText xml:space="preserve"> variable: Gini net income (yi</w:delText>
              </w:r>
              <w:r>
                <w:rPr>
                  <w:color w:val="000000"/>
                  <w:sz w:val="18"/>
                  <w:szCs w:val="20"/>
                  <w:vertAlign w:val="subscript"/>
                  <w:lang w:val="en-US" w:eastAsia="es-ES"/>
                </w:rPr>
                <w:delText>,t</w:delText>
              </w:r>
              <w:r>
                <w:rPr>
                  <w:color w:val="000000"/>
                  <w:sz w:val="18"/>
                  <w:szCs w:val="20"/>
                  <w:lang w:val="en-US" w:eastAsia="es-ES"/>
                </w:rPr>
                <w:delText>)</w:delText>
              </w:r>
              <w:r>
                <w:rPr>
                  <w:color w:val="000000"/>
                  <w:sz w:val="18"/>
                  <w:szCs w:val="20"/>
                  <w:lang w:val="en-US" w:eastAsia="es-ES"/>
                </w:rPr>
                <w:br/>
                <w:delText>Growth GDP per capita (bi</w:delText>
              </w:r>
              <w:r>
                <w:rPr>
                  <w:color w:val="000000"/>
                  <w:sz w:val="18"/>
                  <w:szCs w:val="20"/>
                  <w:vertAlign w:val="subscript"/>
                  <w:lang w:val="en-US" w:eastAsia="es-ES"/>
                </w:rPr>
                <w:delText>,t</w:delText>
              </w:r>
              <w:r>
                <w:rPr>
                  <w:color w:val="000000"/>
                  <w:sz w:val="18"/>
                  <w:szCs w:val="20"/>
                  <w:lang w:val="en-US" w:eastAsia="es-ES"/>
                </w:rPr>
                <w:delText>)</w:delText>
              </w:r>
            </w:del>
          </w:p>
        </w:tc>
      </w:tr>
      <w:tr w:rsidR="006148EE" w14:paraId="2B65E382" w14:textId="77777777">
        <w:trPr>
          <w:del w:id="337"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7425CC6B" w14:textId="77777777" w:rsidR="006148EE" w:rsidRPr="006148EE" w:rsidRDefault="00720711">
            <w:pPr>
              <w:rPr>
                <w:del w:id="338" w:author="dani" w:date="2022-01-24T18:30:00Z"/>
                <w:color w:val="000000"/>
                <w:sz w:val="18"/>
                <w:szCs w:val="18"/>
                <w:lang w:val="en-US" w:eastAsia="es-ES"/>
                <w:rPrChange w:id="339" w:author="dani" w:date="2022-01-24T18:28:00Z">
                  <w:rPr>
                    <w:del w:id="340" w:author="dani" w:date="2022-01-24T18:30:00Z"/>
                    <w:color w:val="000000"/>
                    <w:sz w:val="18"/>
                    <w:szCs w:val="18"/>
                    <w:lang w:val="es-ES" w:eastAsia="es-ES"/>
                  </w:rPr>
                </w:rPrChange>
              </w:rPr>
            </w:pPr>
            <w:del w:id="341" w:author="dani" w:date="2022-01-24T18:30:00Z">
              <w:r>
                <w:rPr>
                  <w:color w:val="000000"/>
                  <w:sz w:val="18"/>
                  <w:szCs w:val="18"/>
                  <w:lang w:val="en-US" w:eastAsia="es-ES"/>
                  <w:rPrChange w:id="342" w:author="dani" w:date="2022-01-24T18:28:00Z">
                    <w:rPr>
                      <w:color w:val="000000"/>
                      <w:sz w:val="18"/>
                      <w:szCs w:val="18"/>
                      <w:lang w:val="es-ES" w:eastAsia="es-ES"/>
                    </w:rPr>
                  </w:rPrChange>
                </w:rPr>
                <w:delText>yi</w:delText>
              </w:r>
              <w:r>
                <w:rPr>
                  <w:color w:val="000000"/>
                  <w:sz w:val="18"/>
                  <w:szCs w:val="18"/>
                  <w:vertAlign w:val="subscript"/>
                  <w:lang w:val="en-US" w:eastAsia="es-ES"/>
                  <w:rPrChange w:id="343"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20187C" w14:textId="77777777" w:rsidR="006148EE" w:rsidRPr="006148EE" w:rsidRDefault="00720711">
            <w:pPr>
              <w:jc w:val="center"/>
              <w:rPr>
                <w:del w:id="344" w:author="dani" w:date="2022-01-24T18:30:00Z"/>
                <w:color w:val="000000"/>
                <w:sz w:val="18"/>
                <w:szCs w:val="18"/>
                <w:lang w:val="en-US" w:eastAsia="es-ES"/>
                <w:rPrChange w:id="345" w:author="dani" w:date="2022-01-24T18:28:00Z">
                  <w:rPr>
                    <w:del w:id="346" w:author="dani" w:date="2022-01-24T18:30:00Z"/>
                    <w:color w:val="000000"/>
                    <w:sz w:val="18"/>
                    <w:szCs w:val="18"/>
                    <w:lang w:val="es-ES" w:eastAsia="es-ES"/>
                  </w:rPr>
                </w:rPrChange>
              </w:rPr>
            </w:pPr>
            <w:del w:id="347" w:author="dani" w:date="2022-01-24T18:30:00Z">
              <w:r>
                <w:rPr>
                  <w:color w:val="000000"/>
                  <w:sz w:val="18"/>
                  <w:szCs w:val="18"/>
                  <w:lang w:val="en-US"/>
                  <w:rPrChange w:id="348" w:author="dani" w:date="2022-01-24T18:28:00Z">
                    <w:rPr>
                      <w:color w:val="000000"/>
                      <w:sz w:val="18"/>
                      <w:szCs w:val="18"/>
                    </w:rPr>
                  </w:rPrChange>
                </w:rPr>
                <w:delText>0.427*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83161" w14:textId="77777777" w:rsidR="006148EE" w:rsidRPr="006148EE" w:rsidRDefault="00720711">
            <w:pPr>
              <w:jc w:val="center"/>
              <w:rPr>
                <w:del w:id="349" w:author="dani" w:date="2022-01-24T18:30:00Z"/>
                <w:color w:val="000000"/>
                <w:sz w:val="18"/>
                <w:szCs w:val="18"/>
                <w:lang w:val="en-US"/>
                <w:rPrChange w:id="350" w:author="dani" w:date="2022-01-24T18:28:00Z">
                  <w:rPr>
                    <w:del w:id="351" w:author="dani" w:date="2022-01-24T18:30:00Z"/>
                    <w:color w:val="000000"/>
                    <w:sz w:val="18"/>
                    <w:szCs w:val="18"/>
                  </w:rPr>
                </w:rPrChange>
              </w:rPr>
            </w:pPr>
            <w:del w:id="352" w:author="dani" w:date="2022-01-24T18:30:00Z">
              <w:r>
                <w:rPr>
                  <w:color w:val="000000"/>
                  <w:sz w:val="18"/>
                  <w:szCs w:val="18"/>
                  <w:lang w:val="en-US"/>
                  <w:rPrChange w:id="353" w:author="dani" w:date="2022-01-24T18:28:00Z">
                    <w:rPr>
                      <w:color w:val="000000"/>
                      <w:sz w:val="18"/>
                      <w:szCs w:val="18"/>
                    </w:rPr>
                  </w:rPrChange>
                </w:rPr>
                <w:delText>0.531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6B1208" w14:textId="77777777" w:rsidR="006148EE" w:rsidRPr="006148EE" w:rsidRDefault="00720711">
            <w:pPr>
              <w:jc w:val="center"/>
              <w:rPr>
                <w:del w:id="354" w:author="dani" w:date="2022-01-24T18:30:00Z"/>
                <w:color w:val="000000"/>
                <w:sz w:val="18"/>
                <w:szCs w:val="18"/>
                <w:lang w:val="en-US"/>
                <w:rPrChange w:id="355" w:author="dani" w:date="2022-01-24T18:28:00Z">
                  <w:rPr>
                    <w:del w:id="356" w:author="dani" w:date="2022-01-24T18:30:00Z"/>
                    <w:color w:val="000000"/>
                    <w:sz w:val="18"/>
                    <w:szCs w:val="18"/>
                  </w:rPr>
                </w:rPrChange>
              </w:rPr>
            </w:pPr>
            <w:del w:id="357" w:author="dani" w:date="2022-01-24T18:30:00Z">
              <w:r>
                <w:rPr>
                  <w:color w:val="000000"/>
                  <w:sz w:val="18"/>
                  <w:szCs w:val="18"/>
                  <w:lang w:val="en-US"/>
                  <w:rPrChange w:id="358" w:author="dani" w:date="2022-01-24T18:28:00Z">
                    <w:rPr>
                      <w:color w:val="000000"/>
                      <w:sz w:val="18"/>
                      <w:szCs w:val="18"/>
                    </w:rPr>
                  </w:rPrChange>
                </w:rPr>
                <w:delText>0.440**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9F94CC" w14:textId="77777777" w:rsidR="006148EE" w:rsidRPr="006148EE" w:rsidRDefault="00720711">
            <w:pPr>
              <w:jc w:val="center"/>
              <w:rPr>
                <w:del w:id="359" w:author="dani" w:date="2022-01-24T18:30:00Z"/>
                <w:color w:val="000000"/>
                <w:sz w:val="18"/>
                <w:szCs w:val="18"/>
                <w:highlight w:val="yellow"/>
                <w:lang w:val="en-US" w:eastAsia="es-ES"/>
                <w:rPrChange w:id="360" w:author="dani" w:date="2022-01-24T18:28:00Z">
                  <w:rPr>
                    <w:del w:id="361" w:author="dani" w:date="2022-01-24T18:30:00Z"/>
                    <w:color w:val="000000"/>
                    <w:sz w:val="18"/>
                    <w:szCs w:val="18"/>
                    <w:highlight w:val="yellow"/>
                    <w:lang w:val="es-ES" w:eastAsia="es-ES"/>
                  </w:rPr>
                </w:rPrChange>
              </w:rPr>
            </w:pPr>
            <w:del w:id="362" w:author="dani" w:date="2022-01-24T18:30:00Z">
              <w:r>
                <w:rPr>
                  <w:color w:val="000000"/>
                  <w:sz w:val="18"/>
                  <w:szCs w:val="18"/>
                  <w:lang w:val="en-US"/>
                  <w:rPrChange w:id="363" w:author="dani" w:date="2022-01-24T18:28:00Z">
                    <w:rPr>
                      <w:color w:val="000000"/>
                      <w:sz w:val="18"/>
                      <w:szCs w:val="18"/>
                    </w:rPr>
                  </w:rPrChange>
                </w:rPr>
                <w:delText>0.268*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C326D" w14:textId="77777777" w:rsidR="006148EE" w:rsidRPr="006148EE" w:rsidRDefault="00720711">
            <w:pPr>
              <w:jc w:val="center"/>
              <w:rPr>
                <w:del w:id="364" w:author="dani" w:date="2022-01-24T18:30:00Z"/>
                <w:color w:val="000000"/>
                <w:sz w:val="18"/>
                <w:szCs w:val="18"/>
                <w:lang w:val="en-US"/>
                <w:rPrChange w:id="365" w:author="dani" w:date="2022-01-24T18:28:00Z">
                  <w:rPr>
                    <w:del w:id="366" w:author="dani" w:date="2022-01-24T18:30:00Z"/>
                    <w:color w:val="000000"/>
                    <w:sz w:val="18"/>
                    <w:szCs w:val="18"/>
                  </w:rPr>
                </w:rPrChange>
              </w:rPr>
            </w:pPr>
            <w:del w:id="367" w:author="dani" w:date="2022-01-24T18:30:00Z">
              <w:r>
                <w:rPr>
                  <w:color w:val="000000"/>
                  <w:sz w:val="18"/>
                  <w:szCs w:val="18"/>
                  <w:lang w:val="en-US"/>
                  <w:rPrChange w:id="368" w:author="dani" w:date="2022-01-24T18:28:00Z">
                    <w:rPr>
                      <w:color w:val="000000"/>
                      <w:sz w:val="18"/>
                      <w:szCs w:val="18"/>
                    </w:rPr>
                  </w:rPrChange>
                </w:rPr>
                <w:delText>0.468*</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C72AAE" w14:textId="77777777" w:rsidR="006148EE" w:rsidRPr="006148EE" w:rsidRDefault="00720711">
            <w:pPr>
              <w:jc w:val="center"/>
              <w:rPr>
                <w:del w:id="369" w:author="dani" w:date="2022-01-24T18:30:00Z"/>
                <w:color w:val="000000"/>
                <w:sz w:val="18"/>
                <w:szCs w:val="18"/>
                <w:highlight w:val="yellow"/>
                <w:lang w:val="en-US" w:eastAsia="es-ES"/>
                <w:rPrChange w:id="370" w:author="dani" w:date="2022-01-24T18:28:00Z">
                  <w:rPr>
                    <w:del w:id="371" w:author="dani" w:date="2022-01-24T18:30:00Z"/>
                    <w:color w:val="000000"/>
                    <w:sz w:val="18"/>
                    <w:szCs w:val="18"/>
                    <w:highlight w:val="yellow"/>
                    <w:lang w:val="es-ES" w:eastAsia="es-ES"/>
                  </w:rPr>
                </w:rPrChange>
              </w:rPr>
            </w:pPr>
            <w:del w:id="372" w:author="dani" w:date="2022-01-24T18:30:00Z">
              <w:r>
                <w:rPr>
                  <w:color w:val="000000"/>
                  <w:sz w:val="18"/>
                  <w:szCs w:val="18"/>
                  <w:lang w:val="en-US"/>
                  <w:rPrChange w:id="373" w:author="dani" w:date="2022-01-24T18:28:00Z">
                    <w:rPr>
                      <w:color w:val="000000"/>
                      <w:sz w:val="18"/>
                      <w:szCs w:val="18"/>
                    </w:rPr>
                  </w:rPrChange>
                </w:rPr>
                <w:delText>0.059</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BD400F" w14:textId="77777777" w:rsidR="006148EE" w:rsidRPr="006148EE" w:rsidRDefault="00720711">
            <w:pPr>
              <w:jc w:val="center"/>
              <w:rPr>
                <w:del w:id="374" w:author="dani" w:date="2022-01-24T18:30:00Z"/>
                <w:color w:val="000000"/>
                <w:sz w:val="18"/>
                <w:szCs w:val="18"/>
                <w:highlight w:val="yellow"/>
                <w:lang w:val="en-US" w:eastAsia="es-ES"/>
                <w:rPrChange w:id="375" w:author="dani" w:date="2022-01-24T18:28:00Z">
                  <w:rPr>
                    <w:del w:id="376" w:author="dani" w:date="2022-01-24T18:30:00Z"/>
                    <w:color w:val="000000"/>
                    <w:sz w:val="18"/>
                    <w:szCs w:val="18"/>
                    <w:highlight w:val="yellow"/>
                    <w:lang w:val="es-ES" w:eastAsia="es-ES"/>
                  </w:rPr>
                </w:rPrChange>
              </w:rPr>
            </w:pPr>
            <w:del w:id="377" w:author="dani" w:date="2022-01-24T18:30:00Z">
              <w:r>
                <w:rPr>
                  <w:color w:val="000000"/>
                  <w:sz w:val="18"/>
                  <w:szCs w:val="22"/>
                  <w:lang w:val="en-US"/>
                  <w:rPrChange w:id="378" w:author="dani" w:date="2022-01-24T18:28:00Z">
                    <w:rPr>
                      <w:color w:val="000000"/>
                      <w:sz w:val="18"/>
                      <w:szCs w:val="22"/>
                    </w:rPr>
                  </w:rPrChange>
                </w:rPr>
                <w:delText>0.599*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4F686D" w14:textId="77777777" w:rsidR="006148EE" w:rsidRPr="006148EE" w:rsidRDefault="00720711">
            <w:pPr>
              <w:jc w:val="center"/>
              <w:rPr>
                <w:del w:id="379" w:author="dani" w:date="2022-01-24T18:30:00Z"/>
                <w:color w:val="000000"/>
                <w:sz w:val="18"/>
                <w:szCs w:val="22"/>
                <w:lang w:val="en-US"/>
                <w:rPrChange w:id="380" w:author="dani" w:date="2022-01-24T18:28:00Z">
                  <w:rPr>
                    <w:del w:id="381" w:author="dani" w:date="2022-01-24T18:30:00Z"/>
                    <w:color w:val="000000"/>
                    <w:sz w:val="18"/>
                    <w:szCs w:val="22"/>
                  </w:rPr>
                </w:rPrChange>
              </w:rPr>
            </w:pPr>
            <w:del w:id="382" w:author="dani" w:date="2022-01-24T18:30:00Z">
              <w:r>
                <w:rPr>
                  <w:color w:val="000000"/>
                  <w:sz w:val="18"/>
                  <w:szCs w:val="18"/>
                  <w:lang w:val="en-US"/>
                  <w:rPrChange w:id="383" w:author="dani" w:date="2022-01-24T18:28:00Z">
                    <w:rPr>
                      <w:color w:val="000000"/>
                      <w:sz w:val="18"/>
                      <w:szCs w:val="18"/>
                    </w:rPr>
                  </w:rPrChange>
                </w:rPr>
                <w:delText>0.273**</w:delText>
              </w:r>
            </w:del>
          </w:p>
        </w:tc>
      </w:tr>
      <w:tr w:rsidR="006148EE" w14:paraId="7D8A490F" w14:textId="77777777">
        <w:trPr>
          <w:del w:id="384"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D5B7C2" w14:textId="77777777" w:rsidR="006148EE" w:rsidRPr="006148EE" w:rsidRDefault="00720711">
            <w:pPr>
              <w:rPr>
                <w:del w:id="385" w:author="dani" w:date="2022-01-24T18:30:00Z"/>
                <w:color w:val="000000"/>
                <w:sz w:val="18"/>
                <w:szCs w:val="18"/>
                <w:lang w:val="en-US" w:eastAsia="es-ES"/>
                <w:rPrChange w:id="386" w:author="dani" w:date="2022-01-24T18:28:00Z">
                  <w:rPr>
                    <w:del w:id="387" w:author="dani" w:date="2022-01-24T18:30:00Z"/>
                    <w:color w:val="000000"/>
                    <w:sz w:val="18"/>
                    <w:szCs w:val="18"/>
                    <w:lang w:val="es-ES" w:eastAsia="es-ES"/>
                  </w:rPr>
                </w:rPrChange>
              </w:rPr>
            </w:pPr>
            <w:del w:id="388" w:author="dani" w:date="2022-01-24T18:30:00Z">
              <w:r>
                <w:rPr>
                  <w:color w:val="000000"/>
                  <w:sz w:val="18"/>
                  <w:szCs w:val="18"/>
                  <w:lang w:val="en-US" w:eastAsia="es-ES"/>
                  <w:rPrChange w:id="389" w:author="dani" w:date="2022-01-24T18:28:00Z">
                    <w:rPr>
                      <w:color w:val="000000"/>
                      <w:sz w:val="18"/>
                      <w:szCs w:val="18"/>
                      <w:lang w:val="es-ES" w:eastAsia="es-ES"/>
                    </w:rPr>
                  </w:rPrChange>
                </w:rPr>
                <w:delText>yi</w:delText>
              </w:r>
              <w:r>
                <w:rPr>
                  <w:color w:val="000000"/>
                  <w:sz w:val="18"/>
                  <w:szCs w:val="18"/>
                  <w:vertAlign w:val="subscript"/>
                  <w:lang w:val="en-US" w:eastAsia="es-ES"/>
                  <w:rPrChange w:id="390"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F77CE5" w14:textId="77777777" w:rsidR="006148EE" w:rsidRPr="006148EE" w:rsidRDefault="00720711">
            <w:pPr>
              <w:jc w:val="center"/>
              <w:rPr>
                <w:del w:id="391" w:author="dani" w:date="2022-01-24T18:30:00Z"/>
                <w:color w:val="000000"/>
                <w:sz w:val="18"/>
                <w:szCs w:val="18"/>
                <w:lang w:val="en-US" w:eastAsia="es-ES"/>
                <w:rPrChange w:id="392" w:author="dani" w:date="2022-01-24T18:28:00Z">
                  <w:rPr>
                    <w:del w:id="393" w:author="dani" w:date="2022-01-24T18:30:00Z"/>
                    <w:color w:val="000000"/>
                    <w:sz w:val="18"/>
                    <w:szCs w:val="18"/>
                    <w:lang w:val="es-ES" w:eastAsia="es-ES"/>
                  </w:rPr>
                </w:rPrChange>
              </w:rPr>
            </w:pPr>
            <w:del w:id="394" w:author="dani" w:date="2022-01-24T18:30:00Z">
              <w:r>
                <w:rPr>
                  <w:color w:val="000000"/>
                  <w:sz w:val="18"/>
                  <w:szCs w:val="18"/>
                  <w:lang w:val="en-US"/>
                  <w:rPrChange w:id="395" w:author="dani" w:date="2022-01-24T18:28:00Z">
                    <w:rPr>
                      <w:color w:val="000000"/>
                      <w:sz w:val="18"/>
                      <w:szCs w:val="18"/>
                    </w:rPr>
                  </w:rPrChange>
                </w:rPr>
                <w:delText>0.109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7F3AEE" w14:textId="77777777" w:rsidR="006148EE" w:rsidRPr="006148EE" w:rsidRDefault="00720711">
            <w:pPr>
              <w:jc w:val="center"/>
              <w:rPr>
                <w:del w:id="396" w:author="dani" w:date="2022-01-24T18:30:00Z"/>
                <w:color w:val="000000"/>
                <w:sz w:val="18"/>
                <w:szCs w:val="18"/>
                <w:lang w:val="en-US"/>
                <w:rPrChange w:id="397" w:author="dani" w:date="2022-01-24T18:28:00Z">
                  <w:rPr>
                    <w:del w:id="398" w:author="dani" w:date="2022-01-24T18:30:00Z"/>
                    <w:color w:val="000000"/>
                    <w:sz w:val="18"/>
                    <w:szCs w:val="18"/>
                  </w:rPr>
                </w:rPrChange>
              </w:rPr>
            </w:pPr>
            <w:del w:id="399" w:author="dani" w:date="2022-01-24T18:30:00Z">
              <w:r>
                <w:rPr>
                  <w:color w:val="000000"/>
                  <w:sz w:val="18"/>
                  <w:szCs w:val="18"/>
                  <w:lang w:val="en-US"/>
                  <w:rPrChange w:id="400" w:author="dani" w:date="2022-01-24T18:28:00Z">
                    <w:rPr>
                      <w:color w:val="000000"/>
                      <w:sz w:val="18"/>
                      <w:szCs w:val="18"/>
                    </w:rPr>
                  </w:rPrChange>
                </w:rPr>
                <w:delText>0.057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0478DA" w14:textId="77777777" w:rsidR="006148EE" w:rsidRPr="006148EE" w:rsidRDefault="00720711">
            <w:pPr>
              <w:jc w:val="center"/>
              <w:rPr>
                <w:del w:id="401" w:author="dani" w:date="2022-01-24T18:30:00Z"/>
                <w:color w:val="000000"/>
                <w:sz w:val="18"/>
                <w:szCs w:val="18"/>
                <w:lang w:val="en-US"/>
                <w:rPrChange w:id="402" w:author="dani" w:date="2022-01-24T18:28:00Z">
                  <w:rPr>
                    <w:del w:id="403" w:author="dani" w:date="2022-01-24T18:30:00Z"/>
                    <w:color w:val="000000"/>
                    <w:sz w:val="18"/>
                    <w:szCs w:val="18"/>
                  </w:rPr>
                </w:rPrChange>
              </w:rPr>
            </w:pPr>
            <w:del w:id="404" w:author="dani" w:date="2022-01-24T18:30:00Z">
              <w:r>
                <w:rPr>
                  <w:color w:val="000000"/>
                  <w:sz w:val="18"/>
                  <w:szCs w:val="18"/>
                  <w:lang w:val="en-US"/>
                  <w:rPrChange w:id="405" w:author="dani" w:date="2022-01-24T18:28:00Z">
                    <w:rPr>
                      <w:color w:val="000000"/>
                      <w:sz w:val="18"/>
                      <w:szCs w:val="18"/>
                    </w:rPr>
                  </w:rPrChange>
                </w:rPr>
                <w:delText>0.115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9D2C78" w14:textId="77777777" w:rsidR="006148EE" w:rsidRPr="006148EE" w:rsidRDefault="00720711">
            <w:pPr>
              <w:jc w:val="center"/>
              <w:rPr>
                <w:del w:id="406" w:author="dani" w:date="2022-01-24T18:30:00Z"/>
                <w:color w:val="000000"/>
                <w:sz w:val="18"/>
                <w:szCs w:val="18"/>
                <w:lang w:val="en-US" w:eastAsia="es-ES"/>
                <w:rPrChange w:id="407" w:author="dani" w:date="2022-01-24T18:28:00Z">
                  <w:rPr>
                    <w:del w:id="408" w:author="dani" w:date="2022-01-24T18:30:00Z"/>
                    <w:color w:val="000000"/>
                    <w:sz w:val="18"/>
                    <w:szCs w:val="18"/>
                    <w:lang w:val="es-ES" w:eastAsia="es-ES"/>
                  </w:rPr>
                </w:rPrChange>
              </w:rPr>
            </w:pPr>
            <w:del w:id="409" w:author="dani" w:date="2022-01-24T18:30:00Z">
              <w:r>
                <w:rPr>
                  <w:color w:val="000000"/>
                  <w:sz w:val="18"/>
                  <w:szCs w:val="18"/>
                  <w:lang w:val="en-US"/>
                  <w:rPrChange w:id="410" w:author="dani" w:date="2022-01-24T18:28:00Z">
                    <w:rPr>
                      <w:color w:val="000000"/>
                      <w:sz w:val="18"/>
                      <w:szCs w:val="18"/>
                    </w:rPr>
                  </w:rPrChange>
                </w:rPr>
                <w:delText>0.186**</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BFD94D" w14:textId="77777777" w:rsidR="006148EE" w:rsidRPr="006148EE" w:rsidRDefault="00720711">
            <w:pPr>
              <w:jc w:val="center"/>
              <w:rPr>
                <w:del w:id="411" w:author="dani" w:date="2022-01-24T18:30:00Z"/>
                <w:color w:val="000000"/>
                <w:sz w:val="18"/>
                <w:szCs w:val="18"/>
                <w:lang w:val="en-US"/>
                <w:rPrChange w:id="412" w:author="dani" w:date="2022-01-24T18:28:00Z">
                  <w:rPr>
                    <w:del w:id="413" w:author="dani" w:date="2022-01-24T18:30:00Z"/>
                    <w:color w:val="000000"/>
                    <w:sz w:val="18"/>
                    <w:szCs w:val="18"/>
                  </w:rPr>
                </w:rPrChange>
              </w:rPr>
            </w:pPr>
            <w:del w:id="414" w:author="dani" w:date="2022-01-24T18:30:00Z">
              <w:r>
                <w:rPr>
                  <w:color w:val="000000"/>
                  <w:sz w:val="18"/>
                  <w:szCs w:val="18"/>
                  <w:lang w:val="en-US"/>
                  <w:rPrChange w:id="415" w:author="dani" w:date="2022-01-24T18:28:00Z">
                    <w:rPr>
                      <w:color w:val="000000"/>
                      <w:sz w:val="18"/>
                      <w:szCs w:val="18"/>
                    </w:rPr>
                  </w:rPrChange>
                </w:rPr>
                <w:delText>0.082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100336C" w14:textId="77777777" w:rsidR="006148EE" w:rsidRPr="006148EE" w:rsidRDefault="00720711">
            <w:pPr>
              <w:jc w:val="center"/>
              <w:rPr>
                <w:del w:id="416" w:author="dani" w:date="2022-01-24T18:30:00Z"/>
                <w:sz w:val="18"/>
                <w:szCs w:val="18"/>
                <w:lang w:val="en-US" w:eastAsia="es-ES"/>
                <w:rPrChange w:id="417" w:author="dani" w:date="2022-01-24T18:28:00Z">
                  <w:rPr>
                    <w:del w:id="418" w:author="dani" w:date="2022-01-24T18:30:00Z"/>
                    <w:sz w:val="18"/>
                    <w:szCs w:val="18"/>
                    <w:lang w:val="es-ES" w:eastAsia="es-ES"/>
                  </w:rPr>
                </w:rPrChange>
              </w:rPr>
            </w:pPr>
            <w:del w:id="419" w:author="dani" w:date="2022-01-24T18:30:00Z">
              <w:r>
                <w:rPr>
                  <w:color w:val="000000"/>
                  <w:sz w:val="18"/>
                  <w:szCs w:val="18"/>
                  <w:lang w:val="en-US"/>
                  <w:rPrChange w:id="420" w:author="dani" w:date="2022-01-24T18:28:00Z">
                    <w:rPr>
                      <w:color w:val="000000"/>
                      <w:sz w:val="18"/>
                      <w:szCs w:val="18"/>
                    </w:rPr>
                  </w:rPrChange>
                </w:rPr>
                <w:delText>0.347*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C15E8C" w14:textId="77777777" w:rsidR="006148EE" w:rsidRPr="006148EE" w:rsidRDefault="00720711">
            <w:pPr>
              <w:jc w:val="center"/>
              <w:rPr>
                <w:del w:id="421" w:author="dani" w:date="2022-01-24T18:30:00Z"/>
                <w:color w:val="000000"/>
                <w:sz w:val="18"/>
                <w:szCs w:val="18"/>
                <w:lang w:val="en-US" w:eastAsia="es-ES"/>
                <w:rPrChange w:id="422" w:author="dani" w:date="2022-01-24T18:28:00Z">
                  <w:rPr>
                    <w:del w:id="423" w:author="dani" w:date="2022-01-24T18:30:00Z"/>
                    <w:color w:val="000000"/>
                    <w:sz w:val="18"/>
                    <w:szCs w:val="18"/>
                    <w:lang w:val="es-ES" w:eastAsia="es-ES"/>
                  </w:rPr>
                </w:rPrChange>
              </w:rPr>
            </w:pPr>
            <w:del w:id="424" w:author="dani" w:date="2022-01-24T18:30:00Z">
              <w:r>
                <w:rPr>
                  <w:color w:val="000000"/>
                  <w:sz w:val="18"/>
                  <w:szCs w:val="22"/>
                  <w:lang w:val="en-US"/>
                  <w:rPrChange w:id="425" w:author="dani" w:date="2022-01-24T18:28:00Z">
                    <w:rPr>
                      <w:color w:val="000000"/>
                      <w:sz w:val="18"/>
                      <w:szCs w:val="22"/>
                    </w:rPr>
                  </w:rPrChange>
                </w:rPr>
                <w:delText>0.087*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854F00F" w14:textId="77777777" w:rsidR="006148EE" w:rsidRPr="006148EE" w:rsidRDefault="00720711">
            <w:pPr>
              <w:jc w:val="center"/>
              <w:rPr>
                <w:del w:id="426" w:author="dani" w:date="2022-01-24T18:30:00Z"/>
                <w:color w:val="000000"/>
                <w:sz w:val="18"/>
                <w:szCs w:val="22"/>
                <w:lang w:val="en-US"/>
                <w:rPrChange w:id="427" w:author="dani" w:date="2022-01-24T18:28:00Z">
                  <w:rPr>
                    <w:del w:id="428" w:author="dani" w:date="2022-01-24T18:30:00Z"/>
                    <w:color w:val="000000"/>
                    <w:sz w:val="18"/>
                    <w:szCs w:val="22"/>
                  </w:rPr>
                </w:rPrChange>
              </w:rPr>
            </w:pPr>
            <w:del w:id="429" w:author="dani" w:date="2022-01-24T18:30:00Z">
              <w:r>
                <w:rPr>
                  <w:color w:val="000000"/>
                  <w:sz w:val="18"/>
                  <w:szCs w:val="18"/>
                  <w:lang w:val="en-US"/>
                  <w:rPrChange w:id="430" w:author="dani" w:date="2022-01-24T18:28:00Z">
                    <w:rPr>
                      <w:color w:val="000000"/>
                      <w:sz w:val="18"/>
                      <w:szCs w:val="18"/>
                    </w:rPr>
                  </w:rPrChange>
                </w:rPr>
                <w:delText>-0.442*</w:delText>
              </w:r>
            </w:del>
          </w:p>
        </w:tc>
      </w:tr>
      <w:tr w:rsidR="006148EE" w14:paraId="2A9F72F8" w14:textId="77777777">
        <w:trPr>
          <w:del w:id="43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21CDF1" w14:textId="77777777" w:rsidR="006148EE" w:rsidRPr="006148EE" w:rsidRDefault="00720711">
            <w:pPr>
              <w:rPr>
                <w:del w:id="432" w:author="dani" w:date="2022-01-24T18:30:00Z"/>
                <w:color w:val="000000"/>
                <w:sz w:val="18"/>
                <w:szCs w:val="18"/>
                <w:lang w:val="en-US" w:eastAsia="es-ES"/>
                <w:rPrChange w:id="433" w:author="dani" w:date="2022-01-24T18:28:00Z">
                  <w:rPr>
                    <w:del w:id="434" w:author="dani" w:date="2022-01-24T18:30:00Z"/>
                    <w:color w:val="000000"/>
                    <w:sz w:val="18"/>
                    <w:szCs w:val="18"/>
                    <w:lang w:val="es-ES" w:eastAsia="es-ES"/>
                  </w:rPr>
                </w:rPrChange>
              </w:rPr>
            </w:pPr>
            <w:del w:id="435" w:author="dani" w:date="2022-01-24T18:30:00Z">
              <w:r>
                <w:rPr>
                  <w:color w:val="000000"/>
                  <w:sz w:val="18"/>
                  <w:szCs w:val="18"/>
                  <w:lang w:val="en-US" w:eastAsia="es-ES"/>
                  <w:rPrChange w:id="436" w:author="dani" w:date="2022-01-24T18:28:00Z">
                    <w:rPr>
                      <w:color w:val="000000"/>
                      <w:sz w:val="18"/>
                      <w:szCs w:val="18"/>
                      <w:lang w:val="es-ES" w:eastAsia="es-ES"/>
                    </w:rPr>
                  </w:rPrChange>
                </w:rPr>
                <w:delText>bi</w:delText>
              </w:r>
              <w:r>
                <w:rPr>
                  <w:color w:val="000000"/>
                  <w:sz w:val="18"/>
                  <w:szCs w:val="18"/>
                  <w:vertAlign w:val="subscript"/>
                  <w:lang w:val="en-US" w:eastAsia="es-ES"/>
                  <w:rPrChange w:id="437"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E67C61" w14:textId="77777777" w:rsidR="006148EE" w:rsidRPr="006148EE" w:rsidRDefault="00720711">
            <w:pPr>
              <w:jc w:val="center"/>
              <w:rPr>
                <w:del w:id="438" w:author="dani" w:date="2022-01-24T18:30:00Z"/>
                <w:color w:val="000000"/>
                <w:sz w:val="18"/>
                <w:szCs w:val="18"/>
                <w:highlight w:val="yellow"/>
                <w:lang w:val="en-US" w:eastAsia="es-ES"/>
                <w:rPrChange w:id="439" w:author="dani" w:date="2022-01-24T18:28:00Z">
                  <w:rPr>
                    <w:del w:id="440" w:author="dani" w:date="2022-01-24T18:30:00Z"/>
                    <w:color w:val="000000"/>
                    <w:sz w:val="18"/>
                    <w:szCs w:val="18"/>
                    <w:highlight w:val="yellow"/>
                    <w:lang w:val="es-ES" w:eastAsia="es-ES"/>
                  </w:rPr>
                </w:rPrChange>
              </w:rPr>
            </w:pPr>
            <w:del w:id="441" w:author="dani" w:date="2022-01-24T18:30:00Z">
              <w:r>
                <w:rPr>
                  <w:color w:val="000000"/>
                  <w:sz w:val="18"/>
                  <w:szCs w:val="18"/>
                  <w:lang w:val="en-US"/>
                  <w:rPrChange w:id="442" w:author="dani" w:date="2022-01-24T18:28:00Z">
                    <w:rPr>
                      <w:color w:val="000000"/>
                      <w:sz w:val="18"/>
                      <w:szCs w:val="18"/>
                    </w:rPr>
                  </w:rPrChange>
                </w:rPr>
                <w:delText>-1.867*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3E694F" w14:textId="77777777" w:rsidR="006148EE" w:rsidRPr="006148EE" w:rsidRDefault="00720711">
            <w:pPr>
              <w:jc w:val="center"/>
              <w:rPr>
                <w:del w:id="443" w:author="dani" w:date="2022-01-24T18:30:00Z"/>
                <w:color w:val="000000"/>
                <w:sz w:val="18"/>
                <w:szCs w:val="18"/>
                <w:lang w:val="en-US"/>
                <w:rPrChange w:id="444" w:author="dani" w:date="2022-01-24T18:28:00Z">
                  <w:rPr>
                    <w:del w:id="445" w:author="dani" w:date="2022-01-24T18:30:00Z"/>
                    <w:color w:val="000000"/>
                    <w:sz w:val="18"/>
                    <w:szCs w:val="18"/>
                  </w:rPr>
                </w:rPrChange>
              </w:rPr>
            </w:pPr>
            <w:del w:id="446" w:author="dani" w:date="2022-01-24T18:30:00Z">
              <w:r>
                <w:rPr>
                  <w:color w:val="000000"/>
                  <w:sz w:val="18"/>
                  <w:szCs w:val="18"/>
                  <w:lang w:val="en-US"/>
                  <w:rPrChange w:id="447" w:author="dani" w:date="2022-01-24T18:28:00Z">
                    <w:rPr>
                      <w:color w:val="000000"/>
                      <w:sz w:val="18"/>
                      <w:szCs w:val="18"/>
                    </w:rPr>
                  </w:rPrChange>
                </w:rPr>
                <w:delText>-1.706*</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A5ACDE5" w14:textId="77777777" w:rsidR="006148EE" w:rsidRPr="006148EE" w:rsidRDefault="00720711">
            <w:pPr>
              <w:jc w:val="center"/>
              <w:rPr>
                <w:del w:id="448" w:author="dani" w:date="2022-01-24T18:30:00Z"/>
                <w:color w:val="000000"/>
                <w:sz w:val="18"/>
                <w:szCs w:val="18"/>
                <w:lang w:val="en-US"/>
                <w:rPrChange w:id="449" w:author="dani" w:date="2022-01-24T18:28:00Z">
                  <w:rPr>
                    <w:del w:id="450" w:author="dani" w:date="2022-01-24T18:30:00Z"/>
                    <w:color w:val="000000"/>
                    <w:sz w:val="18"/>
                    <w:szCs w:val="18"/>
                  </w:rPr>
                </w:rPrChange>
              </w:rPr>
            </w:pPr>
            <w:del w:id="451" w:author="dani" w:date="2022-01-24T18:30:00Z">
              <w:r>
                <w:rPr>
                  <w:color w:val="000000"/>
                  <w:sz w:val="18"/>
                  <w:szCs w:val="18"/>
                  <w:lang w:val="en-US"/>
                  <w:rPrChange w:id="452" w:author="dani" w:date="2022-01-24T18:28:00Z">
                    <w:rPr>
                      <w:color w:val="000000"/>
                      <w:sz w:val="18"/>
                      <w:szCs w:val="18"/>
                    </w:rPr>
                  </w:rPrChange>
                </w:rPr>
                <w:delText>-1.834*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899ADFE" w14:textId="77777777" w:rsidR="006148EE" w:rsidRPr="006148EE" w:rsidRDefault="00720711">
            <w:pPr>
              <w:jc w:val="center"/>
              <w:rPr>
                <w:del w:id="453" w:author="dani" w:date="2022-01-24T18:30:00Z"/>
                <w:color w:val="000000"/>
                <w:sz w:val="18"/>
                <w:szCs w:val="18"/>
                <w:highlight w:val="yellow"/>
                <w:lang w:val="en-US" w:eastAsia="es-ES"/>
                <w:rPrChange w:id="454" w:author="dani" w:date="2022-01-24T18:28:00Z">
                  <w:rPr>
                    <w:del w:id="455" w:author="dani" w:date="2022-01-24T18:30:00Z"/>
                    <w:color w:val="000000"/>
                    <w:sz w:val="18"/>
                    <w:szCs w:val="18"/>
                    <w:highlight w:val="yellow"/>
                    <w:lang w:val="es-ES" w:eastAsia="es-ES"/>
                  </w:rPr>
                </w:rPrChange>
              </w:rPr>
            </w:pPr>
            <w:del w:id="456" w:author="dani" w:date="2022-01-24T18:30:00Z">
              <w:r>
                <w:rPr>
                  <w:color w:val="000000"/>
                  <w:sz w:val="18"/>
                  <w:szCs w:val="18"/>
                  <w:lang w:val="en-US"/>
                  <w:rPrChange w:id="457" w:author="dani" w:date="2022-01-24T18:28:00Z">
                    <w:rPr>
                      <w:color w:val="000000"/>
                      <w:sz w:val="18"/>
                      <w:szCs w:val="18"/>
                    </w:rPr>
                  </w:rPrChange>
                </w:rPr>
                <w:delText>-2.119*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B4E760" w14:textId="77777777" w:rsidR="006148EE" w:rsidRPr="006148EE" w:rsidRDefault="00720711">
            <w:pPr>
              <w:jc w:val="center"/>
              <w:rPr>
                <w:del w:id="458" w:author="dani" w:date="2022-01-24T18:30:00Z"/>
                <w:color w:val="000000"/>
                <w:sz w:val="18"/>
                <w:szCs w:val="18"/>
                <w:lang w:val="en-US"/>
                <w:rPrChange w:id="459" w:author="dani" w:date="2022-01-24T18:28:00Z">
                  <w:rPr>
                    <w:del w:id="460" w:author="dani" w:date="2022-01-24T18:30:00Z"/>
                    <w:color w:val="000000"/>
                    <w:sz w:val="18"/>
                    <w:szCs w:val="18"/>
                  </w:rPr>
                </w:rPrChange>
              </w:rPr>
            </w:pPr>
            <w:del w:id="461" w:author="dani" w:date="2022-01-24T18:30:00Z">
              <w:r>
                <w:rPr>
                  <w:color w:val="000000"/>
                  <w:sz w:val="18"/>
                  <w:szCs w:val="18"/>
                  <w:lang w:val="en-US"/>
                  <w:rPrChange w:id="462" w:author="dani" w:date="2022-01-24T18:28:00Z">
                    <w:rPr>
                      <w:color w:val="000000"/>
                      <w:sz w:val="18"/>
                      <w:szCs w:val="18"/>
                    </w:rPr>
                  </w:rPrChange>
                </w:rPr>
                <w:delText>-1.664*</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1D429D" w14:textId="77777777" w:rsidR="006148EE" w:rsidRPr="006148EE" w:rsidRDefault="00720711">
            <w:pPr>
              <w:jc w:val="center"/>
              <w:rPr>
                <w:del w:id="463" w:author="dani" w:date="2022-01-24T18:30:00Z"/>
                <w:color w:val="000000"/>
                <w:sz w:val="18"/>
                <w:szCs w:val="18"/>
                <w:highlight w:val="yellow"/>
                <w:lang w:val="en-US" w:eastAsia="es-ES"/>
                <w:rPrChange w:id="464" w:author="dani" w:date="2022-01-24T18:28:00Z">
                  <w:rPr>
                    <w:del w:id="465" w:author="dani" w:date="2022-01-24T18:30:00Z"/>
                    <w:color w:val="000000"/>
                    <w:sz w:val="18"/>
                    <w:szCs w:val="18"/>
                    <w:highlight w:val="yellow"/>
                    <w:lang w:val="es-ES" w:eastAsia="es-ES"/>
                  </w:rPr>
                </w:rPrChange>
              </w:rPr>
            </w:pPr>
            <w:del w:id="466" w:author="dani" w:date="2022-01-24T18:30:00Z">
              <w:r>
                <w:rPr>
                  <w:color w:val="000000"/>
                  <w:sz w:val="18"/>
                  <w:szCs w:val="18"/>
                  <w:lang w:val="en-US"/>
                  <w:rPrChange w:id="467" w:author="dani" w:date="2022-01-24T18:28:00Z">
                    <w:rPr>
                      <w:color w:val="000000"/>
                      <w:sz w:val="18"/>
                      <w:szCs w:val="18"/>
                    </w:rPr>
                  </w:rPrChange>
                </w:rPr>
                <w:delText>-0.663*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915ABA" w14:textId="77777777" w:rsidR="006148EE" w:rsidRPr="006148EE" w:rsidRDefault="00720711">
            <w:pPr>
              <w:jc w:val="center"/>
              <w:rPr>
                <w:del w:id="468" w:author="dani" w:date="2022-01-24T18:30:00Z"/>
                <w:color w:val="000000"/>
                <w:sz w:val="18"/>
                <w:szCs w:val="18"/>
                <w:highlight w:val="yellow"/>
                <w:lang w:val="en-US" w:eastAsia="es-ES"/>
                <w:rPrChange w:id="469" w:author="dani" w:date="2022-01-24T18:28:00Z">
                  <w:rPr>
                    <w:del w:id="470" w:author="dani" w:date="2022-01-24T18:30:00Z"/>
                    <w:color w:val="000000"/>
                    <w:sz w:val="18"/>
                    <w:szCs w:val="18"/>
                    <w:highlight w:val="yellow"/>
                    <w:lang w:val="es-ES" w:eastAsia="es-ES"/>
                  </w:rPr>
                </w:rPrChange>
              </w:rPr>
            </w:pPr>
            <w:del w:id="471" w:author="dani" w:date="2022-01-24T18:30:00Z">
              <w:r>
                <w:rPr>
                  <w:color w:val="000000"/>
                  <w:sz w:val="18"/>
                  <w:szCs w:val="22"/>
                  <w:lang w:val="en-US"/>
                  <w:rPrChange w:id="472" w:author="dani" w:date="2022-01-24T18:28:00Z">
                    <w:rPr>
                      <w:color w:val="000000"/>
                      <w:sz w:val="18"/>
                      <w:szCs w:val="22"/>
                    </w:rPr>
                  </w:rPrChange>
                </w:rPr>
                <w:delText>-1.595*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52554F" w14:textId="77777777" w:rsidR="006148EE" w:rsidRPr="006148EE" w:rsidRDefault="00720711">
            <w:pPr>
              <w:jc w:val="center"/>
              <w:rPr>
                <w:del w:id="473" w:author="dani" w:date="2022-01-24T18:30:00Z"/>
                <w:color w:val="000000"/>
                <w:sz w:val="18"/>
                <w:szCs w:val="22"/>
                <w:lang w:val="en-US"/>
                <w:rPrChange w:id="474" w:author="dani" w:date="2022-01-24T18:28:00Z">
                  <w:rPr>
                    <w:del w:id="475" w:author="dani" w:date="2022-01-24T18:30:00Z"/>
                    <w:color w:val="000000"/>
                    <w:sz w:val="18"/>
                    <w:szCs w:val="22"/>
                  </w:rPr>
                </w:rPrChange>
              </w:rPr>
            </w:pPr>
            <w:del w:id="476" w:author="dani" w:date="2022-01-24T18:30:00Z">
              <w:r>
                <w:rPr>
                  <w:color w:val="000000"/>
                  <w:sz w:val="18"/>
                  <w:szCs w:val="18"/>
                  <w:lang w:val="en-US"/>
                  <w:rPrChange w:id="477" w:author="dani" w:date="2022-01-24T18:28:00Z">
                    <w:rPr>
                      <w:color w:val="000000"/>
                      <w:sz w:val="18"/>
                      <w:szCs w:val="18"/>
                    </w:rPr>
                  </w:rPrChange>
                </w:rPr>
                <w:delText>-1.693*</w:delText>
              </w:r>
            </w:del>
          </w:p>
        </w:tc>
      </w:tr>
      <w:tr w:rsidR="006148EE" w14:paraId="5DF7A6C7" w14:textId="77777777">
        <w:trPr>
          <w:del w:id="478"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0A6192" w14:textId="77777777" w:rsidR="006148EE" w:rsidRPr="006148EE" w:rsidRDefault="00720711">
            <w:pPr>
              <w:rPr>
                <w:del w:id="479" w:author="dani" w:date="2022-01-24T18:30:00Z"/>
                <w:color w:val="000000"/>
                <w:sz w:val="18"/>
                <w:szCs w:val="18"/>
                <w:lang w:val="en-US" w:eastAsia="es-ES"/>
                <w:rPrChange w:id="480" w:author="dani" w:date="2022-01-24T18:28:00Z">
                  <w:rPr>
                    <w:del w:id="481" w:author="dani" w:date="2022-01-24T18:30:00Z"/>
                    <w:color w:val="000000"/>
                    <w:sz w:val="18"/>
                    <w:szCs w:val="18"/>
                    <w:lang w:val="es-ES" w:eastAsia="es-ES"/>
                  </w:rPr>
                </w:rPrChange>
              </w:rPr>
            </w:pPr>
            <w:del w:id="482" w:author="dani" w:date="2022-01-24T18:30:00Z">
              <w:r>
                <w:rPr>
                  <w:color w:val="000000"/>
                  <w:sz w:val="18"/>
                  <w:szCs w:val="18"/>
                  <w:lang w:val="en-US" w:eastAsia="es-ES"/>
                  <w:rPrChange w:id="483" w:author="dani" w:date="2022-01-24T18:28:00Z">
                    <w:rPr>
                      <w:color w:val="000000"/>
                      <w:sz w:val="18"/>
                      <w:szCs w:val="18"/>
                      <w:lang w:val="es-ES" w:eastAsia="es-ES"/>
                    </w:rPr>
                  </w:rPrChange>
                </w:rPr>
                <w:delText>bi</w:delText>
              </w:r>
              <w:r>
                <w:rPr>
                  <w:color w:val="000000"/>
                  <w:sz w:val="18"/>
                  <w:szCs w:val="18"/>
                  <w:vertAlign w:val="subscript"/>
                  <w:lang w:val="en-US" w:eastAsia="es-ES"/>
                  <w:rPrChange w:id="484"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4DF0D6" w14:textId="77777777" w:rsidR="006148EE" w:rsidRPr="006148EE" w:rsidRDefault="00720711">
            <w:pPr>
              <w:jc w:val="center"/>
              <w:rPr>
                <w:del w:id="485" w:author="dani" w:date="2022-01-24T18:30:00Z"/>
                <w:color w:val="000000"/>
                <w:sz w:val="18"/>
                <w:szCs w:val="18"/>
                <w:highlight w:val="yellow"/>
                <w:lang w:val="en-US" w:eastAsia="es-ES"/>
                <w:rPrChange w:id="486" w:author="dani" w:date="2022-01-24T18:28:00Z">
                  <w:rPr>
                    <w:del w:id="487" w:author="dani" w:date="2022-01-24T18:30:00Z"/>
                    <w:color w:val="000000"/>
                    <w:sz w:val="18"/>
                    <w:szCs w:val="18"/>
                    <w:highlight w:val="yellow"/>
                    <w:lang w:val="es-ES" w:eastAsia="es-ES"/>
                  </w:rPr>
                </w:rPrChange>
              </w:rPr>
            </w:pPr>
            <w:del w:id="488" w:author="dani" w:date="2022-01-24T18:30:00Z">
              <w:r>
                <w:rPr>
                  <w:color w:val="000000"/>
                  <w:sz w:val="18"/>
                  <w:szCs w:val="18"/>
                  <w:lang w:val="en-US"/>
                  <w:rPrChange w:id="489" w:author="dani" w:date="2022-01-24T18:28:00Z">
                    <w:rPr>
                      <w:color w:val="000000"/>
                      <w:sz w:val="18"/>
                      <w:szCs w:val="18"/>
                    </w:rPr>
                  </w:rPrChange>
                </w:rPr>
                <w:delText>0.321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1D1092" w14:textId="77777777" w:rsidR="006148EE" w:rsidRPr="006148EE" w:rsidRDefault="00720711">
            <w:pPr>
              <w:jc w:val="center"/>
              <w:rPr>
                <w:del w:id="490" w:author="dani" w:date="2022-01-24T18:30:00Z"/>
                <w:color w:val="000000"/>
                <w:sz w:val="18"/>
                <w:szCs w:val="18"/>
                <w:lang w:val="en-US"/>
                <w:rPrChange w:id="491" w:author="dani" w:date="2022-01-24T18:28:00Z">
                  <w:rPr>
                    <w:del w:id="492" w:author="dani" w:date="2022-01-24T18:30:00Z"/>
                    <w:color w:val="000000"/>
                    <w:sz w:val="18"/>
                    <w:szCs w:val="18"/>
                  </w:rPr>
                </w:rPrChange>
              </w:rPr>
            </w:pPr>
            <w:del w:id="493" w:author="dani" w:date="2022-01-24T18:30:00Z">
              <w:r>
                <w:rPr>
                  <w:color w:val="000000"/>
                  <w:sz w:val="18"/>
                  <w:szCs w:val="18"/>
                  <w:lang w:val="en-US"/>
                  <w:rPrChange w:id="494" w:author="dani" w:date="2022-01-24T18:28:00Z">
                    <w:rPr>
                      <w:color w:val="000000"/>
                      <w:sz w:val="18"/>
                      <w:szCs w:val="18"/>
                    </w:rPr>
                  </w:rPrChange>
                </w:rPr>
                <w:delText>0.513**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1167CF" w14:textId="77777777" w:rsidR="006148EE" w:rsidRPr="006148EE" w:rsidRDefault="00720711">
            <w:pPr>
              <w:jc w:val="center"/>
              <w:rPr>
                <w:del w:id="495" w:author="dani" w:date="2022-01-24T18:30:00Z"/>
                <w:color w:val="000000"/>
                <w:sz w:val="18"/>
                <w:szCs w:val="18"/>
                <w:lang w:val="en-US"/>
                <w:rPrChange w:id="496" w:author="dani" w:date="2022-01-24T18:28:00Z">
                  <w:rPr>
                    <w:del w:id="497" w:author="dani" w:date="2022-01-24T18:30:00Z"/>
                    <w:color w:val="000000"/>
                    <w:sz w:val="18"/>
                    <w:szCs w:val="18"/>
                  </w:rPr>
                </w:rPrChange>
              </w:rPr>
            </w:pPr>
            <w:del w:id="498" w:author="dani" w:date="2022-01-24T18:30:00Z">
              <w:r>
                <w:rPr>
                  <w:color w:val="000000"/>
                  <w:sz w:val="18"/>
                  <w:szCs w:val="18"/>
                  <w:lang w:val="en-US"/>
                  <w:rPrChange w:id="499" w:author="dani" w:date="2022-01-24T18:28:00Z">
                    <w:rPr>
                      <w:color w:val="000000"/>
                      <w:sz w:val="18"/>
                      <w:szCs w:val="18"/>
                    </w:rPr>
                  </w:rPrChange>
                </w:rPr>
                <w:delText>0.339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C867F0" w14:textId="77777777" w:rsidR="006148EE" w:rsidRPr="006148EE" w:rsidRDefault="00720711">
            <w:pPr>
              <w:jc w:val="center"/>
              <w:rPr>
                <w:del w:id="500" w:author="dani" w:date="2022-01-24T18:30:00Z"/>
                <w:color w:val="000000"/>
                <w:sz w:val="18"/>
                <w:szCs w:val="18"/>
                <w:highlight w:val="yellow"/>
                <w:lang w:val="en-US" w:eastAsia="es-ES"/>
                <w:rPrChange w:id="501" w:author="dani" w:date="2022-01-24T18:28:00Z">
                  <w:rPr>
                    <w:del w:id="502" w:author="dani" w:date="2022-01-24T18:30:00Z"/>
                    <w:color w:val="000000"/>
                    <w:sz w:val="18"/>
                    <w:szCs w:val="18"/>
                    <w:highlight w:val="yellow"/>
                    <w:lang w:val="es-ES" w:eastAsia="es-ES"/>
                  </w:rPr>
                </w:rPrChange>
              </w:rPr>
            </w:pPr>
            <w:del w:id="503" w:author="dani" w:date="2022-01-24T18:30:00Z">
              <w:r>
                <w:rPr>
                  <w:color w:val="000000"/>
                  <w:sz w:val="18"/>
                  <w:szCs w:val="18"/>
                  <w:lang w:val="en-US"/>
                  <w:rPrChange w:id="504" w:author="dani" w:date="2022-01-24T18:28:00Z">
                    <w:rPr>
                      <w:color w:val="000000"/>
                      <w:sz w:val="18"/>
                      <w:szCs w:val="18"/>
                    </w:rPr>
                  </w:rPrChange>
                </w:rPr>
                <w:delText>-0.012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482E16" w14:textId="77777777" w:rsidR="006148EE" w:rsidRPr="006148EE" w:rsidRDefault="00720711">
            <w:pPr>
              <w:jc w:val="center"/>
              <w:rPr>
                <w:del w:id="505" w:author="dani" w:date="2022-01-24T18:30:00Z"/>
                <w:color w:val="000000"/>
                <w:sz w:val="18"/>
                <w:szCs w:val="18"/>
                <w:lang w:val="en-US"/>
                <w:rPrChange w:id="506" w:author="dani" w:date="2022-01-24T18:28:00Z">
                  <w:rPr>
                    <w:del w:id="507" w:author="dani" w:date="2022-01-24T18:30:00Z"/>
                    <w:color w:val="000000"/>
                    <w:sz w:val="18"/>
                    <w:szCs w:val="18"/>
                  </w:rPr>
                </w:rPrChange>
              </w:rPr>
            </w:pPr>
            <w:del w:id="508" w:author="dani" w:date="2022-01-24T18:30:00Z">
              <w:r>
                <w:rPr>
                  <w:color w:val="000000"/>
                  <w:sz w:val="18"/>
                  <w:szCs w:val="18"/>
                  <w:lang w:val="en-US"/>
                  <w:rPrChange w:id="509" w:author="dani" w:date="2022-01-24T18:28:00Z">
                    <w:rPr>
                      <w:color w:val="000000"/>
                      <w:sz w:val="18"/>
                      <w:szCs w:val="18"/>
                    </w:rPr>
                  </w:rPrChange>
                </w:rPr>
                <w:delText>0.407**</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1D0245" w14:textId="77777777" w:rsidR="006148EE" w:rsidRPr="006148EE" w:rsidRDefault="00720711">
            <w:pPr>
              <w:jc w:val="center"/>
              <w:rPr>
                <w:del w:id="510" w:author="dani" w:date="2022-01-24T18:30:00Z"/>
                <w:color w:val="000000"/>
                <w:sz w:val="18"/>
                <w:szCs w:val="18"/>
                <w:lang w:val="en-US" w:eastAsia="es-ES"/>
                <w:rPrChange w:id="511" w:author="dani" w:date="2022-01-24T18:28:00Z">
                  <w:rPr>
                    <w:del w:id="512" w:author="dani" w:date="2022-01-24T18:30:00Z"/>
                    <w:color w:val="000000"/>
                    <w:sz w:val="18"/>
                    <w:szCs w:val="18"/>
                    <w:lang w:val="es-ES" w:eastAsia="es-ES"/>
                  </w:rPr>
                </w:rPrChange>
              </w:rPr>
            </w:pPr>
            <w:del w:id="513" w:author="dani" w:date="2022-01-24T18:30:00Z">
              <w:r>
                <w:rPr>
                  <w:color w:val="000000"/>
                  <w:sz w:val="18"/>
                  <w:szCs w:val="18"/>
                  <w:lang w:val="en-US"/>
                  <w:rPrChange w:id="514" w:author="dani" w:date="2022-01-24T18:28:00Z">
                    <w:rPr>
                      <w:color w:val="000000"/>
                      <w:sz w:val="18"/>
                      <w:szCs w:val="18"/>
                    </w:rPr>
                  </w:rPrChange>
                </w:rPr>
                <w:delText>0.332**</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ECE9B6" w14:textId="77777777" w:rsidR="006148EE" w:rsidRPr="006148EE" w:rsidRDefault="00720711">
            <w:pPr>
              <w:jc w:val="center"/>
              <w:rPr>
                <w:del w:id="515" w:author="dani" w:date="2022-01-24T18:30:00Z"/>
                <w:color w:val="000000"/>
                <w:sz w:val="18"/>
                <w:szCs w:val="18"/>
                <w:lang w:val="en-US" w:eastAsia="es-ES"/>
                <w:rPrChange w:id="516" w:author="dani" w:date="2022-01-24T18:28:00Z">
                  <w:rPr>
                    <w:del w:id="517" w:author="dani" w:date="2022-01-24T18:30:00Z"/>
                    <w:color w:val="000000"/>
                    <w:sz w:val="18"/>
                    <w:szCs w:val="18"/>
                    <w:lang w:val="es-ES" w:eastAsia="es-ES"/>
                  </w:rPr>
                </w:rPrChange>
              </w:rPr>
            </w:pPr>
            <w:del w:id="518" w:author="dani" w:date="2022-01-24T18:30:00Z">
              <w:r>
                <w:rPr>
                  <w:color w:val="000000"/>
                  <w:sz w:val="18"/>
                  <w:szCs w:val="22"/>
                  <w:lang w:val="en-US"/>
                  <w:rPrChange w:id="519" w:author="dani" w:date="2022-01-24T18:28:00Z">
                    <w:rPr>
                      <w:color w:val="000000"/>
                      <w:sz w:val="18"/>
                      <w:szCs w:val="22"/>
                    </w:rPr>
                  </w:rPrChange>
                </w:rPr>
                <w:delText>0.065</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CE9A06" w14:textId="77777777" w:rsidR="006148EE" w:rsidRPr="006148EE" w:rsidRDefault="00720711">
            <w:pPr>
              <w:jc w:val="center"/>
              <w:rPr>
                <w:del w:id="520" w:author="dani" w:date="2022-01-24T18:30:00Z"/>
                <w:color w:val="000000"/>
                <w:sz w:val="18"/>
                <w:szCs w:val="22"/>
                <w:lang w:val="en-US"/>
                <w:rPrChange w:id="521" w:author="dani" w:date="2022-01-24T18:28:00Z">
                  <w:rPr>
                    <w:del w:id="522" w:author="dani" w:date="2022-01-24T18:30:00Z"/>
                    <w:color w:val="000000"/>
                    <w:sz w:val="18"/>
                    <w:szCs w:val="22"/>
                  </w:rPr>
                </w:rPrChange>
              </w:rPr>
            </w:pPr>
            <w:del w:id="523" w:author="dani" w:date="2022-01-24T18:30:00Z">
              <w:r>
                <w:rPr>
                  <w:color w:val="000000"/>
                  <w:sz w:val="18"/>
                  <w:szCs w:val="18"/>
                  <w:lang w:val="en-US"/>
                  <w:rPrChange w:id="524" w:author="dani" w:date="2022-01-24T18:28:00Z">
                    <w:rPr>
                      <w:color w:val="000000"/>
                      <w:sz w:val="18"/>
                      <w:szCs w:val="18"/>
                    </w:rPr>
                  </w:rPrChange>
                </w:rPr>
                <w:delText>0.698**</w:delText>
              </w:r>
            </w:del>
          </w:p>
        </w:tc>
      </w:tr>
      <w:tr w:rsidR="006148EE" w14:paraId="627EBE99" w14:textId="77777777">
        <w:trPr>
          <w:del w:id="52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0C60EE4" w14:textId="77777777" w:rsidR="006148EE" w:rsidRPr="006148EE" w:rsidRDefault="00720711">
            <w:pPr>
              <w:rPr>
                <w:del w:id="526" w:author="dani" w:date="2022-01-24T18:30:00Z"/>
                <w:color w:val="000000"/>
                <w:sz w:val="18"/>
                <w:szCs w:val="18"/>
                <w:lang w:val="en-US" w:eastAsia="es-ES"/>
                <w:rPrChange w:id="527" w:author="dani" w:date="2022-01-24T18:28:00Z">
                  <w:rPr>
                    <w:del w:id="528" w:author="dani" w:date="2022-01-24T18:30:00Z"/>
                    <w:color w:val="000000"/>
                    <w:sz w:val="18"/>
                    <w:szCs w:val="18"/>
                    <w:lang w:val="es-ES" w:eastAsia="es-ES"/>
                  </w:rPr>
                </w:rPrChange>
              </w:rPr>
            </w:pPr>
            <w:del w:id="529" w:author="dani" w:date="2022-01-24T18:30:00Z">
              <w:r>
                <w:rPr>
                  <w:color w:val="000000"/>
                  <w:sz w:val="18"/>
                  <w:szCs w:val="18"/>
                  <w:lang w:val="en-US" w:eastAsia="es-ES"/>
                  <w:rPrChange w:id="530" w:author="dani" w:date="2022-01-24T18:28:00Z">
                    <w:rPr>
                      <w:color w:val="000000"/>
                      <w:sz w:val="18"/>
                      <w:szCs w:val="18"/>
                      <w:lang w:val="es-ES" w:eastAsia="es-ES"/>
                    </w:rPr>
                  </w:rPrChange>
                </w:rPr>
                <w:delText>xi</w:delText>
              </w:r>
              <w:r>
                <w:rPr>
                  <w:color w:val="000000"/>
                  <w:sz w:val="18"/>
                  <w:szCs w:val="18"/>
                  <w:vertAlign w:val="subscript"/>
                  <w:lang w:val="en-US" w:eastAsia="es-ES"/>
                  <w:rPrChange w:id="531" w:author="dani" w:date="2022-01-24T18:28:00Z">
                    <w:rPr>
                      <w:color w:val="000000"/>
                      <w:sz w:val="18"/>
                      <w:szCs w:val="18"/>
                      <w:vertAlign w:val="subscript"/>
                      <w:lang w:val="es-ES" w:eastAsia="es-ES"/>
                    </w:rPr>
                  </w:rPrChange>
                </w:rPr>
                <w:delText>,t-1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35F833" w14:textId="77777777" w:rsidR="006148EE" w:rsidRPr="006148EE" w:rsidRDefault="00720711">
            <w:pPr>
              <w:jc w:val="center"/>
              <w:rPr>
                <w:del w:id="532" w:author="dani" w:date="2022-01-24T18:30:00Z"/>
                <w:color w:val="000000"/>
                <w:sz w:val="18"/>
                <w:szCs w:val="18"/>
                <w:lang w:val="en-US" w:eastAsia="es-ES"/>
                <w:rPrChange w:id="533" w:author="dani" w:date="2022-01-24T18:28:00Z">
                  <w:rPr>
                    <w:del w:id="534" w:author="dani" w:date="2022-01-24T18:30:00Z"/>
                    <w:color w:val="000000"/>
                    <w:sz w:val="18"/>
                    <w:szCs w:val="18"/>
                    <w:lang w:val="es-ES" w:eastAsia="es-ES"/>
                  </w:rPr>
                </w:rPrChange>
              </w:rPr>
            </w:pPr>
            <w:del w:id="535" w:author="dani" w:date="2022-01-24T18:30:00Z">
              <w:r>
                <w:rPr>
                  <w:color w:val="000000"/>
                  <w:sz w:val="18"/>
                  <w:szCs w:val="18"/>
                  <w:lang w:val="en-US"/>
                  <w:rPrChange w:id="536" w:author="dani" w:date="2022-01-24T18:28:00Z">
                    <w:rPr>
                      <w:color w:val="000000"/>
                      <w:sz w:val="18"/>
                      <w:szCs w:val="18"/>
                    </w:rPr>
                  </w:rPrChange>
                </w:rPr>
                <w:delText>-0.017**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7F9F49" w14:textId="77777777" w:rsidR="006148EE" w:rsidRPr="006148EE" w:rsidRDefault="00720711">
            <w:pPr>
              <w:jc w:val="center"/>
              <w:rPr>
                <w:del w:id="537" w:author="dani" w:date="2022-01-24T18:30:00Z"/>
                <w:color w:val="000000"/>
                <w:sz w:val="18"/>
                <w:szCs w:val="18"/>
                <w:lang w:val="en-US"/>
                <w:rPrChange w:id="538" w:author="dani" w:date="2022-01-24T18:28:00Z">
                  <w:rPr>
                    <w:del w:id="539" w:author="dani" w:date="2022-01-24T18:30:00Z"/>
                    <w:color w:val="000000"/>
                    <w:sz w:val="18"/>
                    <w:szCs w:val="18"/>
                  </w:rPr>
                </w:rPrChange>
              </w:rPr>
            </w:pPr>
            <w:del w:id="540" w:author="dani" w:date="2022-01-24T18:30:00Z">
              <w:r>
                <w:rPr>
                  <w:color w:val="000000"/>
                  <w:sz w:val="18"/>
                  <w:szCs w:val="18"/>
                  <w:lang w:val="en-US"/>
                  <w:rPrChange w:id="541" w:author="dani" w:date="2022-01-24T18:28:00Z">
                    <w:rPr>
                      <w:color w:val="000000"/>
                      <w:sz w:val="18"/>
                      <w:szCs w:val="18"/>
                    </w:rPr>
                  </w:rPrChange>
                </w:rPr>
                <w:delText>-0.005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0E81E5" w14:textId="77777777" w:rsidR="006148EE" w:rsidRPr="006148EE" w:rsidRDefault="00720711">
            <w:pPr>
              <w:jc w:val="center"/>
              <w:rPr>
                <w:del w:id="542" w:author="dani" w:date="2022-01-24T18:30:00Z"/>
                <w:color w:val="000000"/>
                <w:sz w:val="18"/>
                <w:szCs w:val="18"/>
                <w:lang w:val="en-US"/>
                <w:rPrChange w:id="543" w:author="dani" w:date="2022-01-24T18:28:00Z">
                  <w:rPr>
                    <w:del w:id="544" w:author="dani" w:date="2022-01-24T18:30:00Z"/>
                    <w:color w:val="000000"/>
                    <w:sz w:val="18"/>
                    <w:szCs w:val="18"/>
                  </w:rPr>
                </w:rPrChange>
              </w:rPr>
            </w:pPr>
            <w:del w:id="545" w:author="dani" w:date="2022-01-24T18:30:00Z">
              <w:r>
                <w:rPr>
                  <w:color w:val="000000"/>
                  <w:sz w:val="18"/>
                  <w:szCs w:val="18"/>
                  <w:lang w:val="en-US"/>
                  <w:rPrChange w:id="546" w:author="dani" w:date="2022-01-24T18:28:00Z">
                    <w:rPr>
                      <w:color w:val="000000"/>
                      <w:sz w:val="18"/>
                      <w:szCs w:val="18"/>
                    </w:rPr>
                  </w:rPrChange>
                </w:rPr>
                <w:delText>-0.019*</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9A07E2" w14:textId="77777777" w:rsidR="006148EE" w:rsidRPr="006148EE" w:rsidRDefault="00720711">
            <w:pPr>
              <w:jc w:val="center"/>
              <w:rPr>
                <w:del w:id="547" w:author="dani" w:date="2022-01-24T18:30:00Z"/>
                <w:color w:val="000000"/>
                <w:sz w:val="18"/>
                <w:szCs w:val="18"/>
                <w:lang w:val="en-US" w:eastAsia="es-ES"/>
                <w:rPrChange w:id="548" w:author="dani" w:date="2022-01-24T18:28:00Z">
                  <w:rPr>
                    <w:del w:id="549" w:author="dani" w:date="2022-01-24T18:30:00Z"/>
                    <w:color w:val="000000"/>
                    <w:sz w:val="18"/>
                    <w:szCs w:val="18"/>
                    <w:lang w:val="es-ES" w:eastAsia="es-ES"/>
                  </w:rPr>
                </w:rPrChange>
              </w:rPr>
            </w:pPr>
            <w:del w:id="550" w:author="dani" w:date="2022-01-24T18:30:00Z">
              <w:r>
                <w:rPr>
                  <w:color w:val="000000"/>
                  <w:sz w:val="18"/>
                  <w:szCs w:val="18"/>
                  <w:lang w:val="en-US"/>
                  <w:rPrChange w:id="551" w:author="dani" w:date="2022-01-24T18:28:00Z">
                    <w:rPr>
                      <w:color w:val="000000"/>
                      <w:sz w:val="18"/>
                      <w:szCs w:val="18"/>
                    </w:rPr>
                  </w:rPrChange>
                </w:rPr>
                <w:delText>-0.067*</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C2D2CD6" w14:textId="77777777" w:rsidR="006148EE" w:rsidRPr="006148EE" w:rsidRDefault="00720711">
            <w:pPr>
              <w:jc w:val="center"/>
              <w:rPr>
                <w:del w:id="552" w:author="dani" w:date="2022-01-24T18:30:00Z"/>
                <w:color w:val="000000"/>
                <w:sz w:val="18"/>
                <w:szCs w:val="18"/>
                <w:lang w:val="en-US"/>
                <w:rPrChange w:id="553" w:author="dani" w:date="2022-01-24T18:28:00Z">
                  <w:rPr>
                    <w:del w:id="554" w:author="dani" w:date="2022-01-24T18:30:00Z"/>
                    <w:color w:val="000000"/>
                    <w:sz w:val="18"/>
                    <w:szCs w:val="18"/>
                  </w:rPr>
                </w:rPrChange>
              </w:rPr>
            </w:pPr>
            <w:del w:id="555" w:author="dani" w:date="2022-01-24T18:30:00Z">
              <w:r>
                <w:rPr>
                  <w:color w:val="000000"/>
                  <w:sz w:val="18"/>
                  <w:szCs w:val="18"/>
                  <w:lang w:val="en-US"/>
                  <w:rPrChange w:id="556" w:author="dani" w:date="2022-01-24T18:28:00Z">
                    <w:rPr>
                      <w:color w:val="000000"/>
                      <w:sz w:val="18"/>
                      <w:szCs w:val="18"/>
                    </w:rPr>
                  </w:rPrChange>
                </w:rPr>
                <w:delText>-0.0001</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C1DEF60" w14:textId="77777777" w:rsidR="006148EE" w:rsidRPr="006148EE" w:rsidRDefault="00720711">
            <w:pPr>
              <w:jc w:val="center"/>
              <w:rPr>
                <w:del w:id="557" w:author="dani" w:date="2022-01-24T18:30:00Z"/>
                <w:color w:val="000000"/>
                <w:sz w:val="18"/>
                <w:szCs w:val="18"/>
                <w:lang w:val="en-US" w:eastAsia="es-ES"/>
                <w:rPrChange w:id="558" w:author="dani" w:date="2022-01-24T18:28:00Z">
                  <w:rPr>
                    <w:del w:id="559" w:author="dani" w:date="2022-01-24T18:30:00Z"/>
                    <w:color w:val="000000"/>
                    <w:sz w:val="18"/>
                    <w:szCs w:val="18"/>
                    <w:lang w:val="es-ES" w:eastAsia="es-ES"/>
                  </w:rPr>
                </w:rPrChange>
              </w:rPr>
            </w:pPr>
            <w:del w:id="560" w:author="dani" w:date="2022-01-24T18:30:00Z">
              <w:r>
                <w:rPr>
                  <w:color w:val="000000"/>
                  <w:sz w:val="18"/>
                  <w:szCs w:val="18"/>
                  <w:lang w:val="en-US"/>
                  <w:rPrChange w:id="561" w:author="dani" w:date="2022-01-24T18:28:00Z">
                    <w:rPr>
                      <w:color w:val="000000"/>
                      <w:sz w:val="18"/>
                      <w:szCs w:val="18"/>
                    </w:rPr>
                  </w:rPrChange>
                </w:rPr>
                <w:delText>-0.455*</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75035A" w14:textId="77777777" w:rsidR="006148EE" w:rsidRPr="006148EE" w:rsidRDefault="00720711">
            <w:pPr>
              <w:jc w:val="center"/>
              <w:rPr>
                <w:del w:id="562" w:author="dani" w:date="2022-01-24T18:30:00Z"/>
                <w:color w:val="000000"/>
                <w:sz w:val="18"/>
                <w:szCs w:val="18"/>
                <w:lang w:val="en-US" w:eastAsia="es-ES"/>
                <w:rPrChange w:id="563" w:author="dani" w:date="2022-01-24T18:28:00Z">
                  <w:rPr>
                    <w:del w:id="564" w:author="dani" w:date="2022-01-24T18:30:00Z"/>
                    <w:color w:val="000000"/>
                    <w:sz w:val="18"/>
                    <w:szCs w:val="18"/>
                    <w:lang w:val="es-ES" w:eastAsia="es-ES"/>
                  </w:rPr>
                </w:rPrChange>
              </w:rPr>
            </w:pPr>
            <w:del w:id="565" w:author="dani" w:date="2022-01-24T18:30:00Z">
              <w:r>
                <w:rPr>
                  <w:color w:val="000000"/>
                  <w:sz w:val="18"/>
                  <w:szCs w:val="22"/>
                  <w:lang w:val="en-US"/>
                  <w:rPrChange w:id="566" w:author="dani" w:date="2022-01-24T18:28:00Z">
                    <w:rPr>
                      <w:color w:val="000000"/>
                      <w:sz w:val="18"/>
                      <w:szCs w:val="22"/>
                    </w:rPr>
                  </w:rPrChange>
                </w:rPr>
                <w:delText>-0.030**</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B0E667E" w14:textId="77777777" w:rsidR="006148EE" w:rsidRPr="006148EE" w:rsidRDefault="00720711">
            <w:pPr>
              <w:jc w:val="center"/>
              <w:rPr>
                <w:del w:id="567" w:author="dani" w:date="2022-01-24T18:30:00Z"/>
                <w:color w:val="000000"/>
                <w:sz w:val="18"/>
                <w:szCs w:val="22"/>
                <w:lang w:val="en-US"/>
                <w:rPrChange w:id="568" w:author="dani" w:date="2022-01-24T18:28:00Z">
                  <w:rPr>
                    <w:del w:id="569" w:author="dani" w:date="2022-01-24T18:30:00Z"/>
                    <w:color w:val="000000"/>
                    <w:sz w:val="18"/>
                    <w:szCs w:val="22"/>
                  </w:rPr>
                </w:rPrChange>
              </w:rPr>
            </w:pPr>
            <w:del w:id="570" w:author="dani" w:date="2022-01-24T18:30:00Z">
              <w:r>
                <w:rPr>
                  <w:color w:val="000000"/>
                  <w:sz w:val="18"/>
                  <w:szCs w:val="18"/>
                  <w:lang w:val="en-US"/>
                  <w:rPrChange w:id="571" w:author="dani" w:date="2022-01-24T18:28:00Z">
                    <w:rPr>
                      <w:color w:val="000000"/>
                      <w:sz w:val="18"/>
                      <w:szCs w:val="18"/>
                    </w:rPr>
                  </w:rPrChange>
                </w:rPr>
                <w:delText>-0.012*</w:delText>
              </w:r>
            </w:del>
          </w:p>
        </w:tc>
      </w:tr>
      <w:tr w:rsidR="006148EE" w14:paraId="57281209" w14:textId="77777777">
        <w:trPr>
          <w:del w:id="572"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62D0B8" w14:textId="77777777" w:rsidR="006148EE" w:rsidRPr="006148EE" w:rsidRDefault="00720711">
            <w:pPr>
              <w:rPr>
                <w:del w:id="573" w:author="dani" w:date="2022-01-24T18:30:00Z"/>
                <w:color w:val="000000"/>
                <w:sz w:val="18"/>
                <w:szCs w:val="18"/>
                <w:lang w:val="en-US" w:eastAsia="es-ES"/>
                <w:rPrChange w:id="574" w:author="dani" w:date="2022-01-24T18:28:00Z">
                  <w:rPr>
                    <w:del w:id="575" w:author="dani" w:date="2022-01-24T18:30:00Z"/>
                    <w:color w:val="000000"/>
                    <w:sz w:val="18"/>
                    <w:szCs w:val="18"/>
                    <w:lang w:val="es-ES" w:eastAsia="es-ES"/>
                  </w:rPr>
                </w:rPrChange>
              </w:rPr>
            </w:pPr>
            <w:del w:id="576" w:author="dani" w:date="2022-01-24T18:30:00Z">
              <w:r>
                <w:rPr>
                  <w:color w:val="000000"/>
                  <w:sz w:val="18"/>
                  <w:szCs w:val="18"/>
                  <w:lang w:val="en-US" w:eastAsia="es-ES"/>
                  <w:rPrChange w:id="577" w:author="dani" w:date="2022-01-24T18:28:00Z">
                    <w:rPr>
                      <w:color w:val="000000"/>
                      <w:sz w:val="18"/>
                      <w:szCs w:val="18"/>
                      <w:lang w:val="es-ES" w:eastAsia="es-ES"/>
                    </w:rPr>
                  </w:rPrChange>
                </w:rPr>
                <w:delText>xi</w:delText>
              </w:r>
              <w:r>
                <w:rPr>
                  <w:color w:val="000000"/>
                  <w:sz w:val="18"/>
                  <w:szCs w:val="18"/>
                  <w:vertAlign w:val="subscript"/>
                  <w:lang w:val="en-US" w:eastAsia="es-ES"/>
                  <w:rPrChange w:id="578" w:author="dani" w:date="2022-01-24T18:28:00Z">
                    <w:rPr>
                      <w:color w:val="000000"/>
                      <w:sz w:val="18"/>
                      <w:szCs w:val="18"/>
                      <w:vertAlign w:val="subscript"/>
                      <w:lang w:val="es-ES" w:eastAsia="es-ES"/>
                    </w:rPr>
                  </w:rPrChange>
                </w:rPr>
                <w:delText>,t-2</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0EDF437" w14:textId="77777777" w:rsidR="006148EE" w:rsidRPr="006148EE" w:rsidRDefault="00720711">
            <w:pPr>
              <w:jc w:val="center"/>
              <w:rPr>
                <w:del w:id="579" w:author="dani" w:date="2022-01-24T18:30:00Z"/>
                <w:color w:val="000000"/>
                <w:sz w:val="18"/>
                <w:szCs w:val="18"/>
                <w:lang w:val="en-US" w:eastAsia="es-ES"/>
                <w:rPrChange w:id="580" w:author="dani" w:date="2022-01-24T18:28:00Z">
                  <w:rPr>
                    <w:del w:id="581" w:author="dani" w:date="2022-01-24T18:30:00Z"/>
                    <w:color w:val="000000"/>
                    <w:sz w:val="18"/>
                    <w:szCs w:val="18"/>
                    <w:lang w:val="es-ES" w:eastAsia="es-ES"/>
                  </w:rPr>
                </w:rPrChange>
              </w:rPr>
            </w:pPr>
            <w:del w:id="582" w:author="dani" w:date="2022-01-24T18:30:00Z">
              <w:r>
                <w:rPr>
                  <w:color w:val="000000"/>
                  <w:sz w:val="18"/>
                  <w:szCs w:val="18"/>
                  <w:lang w:val="en-US"/>
                  <w:rPrChange w:id="583" w:author="dani" w:date="2022-01-24T18:28:00Z">
                    <w:rPr>
                      <w:color w:val="000000"/>
                      <w:sz w:val="18"/>
                      <w:szCs w:val="18"/>
                    </w:rPr>
                  </w:rPrChange>
                </w:rPr>
                <w:delText>0.001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BEC5DB" w14:textId="77777777" w:rsidR="006148EE" w:rsidRPr="006148EE" w:rsidRDefault="00720711">
            <w:pPr>
              <w:jc w:val="center"/>
              <w:rPr>
                <w:del w:id="584" w:author="dani" w:date="2022-01-24T18:30:00Z"/>
                <w:color w:val="000000"/>
                <w:sz w:val="18"/>
                <w:szCs w:val="18"/>
                <w:lang w:val="en-US"/>
                <w:rPrChange w:id="585" w:author="dani" w:date="2022-01-24T18:28:00Z">
                  <w:rPr>
                    <w:del w:id="586" w:author="dani" w:date="2022-01-24T18:30:00Z"/>
                    <w:color w:val="000000"/>
                    <w:sz w:val="18"/>
                    <w:szCs w:val="18"/>
                  </w:rPr>
                </w:rPrChange>
              </w:rPr>
            </w:pPr>
            <w:del w:id="587" w:author="dani" w:date="2022-01-24T18:30:00Z">
              <w:r>
                <w:rPr>
                  <w:color w:val="000000"/>
                  <w:sz w:val="18"/>
                  <w:szCs w:val="18"/>
                  <w:lang w:val="en-US"/>
                  <w:rPrChange w:id="588" w:author="dani" w:date="2022-01-24T18:28:00Z">
                    <w:rPr>
                      <w:color w:val="000000"/>
                      <w:sz w:val="18"/>
                      <w:szCs w:val="18"/>
                    </w:rPr>
                  </w:rPrChange>
                </w:rPr>
                <w:delText>0.010</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B967B4" w14:textId="77777777" w:rsidR="006148EE" w:rsidRPr="006148EE" w:rsidRDefault="00720711">
            <w:pPr>
              <w:jc w:val="center"/>
              <w:rPr>
                <w:del w:id="589" w:author="dani" w:date="2022-01-24T18:30:00Z"/>
                <w:color w:val="000000"/>
                <w:sz w:val="18"/>
                <w:szCs w:val="18"/>
                <w:lang w:val="en-US"/>
                <w:rPrChange w:id="590" w:author="dani" w:date="2022-01-24T18:28:00Z">
                  <w:rPr>
                    <w:del w:id="591" w:author="dani" w:date="2022-01-24T18:30:00Z"/>
                    <w:color w:val="000000"/>
                    <w:sz w:val="18"/>
                    <w:szCs w:val="18"/>
                  </w:rPr>
                </w:rPrChange>
              </w:rPr>
            </w:pPr>
            <w:del w:id="592" w:author="dani" w:date="2022-01-24T18:30:00Z">
              <w:r>
                <w:rPr>
                  <w:color w:val="000000"/>
                  <w:sz w:val="18"/>
                  <w:szCs w:val="18"/>
                  <w:lang w:val="en-US"/>
                  <w:rPrChange w:id="593"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C5C0C" w14:textId="77777777" w:rsidR="006148EE" w:rsidRPr="006148EE" w:rsidRDefault="00720711">
            <w:pPr>
              <w:jc w:val="center"/>
              <w:rPr>
                <w:del w:id="594" w:author="dani" w:date="2022-01-24T18:30:00Z"/>
                <w:color w:val="000000"/>
                <w:sz w:val="18"/>
                <w:szCs w:val="18"/>
                <w:lang w:val="en-US" w:eastAsia="es-ES"/>
                <w:rPrChange w:id="595" w:author="dani" w:date="2022-01-24T18:28:00Z">
                  <w:rPr>
                    <w:del w:id="596" w:author="dani" w:date="2022-01-24T18:30:00Z"/>
                    <w:color w:val="000000"/>
                    <w:sz w:val="18"/>
                    <w:szCs w:val="18"/>
                    <w:lang w:val="es-ES" w:eastAsia="es-ES"/>
                  </w:rPr>
                </w:rPrChange>
              </w:rPr>
            </w:pPr>
            <w:del w:id="597" w:author="dani" w:date="2022-01-24T18:30:00Z">
              <w:r>
                <w:rPr>
                  <w:color w:val="000000"/>
                  <w:sz w:val="18"/>
                  <w:szCs w:val="18"/>
                  <w:lang w:val="en-US"/>
                  <w:rPrChange w:id="598" w:author="dani" w:date="2022-01-24T18:28:00Z">
                    <w:rPr>
                      <w:color w:val="000000"/>
                      <w:sz w:val="18"/>
                      <w:szCs w:val="18"/>
                    </w:rPr>
                  </w:rPrChange>
                </w:rPr>
                <w:delText>-0.001</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F43BB5" w14:textId="77777777" w:rsidR="006148EE" w:rsidRPr="006148EE" w:rsidRDefault="00720711">
            <w:pPr>
              <w:jc w:val="center"/>
              <w:rPr>
                <w:del w:id="599" w:author="dani" w:date="2022-01-24T18:30:00Z"/>
                <w:color w:val="000000"/>
                <w:sz w:val="18"/>
                <w:szCs w:val="18"/>
                <w:lang w:val="en-US"/>
                <w:rPrChange w:id="600" w:author="dani" w:date="2022-01-24T18:28:00Z">
                  <w:rPr>
                    <w:del w:id="601" w:author="dani" w:date="2022-01-24T18:30:00Z"/>
                    <w:color w:val="000000"/>
                    <w:sz w:val="18"/>
                    <w:szCs w:val="18"/>
                  </w:rPr>
                </w:rPrChange>
              </w:rPr>
            </w:pPr>
            <w:del w:id="602" w:author="dani" w:date="2022-01-24T18:30:00Z">
              <w:r>
                <w:rPr>
                  <w:color w:val="000000"/>
                  <w:sz w:val="18"/>
                  <w:szCs w:val="18"/>
                  <w:lang w:val="en-US"/>
                  <w:rPrChange w:id="603" w:author="dani" w:date="2022-01-24T18:28:00Z">
                    <w:rPr>
                      <w:color w:val="000000"/>
                      <w:sz w:val="18"/>
                      <w:szCs w:val="18"/>
                    </w:rPr>
                  </w:rPrChange>
                </w:rPr>
                <w:delText>-0.022**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A378A0" w14:textId="77777777" w:rsidR="006148EE" w:rsidRPr="006148EE" w:rsidRDefault="00720711">
            <w:pPr>
              <w:jc w:val="center"/>
              <w:rPr>
                <w:del w:id="604" w:author="dani" w:date="2022-01-24T18:30:00Z"/>
                <w:sz w:val="18"/>
                <w:szCs w:val="18"/>
                <w:lang w:val="en-US" w:eastAsia="es-ES"/>
                <w:rPrChange w:id="605" w:author="dani" w:date="2022-01-24T18:28:00Z">
                  <w:rPr>
                    <w:del w:id="606" w:author="dani" w:date="2022-01-24T18:30:00Z"/>
                    <w:sz w:val="18"/>
                    <w:szCs w:val="18"/>
                    <w:lang w:val="es-ES" w:eastAsia="es-ES"/>
                  </w:rPr>
                </w:rPrChange>
              </w:rPr>
            </w:pPr>
            <w:del w:id="607" w:author="dani" w:date="2022-01-24T18:30:00Z">
              <w:r>
                <w:rPr>
                  <w:color w:val="000000"/>
                  <w:sz w:val="18"/>
                  <w:szCs w:val="18"/>
                  <w:lang w:val="en-US"/>
                  <w:rPrChange w:id="608" w:author="dani" w:date="2022-01-24T18:28:00Z">
                    <w:rPr>
                      <w:color w:val="000000"/>
                      <w:sz w:val="18"/>
                      <w:szCs w:val="18"/>
                    </w:rPr>
                  </w:rPrChange>
                </w:rPr>
                <w:delText>-0.123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578536" w14:textId="77777777" w:rsidR="006148EE" w:rsidRPr="006148EE" w:rsidRDefault="00720711">
            <w:pPr>
              <w:jc w:val="center"/>
              <w:rPr>
                <w:del w:id="609" w:author="dani" w:date="2022-01-24T18:30:00Z"/>
                <w:color w:val="000000"/>
                <w:sz w:val="18"/>
                <w:szCs w:val="18"/>
                <w:lang w:val="en-US" w:eastAsia="es-ES"/>
                <w:rPrChange w:id="610" w:author="dani" w:date="2022-01-24T18:28:00Z">
                  <w:rPr>
                    <w:del w:id="611" w:author="dani" w:date="2022-01-24T18:30:00Z"/>
                    <w:color w:val="000000"/>
                    <w:sz w:val="18"/>
                    <w:szCs w:val="18"/>
                    <w:lang w:val="es-ES" w:eastAsia="es-ES"/>
                  </w:rPr>
                </w:rPrChange>
              </w:rPr>
            </w:pPr>
            <w:del w:id="612" w:author="dani" w:date="2022-01-24T18:30:00Z">
              <w:r>
                <w:rPr>
                  <w:color w:val="000000"/>
                  <w:sz w:val="18"/>
                  <w:szCs w:val="22"/>
                  <w:lang w:val="en-US"/>
                  <w:rPrChange w:id="613" w:author="dani" w:date="2022-01-24T18:28:00Z">
                    <w:rPr>
                      <w:color w:val="000000"/>
                      <w:sz w:val="18"/>
                      <w:szCs w:val="22"/>
                    </w:rPr>
                  </w:rPrChange>
                </w:rPr>
                <w:delText>-0.107*</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9E68D3" w14:textId="77777777" w:rsidR="006148EE" w:rsidRPr="006148EE" w:rsidRDefault="00720711">
            <w:pPr>
              <w:jc w:val="center"/>
              <w:rPr>
                <w:del w:id="614" w:author="dani" w:date="2022-01-24T18:30:00Z"/>
                <w:color w:val="000000"/>
                <w:sz w:val="18"/>
                <w:szCs w:val="22"/>
                <w:lang w:val="en-US"/>
                <w:rPrChange w:id="615" w:author="dani" w:date="2022-01-24T18:28:00Z">
                  <w:rPr>
                    <w:del w:id="616" w:author="dani" w:date="2022-01-24T18:30:00Z"/>
                    <w:color w:val="000000"/>
                    <w:sz w:val="18"/>
                    <w:szCs w:val="22"/>
                  </w:rPr>
                </w:rPrChange>
              </w:rPr>
            </w:pPr>
            <w:del w:id="617" w:author="dani" w:date="2022-01-24T18:30:00Z">
              <w:r>
                <w:rPr>
                  <w:color w:val="000000"/>
                  <w:sz w:val="18"/>
                  <w:szCs w:val="18"/>
                  <w:lang w:val="en-US"/>
                  <w:rPrChange w:id="618" w:author="dani" w:date="2022-01-24T18:28:00Z">
                    <w:rPr>
                      <w:color w:val="000000"/>
                      <w:sz w:val="18"/>
                      <w:szCs w:val="18"/>
                    </w:rPr>
                  </w:rPrChange>
                </w:rPr>
                <w:delText>-0.013*</w:delText>
              </w:r>
            </w:del>
          </w:p>
        </w:tc>
      </w:tr>
      <w:tr w:rsidR="006148EE" w14:paraId="3DD1C8B5" w14:textId="77777777">
        <w:trPr>
          <w:del w:id="61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48C3A1" w14:textId="77777777" w:rsidR="006148EE" w:rsidRPr="006148EE" w:rsidRDefault="00720711">
            <w:pPr>
              <w:rPr>
                <w:del w:id="620" w:author="dani" w:date="2022-01-24T18:30:00Z"/>
                <w:color w:val="000000"/>
                <w:sz w:val="18"/>
                <w:szCs w:val="18"/>
                <w:lang w:val="en-US" w:eastAsia="es-ES"/>
                <w:rPrChange w:id="621" w:author="dani" w:date="2022-01-24T18:28:00Z">
                  <w:rPr>
                    <w:del w:id="622" w:author="dani" w:date="2022-01-24T18:30:00Z"/>
                    <w:color w:val="000000"/>
                    <w:sz w:val="18"/>
                    <w:szCs w:val="18"/>
                    <w:lang w:val="es-ES" w:eastAsia="es-ES"/>
                  </w:rPr>
                </w:rPrChange>
              </w:rPr>
            </w:pPr>
            <w:del w:id="623" w:author="dani" w:date="2022-01-24T18:30:00Z">
              <w:r>
                <w:rPr>
                  <w:color w:val="000000"/>
                  <w:sz w:val="18"/>
                  <w:szCs w:val="18"/>
                  <w:lang w:val="en-US" w:eastAsia="es-ES"/>
                  <w:rPrChange w:id="624" w:author="dani" w:date="2022-01-24T18:28:00Z">
                    <w:rPr>
                      <w:color w:val="000000"/>
                      <w:sz w:val="18"/>
                      <w:szCs w:val="18"/>
                      <w:lang w:val="es-ES" w:eastAsia="es-ES"/>
                    </w:rPr>
                  </w:rPrChange>
                </w:rPr>
                <w:delText>c</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85C197" w14:textId="77777777" w:rsidR="006148EE" w:rsidRPr="006148EE" w:rsidRDefault="00720711">
            <w:pPr>
              <w:jc w:val="center"/>
              <w:rPr>
                <w:del w:id="625" w:author="dani" w:date="2022-01-24T18:30:00Z"/>
                <w:color w:val="000000"/>
                <w:sz w:val="18"/>
                <w:szCs w:val="18"/>
                <w:lang w:val="en-US" w:eastAsia="es-ES"/>
                <w:rPrChange w:id="626" w:author="dani" w:date="2022-01-24T18:28:00Z">
                  <w:rPr>
                    <w:del w:id="627" w:author="dani" w:date="2022-01-24T18:30:00Z"/>
                    <w:color w:val="000000"/>
                    <w:sz w:val="18"/>
                    <w:szCs w:val="18"/>
                    <w:lang w:val="es-ES" w:eastAsia="es-ES"/>
                  </w:rPr>
                </w:rPrChange>
              </w:rPr>
            </w:pPr>
            <w:del w:id="628" w:author="dani" w:date="2022-01-24T18:30:00Z">
              <w:r>
                <w:rPr>
                  <w:color w:val="000000"/>
                  <w:sz w:val="18"/>
                  <w:szCs w:val="18"/>
                  <w:lang w:val="en-US"/>
                  <w:rPrChange w:id="629" w:author="dani" w:date="2022-01-24T18:28:00Z">
                    <w:rPr>
                      <w:color w:val="000000"/>
                      <w:sz w:val="18"/>
                      <w:szCs w:val="18"/>
                    </w:rPr>
                  </w:rPrChange>
                </w:rPr>
                <w:delText>-0.003*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60B059" w14:textId="77777777" w:rsidR="006148EE" w:rsidRPr="006148EE" w:rsidRDefault="00720711">
            <w:pPr>
              <w:jc w:val="center"/>
              <w:rPr>
                <w:del w:id="630" w:author="dani" w:date="2022-01-24T18:30:00Z"/>
                <w:color w:val="000000"/>
                <w:sz w:val="18"/>
                <w:szCs w:val="18"/>
                <w:lang w:val="en-US"/>
                <w:rPrChange w:id="631" w:author="dani" w:date="2022-01-24T18:28:00Z">
                  <w:rPr>
                    <w:del w:id="632" w:author="dani" w:date="2022-01-24T18:30:00Z"/>
                    <w:color w:val="000000"/>
                    <w:sz w:val="18"/>
                    <w:szCs w:val="18"/>
                  </w:rPr>
                </w:rPrChange>
              </w:rPr>
            </w:pPr>
            <w:del w:id="633" w:author="dani" w:date="2022-01-24T18:30:00Z">
              <w:r>
                <w:rPr>
                  <w:color w:val="000000"/>
                  <w:sz w:val="18"/>
                  <w:szCs w:val="18"/>
                  <w:lang w:val="en-US"/>
                  <w:rPrChange w:id="634"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5A0ECB" w14:textId="77777777" w:rsidR="006148EE" w:rsidRPr="006148EE" w:rsidRDefault="00720711">
            <w:pPr>
              <w:jc w:val="center"/>
              <w:rPr>
                <w:del w:id="635" w:author="dani" w:date="2022-01-24T18:30:00Z"/>
                <w:color w:val="000000"/>
                <w:sz w:val="18"/>
                <w:szCs w:val="18"/>
                <w:lang w:val="en-US"/>
                <w:rPrChange w:id="636" w:author="dani" w:date="2022-01-24T18:28:00Z">
                  <w:rPr>
                    <w:del w:id="637" w:author="dani" w:date="2022-01-24T18:30:00Z"/>
                    <w:color w:val="000000"/>
                    <w:sz w:val="18"/>
                    <w:szCs w:val="18"/>
                  </w:rPr>
                </w:rPrChange>
              </w:rPr>
            </w:pPr>
            <w:del w:id="638" w:author="dani" w:date="2022-01-24T18:30:00Z">
              <w:r>
                <w:rPr>
                  <w:color w:val="000000"/>
                  <w:sz w:val="18"/>
                  <w:szCs w:val="18"/>
                  <w:lang w:val="en-US"/>
                  <w:rPrChange w:id="639" w:author="dani" w:date="2022-01-24T18:28:00Z">
                    <w:rPr>
                      <w:color w:val="000000"/>
                      <w:sz w:val="18"/>
                      <w:szCs w:val="18"/>
                    </w:rPr>
                  </w:rPrChange>
                </w:rPr>
                <w:delText>-0.004*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8F627AA" w14:textId="77777777" w:rsidR="006148EE" w:rsidRPr="006148EE" w:rsidRDefault="00720711">
            <w:pPr>
              <w:jc w:val="center"/>
              <w:rPr>
                <w:del w:id="640" w:author="dani" w:date="2022-01-24T18:30:00Z"/>
                <w:color w:val="000000"/>
                <w:sz w:val="18"/>
                <w:szCs w:val="18"/>
                <w:lang w:val="en-US" w:eastAsia="es-ES"/>
                <w:rPrChange w:id="641" w:author="dani" w:date="2022-01-24T18:28:00Z">
                  <w:rPr>
                    <w:del w:id="642" w:author="dani" w:date="2022-01-24T18:30:00Z"/>
                    <w:color w:val="000000"/>
                    <w:sz w:val="18"/>
                    <w:szCs w:val="18"/>
                    <w:lang w:val="es-ES" w:eastAsia="es-ES"/>
                  </w:rPr>
                </w:rPrChange>
              </w:rPr>
            </w:pPr>
            <w:del w:id="643" w:author="dani" w:date="2022-01-24T18:30:00Z">
              <w:r>
                <w:rPr>
                  <w:color w:val="000000"/>
                  <w:sz w:val="18"/>
                  <w:szCs w:val="18"/>
                  <w:lang w:val="en-US"/>
                  <w:rPrChange w:id="644" w:author="dani" w:date="2022-01-24T18:28:00Z">
                    <w:rPr>
                      <w:color w:val="000000"/>
                      <w:sz w:val="18"/>
                      <w:szCs w:val="18"/>
                    </w:rPr>
                  </w:rPrChange>
                </w:rPr>
                <w:delText>-0.003*</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5C54CA" w14:textId="77777777" w:rsidR="006148EE" w:rsidRPr="006148EE" w:rsidRDefault="00720711">
            <w:pPr>
              <w:jc w:val="center"/>
              <w:rPr>
                <w:del w:id="645" w:author="dani" w:date="2022-01-24T18:30:00Z"/>
                <w:color w:val="000000"/>
                <w:sz w:val="18"/>
                <w:szCs w:val="18"/>
                <w:lang w:val="en-US"/>
                <w:rPrChange w:id="646" w:author="dani" w:date="2022-01-24T18:28:00Z">
                  <w:rPr>
                    <w:del w:id="647" w:author="dani" w:date="2022-01-24T18:30:00Z"/>
                    <w:color w:val="000000"/>
                    <w:sz w:val="18"/>
                    <w:szCs w:val="18"/>
                  </w:rPr>
                </w:rPrChange>
              </w:rPr>
            </w:pPr>
            <w:del w:id="648" w:author="dani" w:date="2022-01-24T18:30:00Z">
              <w:r>
                <w:rPr>
                  <w:color w:val="000000"/>
                  <w:sz w:val="18"/>
                  <w:szCs w:val="18"/>
                  <w:lang w:val="en-US"/>
                  <w:rPrChange w:id="649" w:author="dani" w:date="2022-01-24T18:28:00Z">
                    <w:rPr>
                      <w:color w:val="000000"/>
                      <w:sz w:val="18"/>
                      <w:szCs w:val="18"/>
                    </w:rPr>
                  </w:rPrChange>
                </w:rPr>
                <w:delText>-0.003*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2D8D6C" w14:textId="77777777" w:rsidR="006148EE" w:rsidRPr="006148EE" w:rsidRDefault="00720711">
            <w:pPr>
              <w:jc w:val="center"/>
              <w:rPr>
                <w:del w:id="650" w:author="dani" w:date="2022-01-24T18:30:00Z"/>
                <w:color w:val="000000"/>
                <w:sz w:val="18"/>
                <w:szCs w:val="18"/>
                <w:lang w:val="en-US" w:eastAsia="es-ES"/>
                <w:rPrChange w:id="651" w:author="dani" w:date="2022-01-24T18:28:00Z">
                  <w:rPr>
                    <w:del w:id="652" w:author="dani" w:date="2022-01-24T18:30:00Z"/>
                    <w:color w:val="000000"/>
                    <w:sz w:val="18"/>
                    <w:szCs w:val="18"/>
                    <w:lang w:val="es-ES" w:eastAsia="es-ES"/>
                  </w:rPr>
                </w:rPrChange>
              </w:rPr>
            </w:pPr>
            <w:del w:id="653" w:author="dani" w:date="2022-01-24T18:30:00Z">
              <w:r>
                <w:rPr>
                  <w:color w:val="000000"/>
                  <w:sz w:val="18"/>
                  <w:szCs w:val="18"/>
                  <w:lang w:val="en-US"/>
                  <w:rPrChange w:id="654" w:author="dani" w:date="2022-01-24T18:28:00Z">
                    <w:rPr>
                      <w:color w:val="000000"/>
                      <w:sz w:val="18"/>
                      <w:szCs w:val="18"/>
                    </w:rPr>
                  </w:rPrChange>
                </w:rPr>
                <w:delText>-0.003*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71903" w14:textId="77777777" w:rsidR="006148EE" w:rsidRPr="006148EE" w:rsidRDefault="00720711">
            <w:pPr>
              <w:jc w:val="center"/>
              <w:rPr>
                <w:del w:id="655" w:author="dani" w:date="2022-01-24T18:30:00Z"/>
                <w:color w:val="000000"/>
                <w:sz w:val="18"/>
                <w:szCs w:val="18"/>
                <w:lang w:val="en-US" w:eastAsia="es-ES"/>
                <w:rPrChange w:id="656" w:author="dani" w:date="2022-01-24T18:28:00Z">
                  <w:rPr>
                    <w:del w:id="657" w:author="dani" w:date="2022-01-24T18:30:00Z"/>
                    <w:color w:val="000000"/>
                    <w:sz w:val="18"/>
                    <w:szCs w:val="18"/>
                    <w:lang w:val="es-ES" w:eastAsia="es-ES"/>
                  </w:rPr>
                </w:rPrChange>
              </w:rPr>
            </w:pPr>
            <w:del w:id="658" w:author="dani" w:date="2022-01-24T18:30:00Z">
              <w:r>
                <w:rPr>
                  <w:color w:val="000000"/>
                  <w:sz w:val="18"/>
                  <w:szCs w:val="22"/>
                  <w:lang w:val="en-US"/>
                  <w:rPrChange w:id="659" w:author="dani" w:date="2022-01-24T18:28:00Z">
                    <w:rPr>
                      <w:color w:val="000000"/>
                      <w:sz w:val="18"/>
                      <w:szCs w:val="22"/>
                    </w:rPr>
                  </w:rPrChange>
                </w:rPr>
                <w:delText>-0.0001*</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A76B71" w14:textId="77777777" w:rsidR="006148EE" w:rsidRPr="006148EE" w:rsidRDefault="00720711">
            <w:pPr>
              <w:jc w:val="center"/>
              <w:rPr>
                <w:del w:id="660" w:author="dani" w:date="2022-01-24T18:30:00Z"/>
                <w:color w:val="000000"/>
                <w:sz w:val="18"/>
                <w:szCs w:val="22"/>
                <w:lang w:val="en-US"/>
                <w:rPrChange w:id="661" w:author="dani" w:date="2022-01-24T18:28:00Z">
                  <w:rPr>
                    <w:del w:id="662" w:author="dani" w:date="2022-01-24T18:30:00Z"/>
                    <w:color w:val="000000"/>
                    <w:sz w:val="18"/>
                    <w:szCs w:val="22"/>
                  </w:rPr>
                </w:rPrChange>
              </w:rPr>
            </w:pPr>
            <w:del w:id="663" w:author="dani" w:date="2022-01-24T18:30:00Z">
              <w:r>
                <w:rPr>
                  <w:color w:val="000000"/>
                  <w:sz w:val="18"/>
                  <w:szCs w:val="18"/>
                  <w:lang w:val="en-US"/>
                  <w:rPrChange w:id="664" w:author="dani" w:date="2022-01-24T18:28:00Z">
                    <w:rPr>
                      <w:color w:val="000000"/>
                      <w:sz w:val="18"/>
                      <w:szCs w:val="18"/>
                    </w:rPr>
                  </w:rPrChange>
                </w:rPr>
                <w:delText>-0.003*</w:delText>
              </w:r>
            </w:del>
          </w:p>
        </w:tc>
      </w:tr>
      <w:tr w:rsidR="006148EE" w14:paraId="3279CEBD" w14:textId="77777777">
        <w:trPr>
          <w:del w:id="665"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0DAEEE" w14:textId="77777777" w:rsidR="006148EE" w:rsidRPr="006148EE" w:rsidRDefault="00720711">
            <w:pPr>
              <w:rPr>
                <w:del w:id="666" w:author="dani" w:date="2022-01-24T18:30:00Z"/>
                <w:color w:val="000000"/>
                <w:sz w:val="18"/>
                <w:szCs w:val="18"/>
                <w:lang w:val="en-US" w:eastAsia="es-ES"/>
                <w:rPrChange w:id="667" w:author="dani" w:date="2022-01-24T18:28:00Z">
                  <w:rPr>
                    <w:del w:id="668" w:author="dani" w:date="2022-01-24T18:30:00Z"/>
                    <w:color w:val="000000"/>
                    <w:sz w:val="18"/>
                    <w:szCs w:val="18"/>
                    <w:lang w:val="es-ES" w:eastAsia="es-ES"/>
                  </w:rPr>
                </w:rPrChange>
              </w:rPr>
            </w:pPr>
            <w:del w:id="669" w:author="dani" w:date="2022-01-24T18:30:00Z">
              <w:r>
                <w:rPr>
                  <w:color w:val="000000"/>
                  <w:sz w:val="18"/>
                  <w:szCs w:val="18"/>
                  <w:lang w:val="en-US" w:eastAsia="es-ES"/>
                  <w:rPrChange w:id="670" w:author="dani" w:date="2022-01-24T18:28:00Z">
                    <w:rPr>
                      <w:color w:val="000000"/>
                      <w:sz w:val="18"/>
                      <w:szCs w:val="18"/>
                      <w:lang w:val="es-ES" w:eastAsia="es-ES"/>
                    </w:rPr>
                  </w:rPrChange>
                </w:rPr>
                <w:delText>Openness</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BFCBEE0" w14:textId="77777777" w:rsidR="006148EE" w:rsidRPr="006148EE" w:rsidRDefault="00720711">
            <w:pPr>
              <w:jc w:val="center"/>
              <w:rPr>
                <w:del w:id="671" w:author="dani" w:date="2022-01-24T18:30:00Z"/>
                <w:color w:val="000000"/>
                <w:sz w:val="18"/>
                <w:szCs w:val="18"/>
                <w:lang w:val="en-US" w:eastAsia="es-ES"/>
                <w:rPrChange w:id="672" w:author="dani" w:date="2022-01-24T18:28:00Z">
                  <w:rPr>
                    <w:del w:id="673" w:author="dani" w:date="2022-01-24T18:30:00Z"/>
                    <w:color w:val="000000"/>
                    <w:sz w:val="18"/>
                    <w:szCs w:val="18"/>
                    <w:lang w:val="es-ES" w:eastAsia="es-ES"/>
                  </w:rPr>
                </w:rPrChange>
              </w:rPr>
            </w:pPr>
            <w:del w:id="674" w:author="dani" w:date="2022-01-24T18:30:00Z">
              <w:r>
                <w:rPr>
                  <w:color w:val="000000"/>
                  <w:sz w:val="18"/>
                  <w:szCs w:val="18"/>
                  <w:lang w:val="en-US"/>
                  <w:rPrChange w:id="675" w:author="dani" w:date="2022-01-24T18:28:00Z">
                    <w:rPr>
                      <w:color w:val="000000"/>
                      <w:sz w:val="18"/>
                      <w:szCs w:val="18"/>
                    </w:rPr>
                  </w:rPrChange>
                </w:rPr>
                <w:delText>0.051*</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3345C1" w14:textId="77777777" w:rsidR="006148EE" w:rsidRPr="006148EE" w:rsidRDefault="00720711">
            <w:pPr>
              <w:jc w:val="center"/>
              <w:rPr>
                <w:del w:id="676" w:author="dani" w:date="2022-01-24T18:30:00Z"/>
                <w:color w:val="000000"/>
                <w:sz w:val="18"/>
                <w:szCs w:val="18"/>
                <w:lang w:val="en-US"/>
                <w:rPrChange w:id="677" w:author="dani" w:date="2022-01-24T18:28:00Z">
                  <w:rPr>
                    <w:del w:id="678" w:author="dani" w:date="2022-01-24T18:30:00Z"/>
                    <w:color w:val="000000"/>
                    <w:sz w:val="18"/>
                    <w:szCs w:val="18"/>
                  </w:rPr>
                </w:rPrChange>
              </w:rPr>
            </w:pPr>
            <w:del w:id="679" w:author="dani" w:date="2022-01-24T18:30:00Z">
              <w:r>
                <w:rPr>
                  <w:color w:val="000000"/>
                  <w:sz w:val="18"/>
                  <w:szCs w:val="18"/>
                  <w:lang w:val="en-US"/>
                  <w:rPrChange w:id="680" w:author="dani" w:date="2022-01-24T18:28:00Z">
                    <w:rPr>
                      <w:color w:val="000000"/>
                      <w:sz w:val="18"/>
                      <w:szCs w:val="18"/>
                    </w:rPr>
                  </w:rPrChange>
                </w:rPr>
                <w:delText>0.055*</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07E7AA" w14:textId="77777777" w:rsidR="006148EE" w:rsidRPr="006148EE" w:rsidRDefault="00720711">
            <w:pPr>
              <w:jc w:val="center"/>
              <w:rPr>
                <w:del w:id="681" w:author="dani" w:date="2022-01-24T18:30:00Z"/>
                <w:color w:val="000000"/>
                <w:sz w:val="18"/>
                <w:szCs w:val="18"/>
                <w:lang w:val="en-US"/>
                <w:rPrChange w:id="682" w:author="dani" w:date="2022-01-24T18:28:00Z">
                  <w:rPr>
                    <w:del w:id="683" w:author="dani" w:date="2022-01-24T18:30:00Z"/>
                    <w:color w:val="000000"/>
                    <w:sz w:val="18"/>
                    <w:szCs w:val="18"/>
                  </w:rPr>
                </w:rPrChange>
              </w:rPr>
            </w:pPr>
            <w:del w:id="684" w:author="dani" w:date="2022-01-24T18:30:00Z">
              <w:r>
                <w:rPr>
                  <w:color w:val="000000"/>
                  <w:sz w:val="18"/>
                  <w:szCs w:val="18"/>
                  <w:lang w:val="en-US"/>
                  <w:rPrChange w:id="685" w:author="dani" w:date="2022-01-24T18:28:00Z">
                    <w:rPr>
                      <w:color w:val="000000"/>
                      <w:sz w:val="18"/>
                      <w:szCs w:val="18"/>
                    </w:rPr>
                  </w:rPrChange>
                </w:rPr>
                <w:delText>0.0584*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F239F" w14:textId="77777777" w:rsidR="006148EE" w:rsidRPr="006148EE" w:rsidRDefault="00720711">
            <w:pPr>
              <w:jc w:val="center"/>
              <w:rPr>
                <w:del w:id="686" w:author="dani" w:date="2022-01-24T18:30:00Z"/>
                <w:color w:val="000000"/>
                <w:sz w:val="18"/>
                <w:szCs w:val="18"/>
                <w:lang w:val="en-US" w:eastAsia="es-ES"/>
                <w:rPrChange w:id="687" w:author="dani" w:date="2022-01-24T18:28:00Z">
                  <w:rPr>
                    <w:del w:id="688" w:author="dani" w:date="2022-01-24T18:30:00Z"/>
                    <w:color w:val="000000"/>
                    <w:sz w:val="18"/>
                    <w:szCs w:val="18"/>
                    <w:lang w:val="es-ES" w:eastAsia="es-ES"/>
                  </w:rPr>
                </w:rPrChange>
              </w:rPr>
            </w:pPr>
            <w:del w:id="689" w:author="dani" w:date="2022-01-24T18:30:00Z">
              <w:r>
                <w:rPr>
                  <w:color w:val="000000"/>
                  <w:sz w:val="18"/>
                  <w:szCs w:val="18"/>
                  <w:lang w:val="en-US"/>
                  <w:rPrChange w:id="690" w:author="dani" w:date="2022-01-24T18:28:00Z">
                    <w:rPr>
                      <w:color w:val="000000"/>
                      <w:sz w:val="18"/>
                      <w:szCs w:val="18"/>
                    </w:rPr>
                  </w:rPrChange>
                </w:rPr>
                <w:delText>0.059*</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673CF" w14:textId="77777777" w:rsidR="006148EE" w:rsidRPr="006148EE" w:rsidRDefault="00720711">
            <w:pPr>
              <w:jc w:val="center"/>
              <w:rPr>
                <w:del w:id="691" w:author="dani" w:date="2022-01-24T18:30:00Z"/>
                <w:color w:val="000000"/>
                <w:sz w:val="18"/>
                <w:szCs w:val="18"/>
                <w:lang w:val="en-US"/>
                <w:rPrChange w:id="692" w:author="dani" w:date="2022-01-24T18:28:00Z">
                  <w:rPr>
                    <w:del w:id="693" w:author="dani" w:date="2022-01-24T18:30:00Z"/>
                    <w:color w:val="000000"/>
                    <w:sz w:val="18"/>
                    <w:szCs w:val="18"/>
                  </w:rPr>
                </w:rPrChange>
              </w:rPr>
            </w:pPr>
            <w:del w:id="694" w:author="dani" w:date="2022-01-24T18:30:00Z">
              <w:r>
                <w:rPr>
                  <w:color w:val="000000"/>
                  <w:sz w:val="18"/>
                  <w:szCs w:val="18"/>
                  <w:lang w:val="en-US"/>
                  <w:rPrChange w:id="695" w:author="dani" w:date="2022-01-24T18:28:00Z">
                    <w:rPr>
                      <w:color w:val="000000"/>
                      <w:sz w:val="18"/>
                      <w:szCs w:val="18"/>
                    </w:rPr>
                  </w:rPrChange>
                </w:rPr>
                <w:delText>0.053*</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65BF83" w14:textId="77777777" w:rsidR="006148EE" w:rsidRPr="006148EE" w:rsidRDefault="00720711">
            <w:pPr>
              <w:jc w:val="center"/>
              <w:rPr>
                <w:del w:id="696" w:author="dani" w:date="2022-01-24T18:30:00Z"/>
                <w:color w:val="000000"/>
                <w:sz w:val="18"/>
                <w:szCs w:val="18"/>
                <w:lang w:val="en-US" w:eastAsia="es-ES"/>
                <w:rPrChange w:id="697" w:author="dani" w:date="2022-01-24T18:28:00Z">
                  <w:rPr>
                    <w:del w:id="698" w:author="dani" w:date="2022-01-24T18:30:00Z"/>
                    <w:color w:val="000000"/>
                    <w:sz w:val="18"/>
                    <w:szCs w:val="18"/>
                    <w:lang w:val="es-ES" w:eastAsia="es-ES"/>
                  </w:rPr>
                </w:rPrChange>
              </w:rPr>
            </w:pPr>
            <w:del w:id="699" w:author="dani" w:date="2022-01-24T18:30:00Z">
              <w:r>
                <w:rPr>
                  <w:color w:val="000000"/>
                  <w:sz w:val="18"/>
                  <w:szCs w:val="18"/>
                  <w:lang w:val="en-US"/>
                  <w:rPrChange w:id="700" w:author="dani" w:date="2022-01-24T18:28:00Z">
                    <w:rPr>
                      <w:color w:val="000000"/>
                      <w:sz w:val="18"/>
                      <w:szCs w:val="18"/>
                    </w:rPr>
                  </w:rPrChange>
                </w:rPr>
                <w:delText>0.047*</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70F356" w14:textId="77777777" w:rsidR="006148EE" w:rsidRPr="006148EE" w:rsidRDefault="00720711">
            <w:pPr>
              <w:jc w:val="center"/>
              <w:rPr>
                <w:del w:id="701" w:author="dani" w:date="2022-01-24T18:30:00Z"/>
                <w:color w:val="000000"/>
                <w:sz w:val="18"/>
                <w:szCs w:val="18"/>
                <w:lang w:val="en-US" w:eastAsia="es-ES"/>
                <w:rPrChange w:id="702" w:author="dani" w:date="2022-01-24T18:28:00Z">
                  <w:rPr>
                    <w:del w:id="703" w:author="dani" w:date="2022-01-24T18:30:00Z"/>
                    <w:color w:val="000000"/>
                    <w:sz w:val="18"/>
                    <w:szCs w:val="18"/>
                    <w:lang w:val="es-ES" w:eastAsia="es-ES"/>
                  </w:rPr>
                </w:rPrChange>
              </w:rPr>
            </w:pPr>
            <w:del w:id="704" w:author="dani" w:date="2022-01-24T18:30:00Z">
              <w:r>
                <w:rPr>
                  <w:color w:val="000000"/>
                  <w:sz w:val="18"/>
                  <w:szCs w:val="22"/>
                  <w:lang w:val="en-US"/>
                  <w:rPrChange w:id="705" w:author="dani" w:date="2022-01-24T18:28:00Z">
                    <w:rPr>
                      <w:color w:val="000000"/>
                      <w:sz w:val="18"/>
                      <w:szCs w:val="22"/>
                    </w:rPr>
                  </w:rPrChange>
                </w:rPr>
                <w:delText>0.019*</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33EF8E" w14:textId="77777777" w:rsidR="006148EE" w:rsidRPr="006148EE" w:rsidRDefault="00720711">
            <w:pPr>
              <w:jc w:val="center"/>
              <w:rPr>
                <w:del w:id="706" w:author="dani" w:date="2022-01-24T18:30:00Z"/>
                <w:color w:val="000000"/>
                <w:sz w:val="18"/>
                <w:szCs w:val="22"/>
                <w:lang w:val="en-US"/>
                <w:rPrChange w:id="707" w:author="dani" w:date="2022-01-24T18:28:00Z">
                  <w:rPr>
                    <w:del w:id="708" w:author="dani" w:date="2022-01-24T18:30:00Z"/>
                    <w:color w:val="000000"/>
                    <w:sz w:val="18"/>
                    <w:szCs w:val="22"/>
                  </w:rPr>
                </w:rPrChange>
              </w:rPr>
            </w:pPr>
            <w:del w:id="709" w:author="dani" w:date="2022-01-24T18:30:00Z">
              <w:r>
                <w:rPr>
                  <w:color w:val="000000"/>
                  <w:sz w:val="18"/>
                  <w:szCs w:val="18"/>
                  <w:lang w:val="en-US"/>
                  <w:rPrChange w:id="710" w:author="dani" w:date="2022-01-24T18:28:00Z">
                    <w:rPr>
                      <w:color w:val="000000"/>
                      <w:sz w:val="18"/>
                      <w:szCs w:val="18"/>
                    </w:rPr>
                  </w:rPrChange>
                </w:rPr>
                <w:delText>0.062*</w:delText>
              </w:r>
            </w:del>
          </w:p>
        </w:tc>
      </w:tr>
      <w:tr w:rsidR="006148EE" w14:paraId="59802074" w14:textId="77777777">
        <w:trPr>
          <w:del w:id="711"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FCEC53" w14:textId="77777777" w:rsidR="006148EE" w:rsidRPr="006148EE" w:rsidRDefault="00720711">
            <w:pPr>
              <w:rPr>
                <w:del w:id="712" w:author="dani" w:date="2022-01-24T18:30:00Z"/>
                <w:color w:val="000000"/>
                <w:sz w:val="18"/>
                <w:szCs w:val="18"/>
                <w:lang w:val="en-US" w:eastAsia="es-ES"/>
                <w:rPrChange w:id="713" w:author="dani" w:date="2022-01-24T18:28:00Z">
                  <w:rPr>
                    <w:del w:id="714" w:author="dani" w:date="2022-01-24T18:30:00Z"/>
                    <w:color w:val="000000"/>
                    <w:sz w:val="18"/>
                    <w:szCs w:val="18"/>
                    <w:lang w:val="es-ES" w:eastAsia="es-ES"/>
                  </w:rPr>
                </w:rPrChange>
              </w:rPr>
            </w:pPr>
            <w:del w:id="715" w:author="dani" w:date="2022-01-24T18:30:00Z">
              <w:r>
                <w:rPr>
                  <w:color w:val="000000"/>
                  <w:sz w:val="18"/>
                  <w:szCs w:val="18"/>
                  <w:lang w:val="en-US" w:eastAsia="es-ES"/>
                  <w:rPrChange w:id="716" w:author="dani" w:date="2022-01-24T18:28:00Z">
                    <w:rPr>
                      <w:color w:val="000000"/>
                      <w:sz w:val="18"/>
                      <w:szCs w:val="18"/>
                      <w:lang w:val="es-ES" w:eastAsia="es-ES"/>
                    </w:rPr>
                  </w:rPrChange>
                </w:rPr>
                <w:delText>Central Gov. Exp.</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02E074" w14:textId="77777777" w:rsidR="006148EE" w:rsidRPr="006148EE" w:rsidRDefault="00720711">
            <w:pPr>
              <w:jc w:val="center"/>
              <w:rPr>
                <w:del w:id="717" w:author="dani" w:date="2022-01-24T18:30:00Z"/>
                <w:color w:val="000000"/>
                <w:sz w:val="18"/>
                <w:szCs w:val="18"/>
                <w:lang w:val="en-US" w:eastAsia="es-ES"/>
                <w:rPrChange w:id="718" w:author="dani" w:date="2022-01-24T18:28:00Z">
                  <w:rPr>
                    <w:del w:id="719" w:author="dani" w:date="2022-01-24T18:30:00Z"/>
                    <w:color w:val="000000"/>
                    <w:sz w:val="18"/>
                    <w:szCs w:val="18"/>
                    <w:lang w:val="es-ES" w:eastAsia="es-ES"/>
                  </w:rPr>
                </w:rPrChange>
              </w:rPr>
            </w:pPr>
            <w:del w:id="720" w:author="dani" w:date="2022-01-24T18:30:00Z">
              <w:r>
                <w:rPr>
                  <w:color w:val="000000"/>
                  <w:sz w:val="18"/>
                  <w:szCs w:val="18"/>
                  <w:lang w:val="en-US"/>
                  <w:rPrChange w:id="721" w:author="dani" w:date="2022-01-24T18:28:00Z">
                    <w:rPr>
                      <w:color w:val="000000"/>
                      <w:sz w:val="18"/>
                      <w:szCs w:val="18"/>
                    </w:rPr>
                  </w:rPrChange>
                </w:rPr>
                <w:delText>-0.107*</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6993BD" w14:textId="77777777" w:rsidR="006148EE" w:rsidRPr="006148EE" w:rsidRDefault="00720711">
            <w:pPr>
              <w:jc w:val="center"/>
              <w:rPr>
                <w:del w:id="722" w:author="dani" w:date="2022-01-24T18:30:00Z"/>
                <w:color w:val="000000"/>
                <w:sz w:val="18"/>
                <w:szCs w:val="18"/>
                <w:lang w:val="en-US"/>
                <w:rPrChange w:id="723" w:author="dani" w:date="2022-01-24T18:28:00Z">
                  <w:rPr>
                    <w:del w:id="724" w:author="dani" w:date="2022-01-24T18:30:00Z"/>
                    <w:color w:val="000000"/>
                    <w:sz w:val="18"/>
                    <w:szCs w:val="18"/>
                  </w:rPr>
                </w:rPrChange>
              </w:rPr>
            </w:pPr>
            <w:del w:id="725" w:author="dani" w:date="2022-01-24T18:30:00Z">
              <w:r>
                <w:rPr>
                  <w:color w:val="000000"/>
                  <w:sz w:val="18"/>
                  <w:szCs w:val="18"/>
                  <w:lang w:val="en-US"/>
                  <w:rPrChange w:id="726" w:author="dani" w:date="2022-01-24T18:28:00Z">
                    <w:rPr>
                      <w:color w:val="000000"/>
                      <w:sz w:val="18"/>
                      <w:szCs w:val="18"/>
                    </w:rPr>
                  </w:rPrChange>
                </w:rPr>
                <w:delText>-0.102*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D558C14" w14:textId="77777777" w:rsidR="006148EE" w:rsidRPr="006148EE" w:rsidRDefault="00720711">
            <w:pPr>
              <w:jc w:val="center"/>
              <w:rPr>
                <w:del w:id="727" w:author="dani" w:date="2022-01-24T18:30:00Z"/>
                <w:color w:val="000000"/>
                <w:sz w:val="18"/>
                <w:szCs w:val="18"/>
                <w:lang w:val="en-US"/>
                <w:rPrChange w:id="728" w:author="dani" w:date="2022-01-24T18:28:00Z">
                  <w:rPr>
                    <w:del w:id="729" w:author="dani" w:date="2022-01-24T18:30:00Z"/>
                    <w:color w:val="000000"/>
                    <w:sz w:val="18"/>
                    <w:szCs w:val="18"/>
                  </w:rPr>
                </w:rPrChange>
              </w:rPr>
            </w:pPr>
            <w:del w:id="730" w:author="dani" w:date="2022-01-24T18:30:00Z">
              <w:r>
                <w:rPr>
                  <w:color w:val="000000"/>
                  <w:sz w:val="18"/>
                  <w:szCs w:val="18"/>
                  <w:lang w:val="en-US"/>
                  <w:rPrChange w:id="731" w:author="dani" w:date="2022-01-24T18:28:00Z">
                    <w:rPr>
                      <w:color w:val="000000"/>
                      <w:sz w:val="18"/>
                      <w:szCs w:val="18"/>
                    </w:rPr>
                  </w:rPrChange>
                </w:rPr>
                <w:delText>-0.108*</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EBD3FA" w14:textId="77777777" w:rsidR="006148EE" w:rsidRPr="006148EE" w:rsidRDefault="00720711">
            <w:pPr>
              <w:jc w:val="center"/>
              <w:rPr>
                <w:del w:id="732" w:author="dani" w:date="2022-01-24T18:30:00Z"/>
                <w:color w:val="000000"/>
                <w:sz w:val="18"/>
                <w:szCs w:val="18"/>
                <w:lang w:val="en-US" w:eastAsia="es-ES"/>
                <w:rPrChange w:id="733" w:author="dani" w:date="2022-01-24T18:28:00Z">
                  <w:rPr>
                    <w:del w:id="734" w:author="dani" w:date="2022-01-24T18:30:00Z"/>
                    <w:color w:val="000000"/>
                    <w:sz w:val="18"/>
                    <w:szCs w:val="18"/>
                    <w:lang w:val="es-ES" w:eastAsia="es-ES"/>
                  </w:rPr>
                </w:rPrChange>
              </w:rPr>
            </w:pPr>
            <w:del w:id="735" w:author="dani" w:date="2022-01-24T18:30:00Z">
              <w:r>
                <w:rPr>
                  <w:color w:val="000000"/>
                  <w:sz w:val="18"/>
                  <w:szCs w:val="18"/>
                  <w:lang w:val="en-US"/>
                  <w:rPrChange w:id="736" w:author="dani" w:date="2022-01-24T18:28:00Z">
                    <w:rPr>
                      <w:color w:val="000000"/>
                      <w:sz w:val="18"/>
                      <w:szCs w:val="18"/>
                    </w:rPr>
                  </w:rPrChange>
                </w:rPr>
                <w:delText>-0.090*</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2FE933" w14:textId="77777777" w:rsidR="006148EE" w:rsidRPr="006148EE" w:rsidRDefault="00720711">
            <w:pPr>
              <w:jc w:val="center"/>
              <w:rPr>
                <w:del w:id="737" w:author="dani" w:date="2022-01-24T18:30:00Z"/>
                <w:color w:val="000000"/>
                <w:sz w:val="18"/>
                <w:szCs w:val="18"/>
                <w:lang w:val="en-US"/>
                <w:rPrChange w:id="738" w:author="dani" w:date="2022-01-24T18:28:00Z">
                  <w:rPr>
                    <w:del w:id="739" w:author="dani" w:date="2022-01-24T18:30:00Z"/>
                    <w:color w:val="000000"/>
                    <w:sz w:val="18"/>
                    <w:szCs w:val="18"/>
                  </w:rPr>
                </w:rPrChange>
              </w:rPr>
            </w:pPr>
            <w:del w:id="740" w:author="dani" w:date="2022-01-24T18:30:00Z">
              <w:r>
                <w:rPr>
                  <w:color w:val="000000"/>
                  <w:sz w:val="18"/>
                  <w:szCs w:val="18"/>
                  <w:lang w:val="en-US"/>
                  <w:rPrChange w:id="741" w:author="dani" w:date="2022-01-24T18:28:00Z">
                    <w:rPr>
                      <w:color w:val="000000"/>
                      <w:sz w:val="18"/>
                      <w:szCs w:val="18"/>
                    </w:rPr>
                  </w:rPrChange>
                </w:rPr>
                <w:delText>-0.132*</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0121907" w14:textId="77777777" w:rsidR="006148EE" w:rsidRPr="006148EE" w:rsidRDefault="00720711">
            <w:pPr>
              <w:jc w:val="center"/>
              <w:rPr>
                <w:del w:id="742" w:author="dani" w:date="2022-01-24T18:30:00Z"/>
                <w:color w:val="000000"/>
                <w:sz w:val="18"/>
                <w:szCs w:val="18"/>
                <w:lang w:val="en-US" w:eastAsia="es-ES"/>
                <w:rPrChange w:id="743" w:author="dani" w:date="2022-01-24T18:28:00Z">
                  <w:rPr>
                    <w:del w:id="744" w:author="dani" w:date="2022-01-24T18:30:00Z"/>
                    <w:color w:val="000000"/>
                    <w:sz w:val="18"/>
                    <w:szCs w:val="18"/>
                    <w:lang w:val="es-ES" w:eastAsia="es-ES"/>
                  </w:rPr>
                </w:rPrChange>
              </w:rPr>
            </w:pPr>
            <w:del w:id="745" w:author="dani" w:date="2022-01-24T18:30:00Z">
              <w:r>
                <w:rPr>
                  <w:color w:val="000000"/>
                  <w:sz w:val="18"/>
                  <w:szCs w:val="18"/>
                  <w:lang w:val="en-US"/>
                  <w:rPrChange w:id="746" w:author="dani" w:date="2022-01-24T18:28:00Z">
                    <w:rPr>
                      <w:color w:val="000000"/>
                      <w:sz w:val="18"/>
                      <w:szCs w:val="18"/>
                    </w:rPr>
                  </w:rPrChange>
                </w:rPr>
                <w:delText>-0.153*</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56F0AA" w14:textId="77777777" w:rsidR="006148EE" w:rsidRPr="006148EE" w:rsidRDefault="00720711">
            <w:pPr>
              <w:jc w:val="center"/>
              <w:rPr>
                <w:del w:id="747" w:author="dani" w:date="2022-01-24T18:30:00Z"/>
                <w:color w:val="000000"/>
                <w:sz w:val="18"/>
                <w:szCs w:val="18"/>
                <w:lang w:val="en-US" w:eastAsia="es-ES"/>
                <w:rPrChange w:id="748" w:author="dani" w:date="2022-01-24T18:28:00Z">
                  <w:rPr>
                    <w:del w:id="749" w:author="dani" w:date="2022-01-24T18:30:00Z"/>
                    <w:color w:val="000000"/>
                    <w:sz w:val="18"/>
                    <w:szCs w:val="18"/>
                    <w:lang w:val="es-ES" w:eastAsia="es-ES"/>
                  </w:rPr>
                </w:rPrChange>
              </w:rPr>
            </w:pPr>
            <w:del w:id="750" w:author="dani" w:date="2022-01-24T18:30:00Z">
              <w:r>
                <w:rPr>
                  <w:color w:val="000000"/>
                  <w:sz w:val="18"/>
                  <w:szCs w:val="22"/>
                  <w:lang w:val="en-US"/>
                  <w:rPrChange w:id="751" w:author="dani" w:date="2022-01-24T18:28:00Z">
                    <w:rPr>
                      <w:color w:val="000000"/>
                      <w:sz w:val="18"/>
                      <w:szCs w:val="22"/>
                    </w:rPr>
                  </w:rPrChange>
                </w:rPr>
                <w:delText>-0.018*</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5BA2C4" w14:textId="77777777" w:rsidR="006148EE" w:rsidRPr="006148EE" w:rsidRDefault="00720711">
            <w:pPr>
              <w:jc w:val="center"/>
              <w:rPr>
                <w:del w:id="752" w:author="dani" w:date="2022-01-24T18:30:00Z"/>
                <w:color w:val="000000"/>
                <w:sz w:val="18"/>
                <w:szCs w:val="22"/>
                <w:lang w:val="en-US"/>
                <w:rPrChange w:id="753" w:author="dani" w:date="2022-01-24T18:28:00Z">
                  <w:rPr>
                    <w:del w:id="754" w:author="dani" w:date="2022-01-24T18:30:00Z"/>
                    <w:color w:val="000000"/>
                    <w:sz w:val="18"/>
                    <w:szCs w:val="22"/>
                  </w:rPr>
                </w:rPrChange>
              </w:rPr>
            </w:pPr>
            <w:del w:id="755" w:author="dani" w:date="2022-01-24T18:30:00Z">
              <w:r>
                <w:rPr>
                  <w:color w:val="000000"/>
                  <w:sz w:val="18"/>
                  <w:szCs w:val="18"/>
                  <w:lang w:val="en-US"/>
                  <w:rPrChange w:id="756" w:author="dani" w:date="2022-01-24T18:28:00Z">
                    <w:rPr>
                      <w:color w:val="000000"/>
                      <w:sz w:val="18"/>
                      <w:szCs w:val="18"/>
                    </w:rPr>
                  </w:rPrChange>
                </w:rPr>
                <w:delText>-0.100*</w:delText>
              </w:r>
            </w:del>
          </w:p>
        </w:tc>
      </w:tr>
      <w:tr w:rsidR="006148EE" w14:paraId="38B38731" w14:textId="77777777">
        <w:trPr>
          <w:del w:id="757"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69E785" w14:textId="77777777" w:rsidR="006148EE" w:rsidRPr="006148EE" w:rsidRDefault="00720711">
            <w:pPr>
              <w:rPr>
                <w:del w:id="758" w:author="dani" w:date="2022-01-24T18:30:00Z"/>
                <w:color w:val="000000"/>
                <w:sz w:val="18"/>
                <w:szCs w:val="18"/>
                <w:lang w:val="en-US" w:eastAsia="es-ES"/>
                <w:rPrChange w:id="759" w:author="dani" w:date="2022-01-24T18:28:00Z">
                  <w:rPr>
                    <w:del w:id="760" w:author="dani" w:date="2022-01-24T18:30:00Z"/>
                    <w:color w:val="000000"/>
                    <w:sz w:val="18"/>
                    <w:szCs w:val="18"/>
                    <w:lang w:val="es-ES" w:eastAsia="es-ES"/>
                  </w:rPr>
                </w:rPrChange>
              </w:rPr>
            </w:pPr>
            <w:del w:id="761" w:author="dani" w:date="2022-01-24T18:30:00Z">
              <w:r>
                <w:rPr>
                  <w:color w:val="000000"/>
                  <w:sz w:val="18"/>
                  <w:szCs w:val="18"/>
                  <w:lang w:val="en-US" w:eastAsia="es-ES"/>
                  <w:rPrChange w:id="762" w:author="dani" w:date="2022-01-24T18:28:00Z">
                    <w:rPr>
                      <w:color w:val="000000"/>
                      <w:sz w:val="18"/>
                      <w:szCs w:val="18"/>
                      <w:lang w:val="es-ES" w:eastAsia="es-ES"/>
                    </w:rPr>
                  </w:rPrChange>
                </w:rPr>
                <w:delText>Dummy 2008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3A9F1" w14:textId="77777777" w:rsidR="006148EE" w:rsidRPr="006148EE" w:rsidRDefault="00720711">
            <w:pPr>
              <w:jc w:val="center"/>
              <w:rPr>
                <w:del w:id="763" w:author="dani" w:date="2022-01-24T18:30:00Z"/>
                <w:color w:val="000000"/>
                <w:sz w:val="18"/>
                <w:szCs w:val="18"/>
                <w:lang w:val="en-US" w:eastAsia="es-ES"/>
                <w:rPrChange w:id="764" w:author="dani" w:date="2022-01-24T18:28:00Z">
                  <w:rPr>
                    <w:del w:id="765" w:author="dani" w:date="2022-01-24T18:30:00Z"/>
                    <w:color w:val="000000"/>
                    <w:sz w:val="18"/>
                    <w:szCs w:val="18"/>
                    <w:lang w:val="es-ES" w:eastAsia="es-ES"/>
                  </w:rPr>
                </w:rPrChange>
              </w:rPr>
            </w:pPr>
            <w:del w:id="766" w:author="dani" w:date="2022-01-24T18:30:00Z">
              <w:r>
                <w:rPr>
                  <w:color w:val="000000"/>
                  <w:sz w:val="18"/>
                  <w:szCs w:val="18"/>
                  <w:lang w:val="en-US"/>
                  <w:rPrChange w:id="767" w:author="dani" w:date="2022-01-24T18:28:00Z">
                    <w:rPr>
                      <w:color w:val="000000"/>
                      <w:sz w:val="18"/>
                      <w:szCs w:val="18"/>
                    </w:rPr>
                  </w:rPrChange>
                </w:rPr>
                <w:delText>0.013*</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B471D" w14:textId="77777777" w:rsidR="006148EE" w:rsidRPr="006148EE" w:rsidRDefault="00720711">
            <w:pPr>
              <w:jc w:val="center"/>
              <w:rPr>
                <w:del w:id="768" w:author="dani" w:date="2022-01-24T18:30:00Z"/>
                <w:color w:val="000000"/>
                <w:sz w:val="18"/>
                <w:szCs w:val="18"/>
                <w:lang w:val="en-US" w:eastAsia="es-ES"/>
                <w:rPrChange w:id="769" w:author="dani" w:date="2022-01-24T18:28:00Z">
                  <w:rPr>
                    <w:del w:id="770" w:author="dani" w:date="2022-01-24T18:30:00Z"/>
                    <w:color w:val="000000"/>
                    <w:sz w:val="18"/>
                    <w:szCs w:val="18"/>
                    <w:lang w:val="es-ES" w:eastAsia="es-ES"/>
                  </w:rPr>
                </w:rPrChange>
              </w:rPr>
            </w:pPr>
            <w:del w:id="771" w:author="dani" w:date="2022-01-24T18:30:00Z">
              <w:r>
                <w:rPr>
                  <w:color w:val="000000"/>
                  <w:sz w:val="18"/>
                  <w:szCs w:val="18"/>
                  <w:lang w:val="en-US"/>
                  <w:rPrChange w:id="772" w:author="dani" w:date="2022-01-24T18:28:00Z">
                    <w:rPr>
                      <w:color w:val="000000"/>
                      <w:sz w:val="18"/>
                      <w:szCs w:val="18"/>
                    </w:rPr>
                  </w:rPrChange>
                </w:rPr>
                <w:delText>0.012*</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3DEBA" w14:textId="77777777" w:rsidR="006148EE" w:rsidRPr="006148EE" w:rsidRDefault="00720711">
            <w:pPr>
              <w:jc w:val="center"/>
              <w:rPr>
                <w:del w:id="773" w:author="dani" w:date="2022-01-24T18:30:00Z"/>
                <w:color w:val="000000"/>
                <w:sz w:val="18"/>
                <w:szCs w:val="18"/>
                <w:lang w:val="en-US" w:eastAsia="es-ES"/>
                <w:rPrChange w:id="774" w:author="dani" w:date="2022-01-24T18:28:00Z">
                  <w:rPr>
                    <w:del w:id="775" w:author="dani" w:date="2022-01-24T18:30:00Z"/>
                    <w:color w:val="000000"/>
                    <w:sz w:val="18"/>
                    <w:szCs w:val="18"/>
                    <w:lang w:val="es-ES" w:eastAsia="es-ES"/>
                  </w:rPr>
                </w:rPrChange>
              </w:rPr>
            </w:pPr>
            <w:del w:id="776" w:author="dani" w:date="2022-01-24T18:30:00Z">
              <w:r>
                <w:rPr>
                  <w:color w:val="000000"/>
                  <w:sz w:val="18"/>
                  <w:szCs w:val="18"/>
                  <w:lang w:val="en-US"/>
                  <w:rPrChange w:id="777" w:author="dani" w:date="2022-01-24T18:28:00Z">
                    <w:rPr>
                      <w:color w:val="000000"/>
                      <w:sz w:val="18"/>
                      <w:szCs w:val="18"/>
                    </w:rPr>
                  </w:rPrChange>
                </w:rPr>
                <w:delText>0.014*</w:delText>
              </w:r>
            </w:del>
          </w:p>
        </w:tc>
        <w:tc>
          <w:tcPr>
            <w:tcW w:w="115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2E47271" w14:textId="77777777" w:rsidR="006148EE" w:rsidRPr="006148EE" w:rsidRDefault="00720711">
            <w:pPr>
              <w:jc w:val="center"/>
              <w:rPr>
                <w:del w:id="778" w:author="dani" w:date="2022-01-24T18:30:00Z"/>
                <w:color w:val="000000"/>
                <w:sz w:val="18"/>
                <w:szCs w:val="18"/>
                <w:lang w:val="en-US" w:eastAsia="es-ES"/>
                <w:rPrChange w:id="779" w:author="dani" w:date="2022-01-24T18:28:00Z">
                  <w:rPr>
                    <w:del w:id="780" w:author="dani" w:date="2022-01-24T18:30:00Z"/>
                    <w:color w:val="000000"/>
                    <w:sz w:val="18"/>
                    <w:szCs w:val="18"/>
                    <w:lang w:val="es-ES" w:eastAsia="es-ES"/>
                  </w:rPr>
                </w:rPrChange>
              </w:rPr>
            </w:pPr>
            <w:del w:id="781" w:author="dani" w:date="2022-01-24T18:30:00Z">
              <w:r>
                <w:rPr>
                  <w:color w:val="000000"/>
                  <w:sz w:val="18"/>
                  <w:szCs w:val="18"/>
                  <w:lang w:val="en-US" w:eastAsia="es-ES"/>
                  <w:rPrChange w:id="782" w:author="dani" w:date="2022-01-24T18:28:00Z">
                    <w:rPr>
                      <w:color w:val="000000"/>
                      <w:sz w:val="18"/>
                      <w:szCs w:val="18"/>
                      <w:lang w:val="es-ES" w:eastAsia="es-ES"/>
                    </w:rPr>
                  </w:rPrChange>
                </w:rPr>
                <w:delText>0.008**</w:delText>
              </w:r>
            </w:del>
          </w:p>
        </w:tc>
        <w:tc>
          <w:tcPr>
            <w:tcW w:w="10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1072FF8" w14:textId="77777777" w:rsidR="006148EE" w:rsidRPr="006148EE" w:rsidRDefault="00720711">
            <w:pPr>
              <w:jc w:val="center"/>
              <w:rPr>
                <w:del w:id="783" w:author="dani" w:date="2022-01-24T18:30:00Z"/>
                <w:color w:val="000000"/>
                <w:sz w:val="18"/>
                <w:szCs w:val="18"/>
                <w:lang w:val="en-US"/>
                <w:rPrChange w:id="784" w:author="dani" w:date="2022-01-24T18:28:00Z">
                  <w:rPr>
                    <w:del w:id="785" w:author="dani" w:date="2022-01-24T18:30:00Z"/>
                    <w:color w:val="000000"/>
                    <w:sz w:val="18"/>
                    <w:szCs w:val="18"/>
                  </w:rPr>
                </w:rPrChange>
              </w:rPr>
            </w:pPr>
            <w:del w:id="786" w:author="dani" w:date="2022-01-24T18:30:00Z">
              <w:r>
                <w:rPr>
                  <w:color w:val="000000"/>
                  <w:sz w:val="18"/>
                  <w:szCs w:val="18"/>
                  <w:lang w:val="en-US"/>
                  <w:rPrChange w:id="787" w:author="dani" w:date="2022-01-24T18:28:00Z">
                    <w:rPr>
                      <w:color w:val="000000"/>
                      <w:sz w:val="18"/>
                      <w:szCs w:val="18"/>
                    </w:rPr>
                  </w:rPrChange>
                </w:rPr>
                <w:delText>0.015*</w:delText>
              </w:r>
            </w:del>
          </w:p>
        </w:tc>
        <w:tc>
          <w:tcPr>
            <w:tcW w:w="11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C80B8A" w14:textId="77777777" w:rsidR="006148EE" w:rsidRPr="006148EE" w:rsidRDefault="00720711">
            <w:pPr>
              <w:jc w:val="center"/>
              <w:rPr>
                <w:del w:id="788" w:author="dani" w:date="2022-01-24T18:30:00Z"/>
                <w:color w:val="000000"/>
                <w:sz w:val="18"/>
                <w:szCs w:val="18"/>
                <w:lang w:val="en-US" w:eastAsia="es-ES"/>
                <w:rPrChange w:id="789" w:author="dani" w:date="2022-01-24T18:28:00Z">
                  <w:rPr>
                    <w:del w:id="790" w:author="dani" w:date="2022-01-24T18:30:00Z"/>
                    <w:color w:val="000000"/>
                    <w:sz w:val="18"/>
                    <w:szCs w:val="18"/>
                    <w:lang w:val="es-ES" w:eastAsia="es-ES"/>
                  </w:rPr>
                </w:rPrChange>
              </w:rPr>
            </w:pPr>
            <w:del w:id="791" w:author="dani" w:date="2022-01-24T18:30:00Z">
              <w:r>
                <w:rPr>
                  <w:color w:val="000000"/>
                  <w:sz w:val="18"/>
                  <w:szCs w:val="18"/>
                  <w:lang w:val="en-US"/>
                  <w:rPrChange w:id="792" w:author="dani" w:date="2022-01-24T18:28:00Z">
                    <w:rPr>
                      <w:color w:val="000000"/>
                      <w:sz w:val="18"/>
                      <w:szCs w:val="18"/>
                    </w:rPr>
                  </w:rPrChange>
                </w:rPr>
                <w:delText>0.021*</w:delText>
              </w:r>
            </w:del>
          </w:p>
        </w:tc>
        <w:tc>
          <w:tcPr>
            <w:tcW w:w="113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6FB427" w14:textId="77777777" w:rsidR="006148EE" w:rsidRPr="006148EE" w:rsidRDefault="00720711">
            <w:pPr>
              <w:jc w:val="center"/>
              <w:rPr>
                <w:del w:id="793" w:author="dani" w:date="2022-01-24T18:30:00Z"/>
                <w:color w:val="000000"/>
                <w:sz w:val="18"/>
                <w:szCs w:val="18"/>
                <w:lang w:val="en-US" w:eastAsia="es-ES"/>
                <w:rPrChange w:id="794" w:author="dani" w:date="2022-01-24T18:28:00Z">
                  <w:rPr>
                    <w:del w:id="795" w:author="dani" w:date="2022-01-24T18:30:00Z"/>
                    <w:color w:val="000000"/>
                    <w:sz w:val="18"/>
                    <w:szCs w:val="18"/>
                    <w:lang w:val="es-ES" w:eastAsia="es-ES"/>
                  </w:rPr>
                </w:rPrChange>
              </w:rPr>
            </w:pPr>
            <w:del w:id="796" w:author="dani" w:date="2022-01-24T18:30:00Z">
              <w:r>
                <w:rPr>
                  <w:color w:val="000000"/>
                  <w:sz w:val="18"/>
                  <w:szCs w:val="22"/>
                  <w:lang w:val="en-US"/>
                  <w:rPrChange w:id="797" w:author="dani" w:date="2022-01-24T18:28:00Z">
                    <w:rPr>
                      <w:color w:val="000000"/>
                      <w:sz w:val="18"/>
                      <w:szCs w:val="22"/>
                    </w:rPr>
                  </w:rPrChange>
                </w:rPr>
                <w:delText>-0.003*</w:delText>
              </w:r>
            </w:del>
          </w:p>
        </w:tc>
        <w:tc>
          <w:tcPr>
            <w:tcW w:w="125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C5F224C" w14:textId="77777777" w:rsidR="006148EE" w:rsidRPr="006148EE" w:rsidRDefault="00720711">
            <w:pPr>
              <w:jc w:val="center"/>
              <w:rPr>
                <w:del w:id="798" w:author="dani" w:date="2022-01-24T18:30:00Z"/>
                <w:color w:val="000000"/>
                <w:sz w:val="18"/>
                <w:szCs w:val="22"/>
                <w:lang w:val="en-US"/>
                <w:rPrChange w:id="799" w:author="dani" w:date="2022-01-24T18:28:00Z">
                  <w:rPr>
                    <w:del w:id="800" w:author="dani" w:date="2022-01-24T18:30:00Z"/>
                    <w:color w:val="000000"/>
                    <w:sz w:val="18"/>
                    <w:szCs w:val="22"/>
                  </w:rPr>
                </w:rPrChange>
              </w:rPr>
            </w:pPr>
            <w:del w:id="801" w:author="dani" w:date="2022-01-24T18:30:00Z">
              <w:r>
                <w:rPr>
                  <w:color w:val="000000"/>
                  <w:sz w:val="18"/>
                  <w:szCs w:val="18"/>
                  <w:lang w:val="en-US"/>
                  <w:rPrChange w:id="802" w:author="dani" w:date="2022-01-24T18:28:00Z">
                    <w:rPr>
                      <w:color w:val="000000"/>
                      <w:sz w:val="18"/>
                      <w:szCs w:val="18"/>
                    </w:rPr>
                  </w:rPrChange>
                </w:rPr>
                <w:delText>0.013*</w:delText>
              </w:r>
            </w:del>
          </w:p>
        </w:tc>
      </w:tr>
      <w:tr w:rsidR="006148EE" w14:paraId="42E7B34A" w14:textId="77777777">
        <w:trPr>
          <w:del w:id="803"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A562483" w14:textId="77777777" w:rsidR="006148EE" w:rsidRPr="006148EE" w:rsidRDefault="00720711">
            <w:pPr>
              <w:rPr>
                <w:del w:id="804" w:author="dani" w:date="2022-01-24T18:30:00Z"/>
                <w:b/>
                <w:bCs/>
                <w:color w:val="000000"/>
                <w:sz w:val="18"/>
                <w:szCs w:val="18"/>
                <w:lang w:val="en-US" w:eastAsia="es-ES"/>
                <w:rPrChange w:id="805" w:author="dani" w:date="2022-01-24T18:28:00Z">
                  <w:rPr>
                    <w:del w:id="806" w:author="dani" w:date="2022-01-24T18:30:00Z"/>
                    <w:b/>
                    <w:bCs/>
                    <w:color w:val="000000"/>
                    <w:sz w:val="18"/>
                    <w:szCs w:val="18"/>
                    <w:lang w:val="es-ES" w:eastAsia="es-ES"/>
                  </w:rPr>
                </w:rPrChange>
              </w:rPr>
            </w:pPr>
            <w:del w:id="807" w:author="dani" w:date="2022-01-24T18:30:00Z">
              <w:r>
                <w:rPr>
                  <w:b/>
                  <w:bCs/>
                  <w:color w:val="000000"/>
                  <w:sz w:val="18"/>
                  <w:szCs w:val="18"/>
                  <w:lang w:val="en-US" w:eastAsia="es-ES"/>
                  <w:rPrChange w:id="808" w:author="dani" w:date="2022-01-24T18:28:00Z">
                    <w:rPr>
                      <w:b/>
                      <w:bCs/>
                      <w:color w:val="000000"/>
                      <w:sz w:val="18"/>
                      <w:szCs w:val="18"/>
                      <w:lang w:val="es-ES" w:eastAsia="es-ES"/>
                    </w:rPr>
                  </w:rPrChange>
                </w:rPr>
                <w:delText>R-squared</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5C39AE5" w14:textId="77777777" w:rsidR="006148EE" w:rsidRPr="006148EE" w:rsidRDefault="00720711">
            <w:pPr>
              <w:jc w:val="center"/>
              <w:rPr>
                <w:del w:id="809" w:author="dani" w:date="2022-01-24T18:30:00Z"/>
                <w:b/>
                <w:bCs/>
                <w:color w:val="000000"/>
                <w:sz w:val="18"/>
                <w:szCs w:val="18"/>
                <w:lang w:val="en-US" w:eastAsia="es-ES"/>
                <w:rPrChange w:id="810" w:author="dani" w:date="2022-01-24T18:28:00Z">
                  <w:rPr>
                    <w:del w:id="811" w:author="dani" w:date="2022-01-24T18:30:00Z"/>
                    <w:b/>
                    <w:bCs/>
                    <w:color w:val="000000"/>
                    <w:sz w:val="18"/>
                    <w:szCs w:val="18"/>
                    <w:lang w:val="es-ES" w:eastAsia="es-ES"/>
                  </w:rPr>
                </w:rPrChange>
              </w:rPr>
            </w:pPr>
            <w:del w:id="812" w:author="dani" w:date="2022-01-24T18:30:00Z">
              <w:r>
                <w:rPr>
                  <w:b/>
                  <w:bCs/>
                  <w:color w:val="000000"/>
                  <w:sz w:val="18"/>
                  <w:szCs w:val="18"/>
                  <w:lang w:val="en-US" w:eastAsia="es-ES"/>
                  <w:rPrChange w:id="81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C1A0CD9" w14:textId="77777777" w:rsidR="006148EE" w:rsidRPr="006148EE" w:rsidRDefault="00720711">
            <w:pPr>
              <w:jc w:val="center"/>
              <w:rPr>
                <w:del w:id="814" w:author="dani" w:date="2022-01-24T18:30:00Z"/>
                <w:b/>
                <w:bCs/>
                <w:color w:val="000000"/>
                <w:sz w:val="18"/>
                <w:szCs w:val="18"/>
                <w:lang w:val="en-US" w:eastAsia="es-ES"/>
                <w:rPrChange w:id="815" w:author="dani" w:date="2022-01-24T18:28:00Z">
                  <w:rPr>
                    <w:del w:id="816" w:author="dani" w:date="2022-01-24T18:30:00Z"/>
                    <w:b/>
                    <w:bCs/>
                    <w:color w:val="000000"/>
                    <w:sz w:val="18"/>
                    <w:szCs w:val="18"/>
                    <w:lang w:val="es-ES" w:eastAsia="es-ES"/>
                  </w:rPr>
                </w:rPrChange>
              </w:rPr>
            </w:pPr>
            <w:del w:id="817" w:author="dani" w:date="2022-01-24T18:30:00Z">
              <w:r>
                <w:rPr>
                  <w:b/>
                  <w:bCs/>
                  <w:color w:val="000000"/>
                  <w:sz w:val="18"/>
                  <w:szCs w:val="18"/>
                  <w:lang w:val="en-US" w:eastAsia="es-ES"/>
                  <w:rPrChange w:id="818" w:author="dani" w:date="2022-01-24T18:28:00Z">
                    <w:rPr>
                      <w:b/>
                      <w:bCs/>
                      <w:color w:val="000000"/>
                      <w:sz w:val="18"/>
                      <w:szCs w:val="18"/>
                      <w:lang w:val="es-ES" w:eastAsia="es-ES"/>
                    </w:rPr>
                  </w:rPrChange>
                </w:rPr>
                <w:delText>0.50</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E6BA982" w14:textId="77777777" w:rsidR="006148EE" w:rsidRPr="006148EE" w:rsidRDefault="00720711">
            <w:pPr>
              <w:jc w:val="center"/>
              <w:rPr>
                <w:del w:id="819" w:author="dani" w:date="2022-01-24T18:30:00Z"/>
                <w:b/>
                <w:bCs/>
                <w:color w:val="000000"/>
                <w:sz w:val="18"/>
                <w:szCs w:val="18"/>
                <w:lang w:val="en-US" w:eastAsia="es-ES"/>
                <w:rPrChange w:id="820" w:author="dani" w:date="2022-01-24T18:28:00Z">
                  <w:rPr>
                    <w:del w:id="821" w:author="dani" w:date="2022-01-24T18:30:00Z"/>
                    <w:b/>
                    <w:bCs/>
                    <w:color w:val="000000"/>
                    <w:sz w:val="18"/>
                    <w:szCs w:val="18"/>
                    <w:lang w:val="es-ES" w:eastAsia="es-ES"/>
                  </w:rPr>
                </w:rPrChange>
              </w:rPr>
            </w:pPr>
            <w:del w:id="822" w:author="dani" w:date="2022-01-24T18:30:00Z">
              <w:r>
                <w:rPr>
                  <w:b/>
                  <w:bCs/>
                  <w:color w:val="000000"/>
                  <w:sz w:val="18"/>
                  <w:szCs w:val="18"/>
                  <w:lang w:val="en-US" w:eastAsia="es-ES"/>
                  <w:rPrChange w:id="823" w:author="dani" w:date="2022-01-24T18:28:00Z">
                    <w:rPr>
                      <w:b/>
                      <w:bCs/>
                      <w:color w:val="000000"/>
                      <w:sz w:val="18"/>
                      <w:szCs w:val="18"/>
                      <w:lang w:val="es-ES" w:eastAsia="es-ES"/>
                    </w:rPr>
                  </w:rPrChange>
                </w:rPr>
                <w:delText>0.54</w:delText>
              </w:r>
            </w:del>
          </w:p>
        </w:tc>
        <w:tc>
          <w:tcPr>
            <w:tcW w:w="115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52E7C7" w14:textId="77777777" w:rsidR="006148EE" w:rsidRPr="006148EE" w:rsidRDefault="00720711">
            <w:pPr>
              <w:jc w:val="center"/>
              <w:rPr>
                <w:del w:id="824" w:author="dani" w:date="2022-01-24T18:30:00Z"/>
                <w:b/>
                <w:bCs/>
                <w:color w:val="000000"/>
                <w:sz w:val="18"/>
                <w:szCs w:val="18"/>
                <w:lang w:val="en-US" w:eastAsia="es-ES"/>
                <w:rPrChange w:id="825" w:author="dani" w:date="2022-01-24T18:28:00Z">
                  <w:rPr>
                    <w:del w:id="826" w:author="dani" w:date="2022-01-24T18:30:00Z"/>
                    <w:b/>
                    <w:bCs/>
                    <w:color w:val="000000"/>
                    <w:sz w:val="18"/>
                    <w:szCs w:val="18"/>
                    <w:lang w:val="es-ES" w:eastAsia="es-ES"/>
                  </w:rPr>
                </w:rPrChange>
              </w:rPr>
            </w:pPr>
            <w:del w:id="827" w:author="dani" w:date="2022-01-24T18:30:00Z">
              <w:r>
                <w:rPr>
                  <w:b/>
                  <w:bCs/>
                  <w:color w:val="000000"/>
                  <w:sz w:val="18"/>
                  <w:szCs w:val="18"/>
                  <w:lang w:val="en-US" w:eastAsia="es-ES"/>
                  <w:rPrChange w:id="828" w:author="dani" w:date="2022-01-24T18:28:00Z">
                    <w:rPr>
                      <w:b/>
                      <w:bCs/>
                      <w:color w:val="000000"/>
                      <w:sz w:val="18"/>
                      <w:szCs w:val="18"/>
                      <w:lang w:val="es-ES" w:eastAsia="es-ES"/>
                    </w:rPr>
                  </w:rPrChange>
                </w:rPr>
                <w:delText>0.53</w:delText>
              </w:r>
            </w:del>
          </w:p>
        </w:tc>
        <w:tc>
          <w:tcPr>
            <w:tcW w:w="10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E926109" w14:textId="77777777" w:rsidR="006148EE" w:rsidRPr="006148EE" w:rsidRDefault="00720711">
            <w:pPr>
              <w:jc w:val="center"/>
              <w:rPr>
                <w:del w:id="829" w:author="dani" w:date="2022-01-24T18:30:00Z"/>
                <w:b/>
                <w:bCs/>
                <w:color w:val="000000"/>
                <w:sz w:val="18"/>
                <w:szCs w:val="18"/>
                <w:lang w:val="en-US" w:eastAsia="es-ES"/>
                <w:rPrChange w:id="830" w:author="dani" w:date="2022-01-24T18:28:00Z">
                  <w:rPr>
                    <w:del w:id="831" w:author="dani" w:date="2022-01-24T18:30:00Z"/>
                    <w:b/>
                    <w:bCs/>
                    <w:color w:val="000000"/>
                    <w:sz w:val="18"/>
                    <w:szCs w:val="18"/>
                    <w:lang w:val="es-ES" w:eastAsia="es-ES"/>
                  </w:rPr>
                </w:rPrChange>
              </w:rPr>
            </w:pPr>
            <w:del w:id="832" w:author="dani" w:date="2022-01-24T18:30:00Z">
              <w:r>
                <w:rPr>
                  <w:b/>
                  <w:bCs/>
                  <w:color w:val="000000"/>
                  <w:sz w:val="18"/>
                  <w:szCs w:val="18"/>
                  <w:lang w:val="en-US" w:eastAsia="es-ES"/>
                  <w:rPrChange w:id="833" w:author="dani" w:date="2022-01-24T18:28:00Z">
                    <w:rPr>
                      <w:b/>
                      <w:bCs/>
                      <w:color w:val="000000"/>
                      <w:sz w:val="18"/>
                      <w:szCs w:val="18"/>
                      <w:lang w:val="es-ES" w:eastAsia="es-ES"/>
                    </w:rPr>
                  </w:rPrChange>
                </w:rPr>
                <w:delText>0.54</w:delText>
              </w:r>
            </w:del>
          </w:p>
        </w:tc>
        <w:tc>
          <w:tcPr>
            <w:tcW w:w="11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0A16265" w14:textId="77777777" w:rsidR="006148EE" w:rsidRPr="006148EE" w:rsidRDefault="00720711">
            <w:pPr>
              <w:jc w:val="center"/>
              <w:rPr>
                <w:del w:id="834" w:author="dani" w:date="2022-01-24T18:30:00Z"/>
                <w:b/>
                <w:bCs/>
                <w:color w:val="000000"/>
                <w:sz w:val="18"/>
                <w:szCs w:val="18"/>
                <w:lang w:val="en-US" w:eastAsia="es-ES"/>
                <w:rPrChange w:id="835" w:author="dani" w:date="2022-01-24T18:28:00Z">
                  <w:rPr>
                    <w:del w:id="836" w:author="dani" w:date="2022-01-24T18:30:00Z"/>
                    <w:b/>
                    <w:bCs/>
                    <w:color w:val="000000"/>
                    <w:sz w:val="18"/>
                    <w:szCs w:val="18"/>
                    <w:lang w:val="es-ES" w:eastAsia="es-ES"/>
                  </w:rPr>
                </w:rPrChange>
              </w:rPr>
            </w:pPr>
            <w:del w:id="837" w:author="dani" w:date="2022-01-24T18:30:00Z">
              <w:r>
                <w:rPr>
                  <w:b/>
                  <w:bCs/>
                  <w:color w:val="000000"/>
                  <w:sz w:val="18"/>
                  <w:szCs w:val="18"/>
                  <w:lang w:val="en-US" w:eastAsia="es-ES"/>
                  <w:rPrChange w:id="838" w:author="dani" w:date="2022-01-24T18:28:00Z">
                    <w:rPr>
                      <w:b/>
                      <w:bCs/>
                      <w:color w:val="000000"/>
                      <w:sz w:val="18"/>
                      <w:szCs w:val="18"/>
                      <w:lang w:val="es-ES" w:eastAsia="es-ES"/>
                    </w:rPr>
                  </w:rPrChange>
                </w:rPr>
                <w:delText>0.59</w:delText>
              </w:r>
            </w:del>
          </w:p>
        </w:tc>
        <w:tc>
          <w:tcPr>
            <w:tcW w:w="113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A48C283" w14:textId="77777777" w:rsidR="006148EE" w:rsidRPr="006148EE" w:rsidRDefault="00720711">
            <w:pPr>
              <w:jc w:val="center"/>
              <w:rPr>
                <w:del w:id="839" w:author="dani" w:date="2022-01-24T18:30:00Z"/>
                <w:b/>
                <w:bCs/>
                <w:color w:val="000000"/>
                <w:sz w:val="18"/>
                <w:szCs w:val="18"/>
                <w:lang w:val="en-US" w:eastAsia="es-ES"/>
                <w:rPrChange w:id="840" w:author="dani" w:date="2022-01-24T18:28:00Z">
                  <w:rPr>
                    <w:del w:id="841" w:author="dani" w:date="2022-01-24T18:30:00Z"/>
                    <w:b/>
                    <w:bCs/>
                    <w:color w:val="000000"/>
                    <w:sz w:val="18"/>
                    <w:szCs w:val="18"/>
                    <w:lang w:val="es-ES" w:eastAsia="es-ES"/>
                  </w:rPr>
                </w:rPrChange>
              </w:rPr>
            </w:pPr>
            <w:del w:id="842" w:author="dani" w:date="2022-01-24T18:30:00Z">
              <w:r>
                <w:rPr>
                  <w:b/>
                  <w:bCs/>
                  <w:color w:val="000000"/>
                  <w:sz w:val="18"/>
                  <w:szCs w:val="18"/>
                  <w:lang w:val="en-US" w:eastAsia="es-ES"/>
                  <w:rPrChange w:id="843" w:author="dani" w:date="2022-01-24T18:28:00Z">
                    <w:rPr>
                      <w:b/>
                      <w:bCs/>
                      <w:color w:val="000000"/>
                      <w:sz w:val="18"/>
                      <w:szCs w:val="18"/>
                      <w:lang w:val="es-ES" w:eastAsia="es-ES"/>
                    </w:rPr>
                  </w:rPrChange>
                </w:rPr>
                <w:delText>0.65</w:delText>
              </w:r>
            </w:del>
          </w:p>
        </w:tc>
        <w:tc>
          <w:tcPr>
            <w:tcW w:w="125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45B0550" w14:textId="77777777" w:rsidR="006148EE" w:rsidRPr="006148EE" w:rsidRDefault="00720711">
            <w:pPr>
              <w:jc w:val="center"/>
              <w:rPr>
                <w:del w:id="844" w:author="dani" w:date="2022-01-24T18:30:00Z"/>
                <w:b/>
                <w:bCs/>
                <w:color w:val="000000"/>
                <w:sz w:val="18"/>
                <w:szCs w:val="18"/>
                <w:lang w:val="en-US" w:eastAsia="es-ES"/>
                <w:rPrChange w:id="845" w:author="dani" w:date="2022-01-24T18:28:00Z">
                  <w:rPr>
                    <w:del w:id="846" w:author="dani" w:date="2022-01-24T18:30:00Z"/>
                    <w:b/>
                    <w:bCs/>
                    <w:color w:val="000000"/>
                    <w:sz w:val="18"/>
                    <w:szCs w:val="18"/>
                    <w:lang w:val="es-ES" w:eastAsia="es-ES"/>
                  </w:rPr>
                </w:rPrChange>
              </w:rPr>
            </w:pPr>
            <w:del w:id="847" w:author="dani" w:date="2022-01-24T18:30:00Z">
              <w:r>
                <w:rPr>
                  <w:b/>
                  <w:bCs/>
                  <w:color w:val="000000"/>
                  <w:sz w:val="18"/>
                  <w:szCs w:val="18"/>
                  <w:lang w:val="en-US" w:eastAsia="es-ES"/>
                  <w:rPrChange w:id="848" w:author="dani" w:date="2022-01-24T18:28:00Z">
                    <w:rPr>
                      <w:b/>
                      <w:bCs/>
                      <w:color w:val="000000"/>
                      <w:sz w:val="18"/>
                      <w:szCs w:val="18"/>
                      <w:lang w:val="es-ES" w:eastAsia="es-ES"/>
                    </w:rPr>
                  </w:rPrChange>
                </w:rPr>
                <w:delText>0.49</w:delText>
              </w:r>
            </w:del>
          </w:p>
        </w:tc>
      </w:tr>
    </w:tbl>
    <w:p w14:paraId="4DD606EF" w14:textId="77777777" w:rsidR="006148EE" w:rsidRDefault="00720711">
      <w:pPr>
        <w:spacing w:before="80" w:after="160" w:line="259" w:lineRule="auto"/>
        <w:ind w:left="-425" w:hanging="1"/>
        <w:rPr>
          <w:lang w:val="en-US"/>
        </w:rPr>
      </w:pPr>
      <w:r>
        <w:rPr>
          <w:rFonts w:eastAsia="Calibri"/>
          <w:sz w:val="18"/>
          <w:szCs w:val="22"/>
          <w:lang w:val="en-US" w:eastAsia="en-US"/>
        </w:rPr>
        <w:t xml:space="preserve">Note:  * and ** indicate statistical </w:t>
      </w:r>
      <w:r>
        <w:rPr>
          <w:rFonts w:eastAsia="Calibri"/>
          <w:sz w:val="20"/>
          <w:szCs w:val="22"/>
          <w:lang w:val="en-US" w:eastAsia="en-US"/>
        </w:rPr>
        <w:t>significance</w:t>
      </w:r>
      <w:r>
        <w:rPr>
          <w:rFonts w:eastAsia="Calibri"/>
          <w:sz w:val="18"/>
          <w:szCs w:val="22"/>
          <w:lang w:val="en-US" w:eastAsia="en-US"/>
        </w:rPr>
        <w:t xml:space="preserve"> at 1% and 5% levels, respectively.</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849"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Pr>
          <w:highlight w:val="yellow"/>
          <w:rPrChange w:id="853" w:author="dani" w:date="2022-01-24T18:28:00Z">
            <w:rPr/>
          </w:rPrChange>
        </w:rPr>
        <w:t>, Table 4</w:t>
      </w:r>
      <w:r>
        <w:t xml:space="preserve"> confirms the result. It is possible a </w:t>
      </w:r>
      <w:r>
        <w:lastRenderedPageBreak/>
        <w:t xml:space="preserve">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854" w:author="dani" w:date="2022-02-15T17:08:00Z">
        <w:r w:rsidDel="00215E0B">
          <w:delText xml:space="preserve">  </w:delText>
        </w:r>
      </w:del>
    </w:p>
    <w:p w14:paraId="7BE2335F" w14:textId="77777777" w:rsidR="006148EE" w:rsidRDefault="00720711">
      <w:pPr>
        <w:pStyle w:val="Ttulo2"/>
        <w:ind w:left="0"/>
        <w:rPr>
          <w:rFonts w:ascii="Times New Roman" w:hAnsi="Times New Roman"/>
          <w:b/>
          <w:bCs/>
          <w:lang w:val="en-GB"/>
        </w:rPr>
      </w:pPr>
      <w:bookmarkStart w:id="855"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856"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857"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858" w:author="dani" w:date="2022-02-15T17:09:00Z">
            <w:rPr>
              <w:rFonts w:ascii="Times New Roman" w:hAnsi="Times New Roman"/>
              <w:b/>
              <w:spacing w:val="-1"/>
              <w:lang w:val="en-GB"/>
            </w:rPr>
          </w:rPrChange>
        </w:rPr>
        <w:t>t</w:t>
      </w:r>
      <w:r w:rsidRPr="00215E0B">
        <w:rPr>
          <w:rFonts w:ascii="Times New Roman" w:hAnsi="Times New Roman"/>
          <w:b/>
          <w:u w:val="single"/>
          <w:lang w:val="en-GB"/>
          <w:rPrChange w:id="859"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855"/>
    </w:p>
    <w:p w14:paraId="2FD9C3A4" w14:textId="77777777" w:rsidR="006148EE" w:rsidRDefault="006148EE">
      <w:pPr>
        <w:rPr>
          <w:color w:val="1F497D"/>
        </w:rPr>
      </w:pPr>
    </w:p>
    <w:p w14:paraId="5033356E" w14:textId="77777777" w:rsidR="006148EE" w:rsidRDefault="00720711">
      <w:pPr>
        <w:pStyle w:val="Textoindependiente"/>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860" w:author="dani" w:date="2022-01-24T18:28:00Z">
            <w:rPr>
              <w:spacing w:val="-1"/>
            </w:rPr>
          </w:rPrChange>
        </w:rPr>
        <w:t>(</w:t>
      </w:r>
      <w:r>
        <w:rPr>
          <w:highlight w:val="yellow"/>
          <w:rPrChange w:id="861" w:author="dani" w:date="2022-01-24T18:28:00Z">
            <w:rPr/>
          </w:rPrChange>
        </w:rPr>
        <w:t>see</w:t>
      </w:r>
      <w:r>
        <w:rPr>
          <w:highlight w:val="yellow"/>
          <w:rPrChange w:id="862" w:author="dani" w:date="2022-01-24T18:28:00Z">
            <w:rPr>
              <w:spacing w:val="-6"/>
            </w:rPr>
          </w:rPrChange>
        </w:rPr>
        <w:t xml:space="preserve"> </w:t>
      </w:r>
      <w:r>
        <w:rPr>
          <w:highlight w:val="yellow"/>
          <w:rPrChange w:id="863" w:author="dani" w:date="2022-01-24T18:28:00Z">
            <w:rPr/>
          </w:rPrChange>
        </w:rPr>
        <w:t>Tab</w:t>
      </w:r>
      <w:r>
        <w:rPr>
          <w:highlight w:val="yellow"/>
          <w:rPrChange w:id="864" w:author="dani" w:date="2022-01-24T18:28:00Z">
            <w:rPr>
              <w:spacing w:val="1"/>
            </w:rPr>
          </w:rPrChange>
        </w:rPr>
        <w:t>l</w:t>
      </w:r>
      <w:r>
        <w:rPr>
          <w:highlight w:val="yellow"/>
          <w:rPrChange w:id="865" w:author="dani" w:date="2022-01-24T18:28:00Z">
            <w:rPr>
              <w:spacing w:val="-2"/>
            </w:rPr>
          </w:rPrChange>
        </w:rPr>
        <w:t>e</w:t>
      </w:r>
      <w:r>
        <w:rPr>
          <w:highlight w:val="yellow"/>
          <w:rPrChange w:id="866" w:author="dani" w:date="2022-01-24T18:28:00Z">
            <w:rPr/>
          </w:rPrChange>
        </w:rPr>
        <w:t>s</w:t>
      </w:r>
      <w:r>
        <w:rPr>
          <w:highlight w:val="yellow"/>
          <w:rPrChange w:id="867" w:author="dani" w:date="2022-01-24T18:28:00Z">
            <w:rPr>
              <w:spacing w:val="-4"/>
            </w:rPr>
          </w:rPrChange>
        </w:rPr>
        <w:t xml:space="preserve"> 3 </w:t>
      </w:r>
      <w:r>
        <w:rPr>
          <w:highlight w:val="yellow"/>
          <w:rPrChange w:id="868" w:author="dani" w:date="2022-01-24T18:28:00Z">
            <w:rPr/>
          </w:rPrChange>
        </w:rPr>
        <w:t>and</w:t>
      </w:r>
      <w:r>
        <w:rPr>
          <w:highlight w:val="yellow"/>
          <w:rPrChange w:id="869" w:author="dani" w:date="2022-01-24T18:28:00Z">
            <w:rPr>
              <w:spacing w:val="-6"/>
            </w:rPr>
          </w:rPrChange>
        </w:rPr>
        <w:t xml:space="preserve"> </w:t>
      </w:r>
      <w:r>
        <w:rPr>
          <w:highlight w:val="yellow"/>
          <w:rPrChange w:id="870"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871" w:author="dani" w:date="2022-01-24T18:28:00Z">
            <w:rPr>
              <w:spacing w:val="-2"/>
            </w:rPr>
          </w:rPrChange>
        </w:rPr>
        <w:t>m</w:t>
      </w:r>
      <w:r>
        <w:rPr>
          <w:highlight w:val="yellow"/>
          <w:rPrChange w:id="872" w:author="dani" w:date="2022-01-24T18:28:00Z">
            <w:rPr/>
          </w:rPrChange>
        </w:rPr>
        <w:t>o</w:t>
      </w:r>
      <w:r>
        <w:rPr>
          <w:highlight w:val="yellow"/>
          <w:rPrChange w:id="873" w:author="dani" w:date="2022-01-24T18:28:00Z">
            <w:rPr>
              <w:spacing w:val="1"/>
            </w:rPr>
          </w:rPrChange>
        </w:rPr>
        <w:t>s</w:t>
      </w:r>
      <w:r>
        <w:rPr>
          <w:highlight w:val="yellow"/>
          <w:rPrChange w:id="874" w:author="dani" w:date="2022-01-24T18:28:00Z">
            <w:rPr/>
          </w:rPrChange>
        </w:rPr>
        <w:t>t</w:t>
      </w:r>
      <w:r>
        <w:rPr>
          <w:highlight w:val="yellow"/>
          <w:rPrChange w:id="875" w:author="dani" w:date="2022-01-24T18:28:00Z">
            <w:rPr>
              <w:spacing w:val="-7"/>
            </w:rPr>
          </w:rPrChange>
        </w:rPr>
        <w:t xml:space="preserve"> </w:t>
      </w:r>
      <w:r>
        <w:rPr>
          <w:highlight w:val="yellow"/>
          <w:rPrChange w:id="876" w:author="dani" w:date="2022-01-24T18:28:00Z">
            <w:rPr/>
          </w:rPrChange>
        </w:rPr>
        <w:t>e</w:t>
      </w:r>
      <w:r>
        <w:rPr>
          <w:highlight w:val="yellow"/>
          <w:rPrChange w:id="877" w:author="dani" w:date="2022-01-24T18:28:00Z">
            <w:rPr>
              <w:spacing w:val="1"/>
            </w:rPr>
          </w:rPrChange>
        </w:rPr>
        <w:t>s</w:t>
      </w:r>
      <w:r>
        <w:rPr>
          <w:highlight w:val="yellow"/>
          <w:rPrChange w:id="878" w:author="dani" w:date="2022-01-24T18:28:00Z">
            <w:rPr/>
          </w:rPrChange>
        </w:rPr>
        <w:t>ti</w:t>
      </w:r>
      <w:r>
        <w:rPr>
          <w:highlight w:val="yellow"/>
          <w:rPrChange w:id="879" w:author="dani" w:date="2022-01-24T18:28:00Z">
            <w:rPr>
              <w:spacing w:val="-2"/>
            </w:rPr>
          </w:rPrChange>
        </w:rPr>
        <w:t>m</w:t>
      </w:r>
      <w:r>
        <w:rPr>
          <w:highlight w:val="yellow"/>
          <w:rPrChange w:id="880" w:author="dani" w:date="2022-01-24T18:28:00Z">
            <w:rPr/>
          </w:rPrChange>
        </w:rPr>
        <w:t>ated</w:t>
      </w:r>
      <w:r>
        <w:rPr>
          <w:highlight w:val="yellow"/>
          <w:rPrChange w:id="881" w:author="dani" w:date="2022-01-24T18:28:00Z">
            <w:rPr>
              <w:spacing w:val="-6"/>
            </w:rPr>
          </w:rPrChange>
        </w:rPr>
        <w:t xml:space="preserve"> </w:t>
      </w:r>
      <w:r>
        <w:rPr>
          <w:highlight w:val="yellow"/>
          <w:rPrChange w:id="882" w:author="dani" w:date="2022-01-24T18:28:00Z">
            <w:rPr>
              <w:spacing w:val="1"/>
            </w:rPr>
          </w:rPrChange>
        </w:rPr>
        <w:t>c</w:t>
      </w:r>
      <w:r>
        <w:rPr>
          <w:highlight w:val="yellow"/>
          <w:rPrChange w:id="883" w:author="dani" w:date="2022-01-24T18:28:00Z">
            <w:rPr/>
          </w:rPrChange>
        </w:rPr>
        <w:t>oe</w:t>
      </w:r>
      <w:r>
        <w:rPr>
          <w:highlight w:val="yellow"/>
          <w:rPrChange w:id="884" w:author="dani" w:date="2022-01-24T18:28:00Z">
            <w:rPr>
              <w:spacing w:val="2"/>
            </w:rPr>
          </w:rPrChange>
        </w:rPr>
        <w:t>f</w:t>
      </w:r>
      <w:r>
        <w:rPr>
          <w:highlight w:val="yellow"/>
          <w:rPrChange w:id="885" w:author="dani" w:date="2022-01-24T18:28:00Z">
            <w:rPr/>
          </w:rPrChange>
        </w:rPr>
        <w:t>fi</w:t>
      </w:r>
      <w:r>
        <w:rPr>
          <w:highlight w:val="yellow"/>
          <w:rPrChange w:id="886" w:author="dani" w:date="2022-01-24T18:28:00Z">
            <w:rPr>
              <w:spacing w:val="-2"/>
            </w:rPr>
          </w:rPrChange>
        </w:rPr>
        <w:t>c</w:t>
      </w:r>
      <w:r>
        <w:rPr>
          <w:highlight w:val="yellow"/>
          <w:rPrChange w:id="887" w:author="dani" w:date="2022-01-24T18:28:00Z">
            <w:rPr/>
          </w:rPrChange>
        </w:rPr>
        <w:t>i</w:t>
      </w:r>
      <w:r>
        <w:rPr>
          <w:highlight w:val="yellow"/>
          <w:rPrChange w:id="888" w:author="dani" w:date="2022-01-24T18:28:00Z">
            <w:rPr>
              <w:spacing w:val="-3"/>
            </w:rPr>
          </w:rPrChange>
        </w:rPr>
        <w:t>e</w:t>
      </w:r>
      <w:r>
        <w:rPr>
          <w:highlight w:val="yellow"/>
          <w:rPrChange w:id="889" w:author="dani" w:date="2022-01-24T18:28:00Z">
            <w:rPr/>
          </w:rPrChange>
        </w:rPr>
        <w:t>nts</w:t>
      </w:r>
      <w:r>
        <w:rPr>
          <w:highlight w:val="yellow"/>
          <w:rPrChange w:id="890" w:author="dani" w:date="2022-01-24T18:28:00Z">
            <w:rPr>
              <w:spacing w:val="-6"/>
            </w:rPr>
          </w:rPrChange>
        </w:rPr>
        <w:t xml:space="preserve"> </w:t>
      </w:r>
      <w:r>
        <w:rPr>
          <w:highlight w:val="yellow"/>
          <w:rPrChange w:id="891" w:author="dani" w:date="2022-01-24T18:28:00Z">
            <w:rPr/>
          </w:rPrChange>
        </w:rPr>
        <w:t>are</w:t>
      </w:r>
      <w:r>
        <w:rPr>
          <w:highlight w:val="yellow"/>
          <w:rPrChange w:id="892" w:author="dani" w:date="2022-01-24T18:28:00Z">
            <w:rPr>
              <w:spacing w:val="-7"/>
            </w:rPr>
          </w:rPrChange>
        </w:rPr>
        <w:t xml:space="preserve"> </w:t>
      </w:r>
      <w:r>
        <w:rPr>
          <w:highlight w:val="yellow"/>
          <w:rPrChange w:id="893" w:author="dani" w:date="2022-01-24T18:28:00Z">
            <w:rPr/>
          </w:rPrChange>
        </w:rPr>
        <w:t>sti</w:t>
      </w:r>
      <w:r>
        <w:rPr>
          <w:highlight w:val="yellow"/>
          <w:rPrChange w:id="894" w:author="dani" w:date="2022-01-24T18:28:00Z">
            <w:rPr>
              <w:spacing w:val="-2"/>
            </w:rPr>
          </w:rPrChange>
        </w:rPr>
        <w:t>l</w:t>
      </w:r>
      <w:r>
        <w:rPr>
          <w:highlight w:val="yellow"/>
          <w:rPrChange w:id="895" w:author="dani" w:date="2022-01-24T18:28:00Z">
            <w:rPr/>
          </w:rPrChange>
        </w:rPr>
        <w:t>l</w:t>
      </w:r>
      <w:r>
        <w:rPr>
          <w:highlight w:val="yellow"/>
          <w:rPrChange w:id="896" w:author="dani" w:date="2022-01-24T18:28:00Z">
            <w:rPr>
              <w:spacing w:val="-6"/>
            </w:rPr>
          </w:rPrChange>
        </w:rPr>
        <w:t xml:space="preserve"> </w:t>
      </w:r>
      <w:r>
        <w:rPr>
          <w:highlight w:val="yellow"/>
          <w:rPrChange w:id="897" w:author="dani" w:date="2022-01-24T18:28:00Z">
            <w:rPr/>
          </w:rPrChange>
        </w:rPr>
        <w:t>significant with the expected sign of the variables confirm the previous results</w:t>
      </w:r>
      <w:r>
        <w:t>.</w:t>
      </w:r>
    </w:p>
    <w:p w14:paraId="5795A868" w14:textId="77777777" w:rsidR="006148EE" w:rsidRDefault="006148EE">
      <w:pPr>
        <w:pStyle w:val="Textoindependiente"/>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tbl>
      <w:tblPr>
        <w:tblW w:w="11057" w:type="dxa"/>
        <w:tblInd w:w="-709" w:type="dxa"/>
        <w:tblLook w:val="04A0" w:firstRow="1" w:lastRow="0" w:firstColumn="1" w:lastColumn="0" w:noHBand="0" w:noVBand="1"/>
      </w:tblPr>
      <w:tblGrid>
        <w:gridCol w:w="1560"/>
        <w:gridCol w:w="1134"/>
        <w:gridCol w:w="992"/>
        <w:gridCol w:w="1207"/>
        <w:gridCol w:w="1207"/>
        <w:gridCol w:w="1163"/>
        <w:gridCol w:w="1251"/>
        <w:gridCol w:w="1240"/>
        <w:gridCol w:w="1240"/>
        <w:gridCol w:w="63"/>
      </w:tblGrid>
      <w:tr w:rsidR="006148EE" w14:paraId="3418BBBE" w14:textId="77777777">
        <w:trPr>
          <w:gridAfter w:val="1"/>
          <w:wAfter w:w="63" w:type="dxa"/>
          <w:trHeight w:val="600"/>
          <w:del w:id="898" w:author="dani" w:date="2022-01-24T18:30:00Z"/>
        </w:trPr>
        <w:tc>
          <w:tcPr>
            <w:tcW w:w="1560" w:type="dxa"/>
            <w:tcMar>
              <w:left w:w="70" w:type="dxa"/>
              <w:right w:w="70" w:type="dxa"/>
            </w:tcMar>
          </w:tcPr>
          <w:p w14:paraId="49338123" w14:textId="77777777" w:rsidR="006148EE" w:rsidRPr="00667E9F" w:rsidRDefault="00720711">
            <w:pPr>
              <w:spacing w:line="264" w:lineRule="auto"/>
              <w:rPr>
                <w:del w:id="899" w:author="dani" w:date="2022-01-24T18:30:00Z"/>
                <w:b/>
                <w:bCs/>
                <w:color w:val="000000"/>
                <w:sz w:val="20"/>
                <w:szCs w:val="18"/>
                <w:lang w:val="en-US" w:eastAsia="es-ES"/>
                <w:rPrChange w:id="900" w:author="dani" w:date="2022-02-02T11:52:00Z">
                  <w:rPr>
                    <w:del w:id="901" w:author="dani" w:date="2022-01-24T18:30:00Z"/>
                    <w:b/>
                    <w:bCs/>
                    <w:color w:val="000000"/>
                    <w:sz w:val="20"/>
                    <w:szCs w:val="18"/>
                    <w:lang w:val="es-ES" w:eastAsia="es-ES"/>
                  </w:rPr>
                </w:rPrChange>
              </w:rPr>
            </w:pPr>
            <w:del w:id="902" w:author="dani" w:date="2022-01-24T18:30:00Z">
              <w:r w:rsidRPr="00667E9F">
                <w:rPr>
                  <w:b/>
                  <w:bCs/>
                  <w:color w:val="000000"/>
                  <w:sz w:val="20"/>
                  <w:szCs w:val="18"/>
                  <w:lang w:val="en-US" w:eastAsia="es-ES"/>
                  <w:rPrChange w:id="903" w:author="dani" w:date="2022-02-02T11:52:00Z">
                    <w:rPr>
                      <w:b/>
                      <w:bCs/>
                      <w:color w:val="000000"/>
                      <w:sz w:val="20"/>
                      <w:szCs w:val="18"/>
                      <w:lang w:val="es-ES" w:eastAsia="es-ES"/>
                    </w:rPr>
                  </w:rPrChange>
                </w:rPr>
                <w:delText>xi</w:delText>
              </w:r>
              <w:r w:rsidRPr="00667E9F">
                <w:rPr>
                  <w:b/>
                  <w:bCs/>
                  <w:color w:val="000000"/>
                  <w:sz w:val="20"/>
                  <w:szCs w:val="18"/>
                  <w:vertAlign w:val="subscript"/>
                  <w:lang w:val="en-US" w:eastAsia="es-ES"/>
                  <w:rPrChange w:id="904" w:author="dani" w:date="2022-02-02T11:52:00Z">
                    <w:rPr>
                      <w:b/>
                      <w:bCs/>
                      <w:color w:val="000000"/>
                      <w:sz w:val="20"/>
                      <w:szCs w:val="18"/>
                      <w:vertAlign w:val="subscript"/>
                      <w:lang w:val="es-ES" w:eastAsia="es-ES"/>
                    </w:rPr>
                  </w:rPrChange>
                </w:rPr>
                <w:delText>,t</w:delText>
              </w:r>
              <w:r w:rsidRPr="00667E9F">
                <w:rPr>
                  <w:b/>
                  <w:bCs/>
                  <w:color w:val="000000"/>
                  <w:sz w:val="20"/>
                  <w:szCs w:val="18"/>
                  <w:lang w:val="en-US" w:eastAsia="es-ES"/>
                  <w:rPrChange w:id="905" w:author="dani" w:date="2022-02-02T11:52:00Z">
                    <w:rPr>
                      <w:b/>
                      <w:bCs/>
                      <w:color w:val="000000"/>
                      <w:sz w:val="20"/>
                      <w:szCs w:val="18"/>
                      <w:lang w:val="es-ES" w:eastAsia="es-ES"/>
                    </w:rPr>
                  </w:rPrChange>
                </w:rPr>
                <w:delText xml:space="preserve"> variable=</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DF541" w14:textId="77777777" w:rsidR="006148EE" w:rsidRPr="00667E9F" w:rsidRDefault="00720711">
            <w:pPr>
              <w:spacing w:line="264" w:lineRule="auto"/>
              <w:jc w:val="center"/>
              <w:rPr>
                <w:del w:id="906" w:author="dani" w:date="2022-01-24T18:30:00Z"/>
                <w:b/>
                <w:bCs/>
                <w:color w:val="000000"/>
                <w:sz w:val="20"/>
                <w:szCs w:val="18"/>
                <w:lang w:val="en-US" w:eastAsia="es-ES"/>
                <w:rPrChange w:id="907" w:author="dani" w:date="2022-02-02T11:52:00Z">
                  <w:rPr>
                    <w:del w:id="908" w:author="dani" w:date="2022-01-24T18:30:00Z"/>
                    <w:b/>
                    <w:bCs/>
                    <w:color w:val="000000"/>
                    <w:sz w:val="20"/>
                    <w:szCs w:val="18"/>
                    <w:lang w:val="es-ES" w:eastAsia="es-ES"/>
                  </w:rPr>
                </w:rPrChange>
              </w:rPr>
            </w:pPr>
            <w:del w:id="909" w:author="dani" w:date="2022-01-24T18:30:00Z">
              <w:r w:rsidRPr="00667E9F">
                <w:rPr>
                  <w:b/>
                  <w:bCs/>
                  <w:color w:val="000000"/>
                  <w:sz w:val="20"/>
                  <w:szCs w:val="18"/>
                  <w:lang w:val="en-US" w:eastAsia="es-ES"/>
                  <w:rPrChange w:id="910" w:author="dani" w:date="2022-02-02T11:52:00Z">
                    <w:rPr>
                      <w:b/>
                      <w:bCs/>
                      <w:color w:val="000000"/>
                      <w:sz w:val="20"/>
                      <w:szCs w:val="18"/>
                      <w:lang w:val="es-ES" w:eastAsia="es-ES"/>
                    </w:rPr>
                  </w:rPrChange>
                </w:rPr>
                <w:delText>In-cash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EE69AC6" w14:textId="77777777" w:rsidR="006148EE" w:rsidRPr="00667E9F" w:rsidRDefault="00720711">
            <w:pPr>
              <w:spacing w:line="264" w:lineRule="auto"/>
              <w:jc w:val="center"/>
              <w:rPr>
                <w:del w:id="911" w:author="dani" w:date="2022-01-24T18:30:00Z"/>
                <w:b/>
                <w:bCs/>
                <w:color w:val="000000"/>
                <w:sz w:val="20"/>
                <w:szCs w:val="18"/>
                <w:lang w:val="en-US" w:eastAsia="es-ES"/>
                <w:rPrChange w:id="912" w:author="dani" w:date="2022-02-02T11:52:00Z">
                  <w:rPr>
                    <w:del w:id="913" w:author="dani" w:date="2022-01-24T18:30:00Z"/>
                    <w:b/>
                    <w:bCs/>
                    <w:color w:val="000000"/>
                    <w:sz w:val="20"/>
                    <w:szCs w:val="18"/>
                    <w:lang w:val="es-ES" w:eastAsia="es-ES"/>
                  </w:rPr>
                </w:rPrChange>
              </w:rPr>
            </w:pPr>
            <w:del w:id="914" w:author="dani" w:date="2022-01-24T18:30:00Z">
              <w:r w:rsidRPr="00667E9F">
                <w:rPr>
                  <w:b/>
                  <w:bCs/>
                  <w:color w:val="000000"/>
                  <w:sz w:val="20"/>
                  <w:szCs w:val="18"/>
                  <w:lang w:val="en-US" w:eastAsia="es-ES"/>
                  <w:rPrChange w:id="915" w:author="dani" w:date="2022-02-02T11:52:00Z">
                    <w:rPr>
                      <w:b/>
                      <w:bCs/>
                      <w:color w:val="000000"/>
                      <w:sz w:val="20"/>
                      <w:szCs w:val="18"/>
                      <w:lang w:val="es-ES" w:eastAsia="es-ES"/>
                    </w:rPr>
                  </w:rPrChange>
                </w:rPr>
                <w:delText>In-kind transfers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CC87CD" w14:textId="77777777" w:rsidR="006148EE" w:rsidRPr="00667E9F" w:rsidRDefault="00720711">
            <w:pPr>
              <w:spacing w:line="264" w:lineRule="auto"/>
              <w:jc w:val="center"/>
              <w:rPr>
                <w:del w:id="916" w:author="dani" w:date="2022-01-24T18:30:00Z"/>
                <w:b/>
                <w:bCs/>
                <w:color w:val="000000"/>
                <w:sz w:val="20"/>
                <w:szCs w:val="18"/>
                <w:lang w:val="en-US" w:eastAsia="es-ES"/>
                <w:rPrChange w:id="917" w:author="dani" w:date="2022-02-02T11:52:00Z">
                  <w:rPr>
                    <w:del w:id="918" w:author="dani" w:date="2022-01-24T18:30:00Z"/>
                    <w:b/>
                    <w:bCs/>
                    <w:color w:val="000000"/>
                    <w:sz w:val="20"/>
                    <w:szCs w:val="18"/>
                    <w:lang w:val="es-ES" w:eastAsia="es-ES"/>
                  </w:rPr>
                </w:rPrChange>
              </w:rPr>
            </w:pPr>
            <w:del w:id="919" w:author="dani" w:date="2022-01-24T18:30:00Z">
              <w:r w:rsidRPr="00667E9F">
                <w:rPr>
                  <w:b/>
                  <w:bCs/>
                  <w:color w:val="000000"/>
                  <w:sz w:val="20"/>
                  <w:szCs w:val="18"/>
                  <w:lang w:val="en-US" w:eastAsia="es-ES"/>
                  <w:rPrChange w:id="920" w:author="dani" w:date="2022-02-02T11:52:00Z">
                    <w:rPr>
                      <w:b/>
                      <w:bCs/>
                      <w:color w:val="000000"/>
                      <w:sz w:val="20"/>
                      <w:szCs w:val="18"/>
                      <w:lang w:val="es-ES" w:eastAsia="es-ES"/>
                    </w:rPr>
                  </w:rPrChange>
                </w:rPr>
                <w:delText>Pensions</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482B68F" w14:textId="77777777" w:rsidR="006148EE" w:rsidRPr="00667E9F" w:rsidRDefault="00720711">
            <w:pPr>
              <w:spacing w:line="264" w:lineRule="auto"/>
              <w:jc w:val="center"/>
              <w:rPr>
                <w:del w:id="921" w:author="dani" w:date="2022-01-24T18:30:00Z"/>
                <w:b/>
                <w:bCs/>
                <w:color w:val="000000"/>
                <w:sz w:val="20"/>
                <w:szCs w:val="18"/>
                <w:lang w:val="en-US" w:eastAsia="es-ES"/>
                <w:rPrChange w:id="922" w:author="dani" w:date="2022-02-02T11:52:00Z">
                  <w:rPr>
                    <w:del w:id="923" w:author="dani" w:date="2022-01-24T18:30:00Z"/>
                    <w:b/>
                    <w:bCs/>
                    <w:color w:val="000000"/>
                    <w:sz w:val="20"/>
                    <w:szCs w:val="18"/>
                    <w:lang w:val="es-ES" w:eastAsia="es-ES"/>
                  </w:rPr>
                </w:rPrChange>
              </w:rPr>
            </w:pPr>
            <w:del w:id="924" w:author="dani" w:date="2022-01-24T18:30:00Z">
              <w:r w:rsidRPr="00667E9F">
                <w:rPr>
                  <w:b/>
                  <w:bCs/>
                  <w:color w:val="000000"/>
                  <w:sz w:val="20"/>
                  <w:szCs w:val="18"/>
                  <w:lang w:val="en-US" w:eastAsia="es-ES"/>
                  <w:rPrChange w:id="925" w:author="dani" w:date="2022-02-02T11:52:00Z">
                    <w:rPr>
                      <w:b/>
                      <w:bCs/>
                      <w:color w:val="000000"/>
                      <w:sz w:val="20"/>
                      <w:szCs w:val="18"/>
                      <w:lang w:val="es-ES" w:eastAsia="es-ES"/>
                    </w:rPr>
                  </w:rPrChange>
                </w:rPr>
                <w:delText>Health expenditure</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5A28C27" w14:textId="77777777" w:rsidR="006148EE" w:rsidRPr="00667E9F" w:rsidRDefault="00720711">
            <w:pPr>
              <w:spacing w:line="264" w:lineRule="auto"/>
              <w:jc w:val="center"/>
              <w:rPr>
                <w:del w:id="926" w:author="dani" w:date="2022-01-24T18:30:00Z"/>
                <w:b/>
                <w:bCs/>
                <w:color w:val="000000"/>
                <w:sz w:val="20"/>
                <w:szCs w:val="18"/>
                <w:lang w:val="en-US" w:eastAsia="es-ES"/>
                <w:rPrChange w:id="927" w:author="dani" w:date="2022-02-02T11:52:00Z">
                  <w:rPr>
                    <w:del w:id="928" w:author="dani" w:date="2022-01-24T18:30:00Z"/>
                    <w:b/>
                    <w:bCs/>
                    <w:color w:val="000000"/>
                    <w:sz w:val="20"/>
                    <w:szCs w:val="18"/>
                    <w:lang w:val="es-ES" w:eastAsia="es-ES"/>
                  </w:rPr>
                </w:rPrChange>
              </w:rPr>
            </w:pPr>
            <w:del w:id="929" w:author="dani" w:date="2022-01-24T18:30:00Z">
              <w:r w:rsidRPr="00667E9F">
                <w:rPr>
                  <w:b/>
                  <w:bCs/>
                  <w:color w:val="000000"/>
                  <w:sz w:val="20"/>
                  <w:szCs w:val="18"/>
                  <w:lang w:val="en-US" w:eastAsia="es-ES"/>
                  <w:rPrChange w:id="930" w:author="dani" w:date="2022-02-02T11:52:00Z">
                    <w:rPr>
                      <w:b/>
                      <w:bCs/>
                      <w:color w:val="000000"/>
                      <w:sz w:val="20"/>
                      <w:szCs w:val="18"/>
                      <w:lang w:val="es-ES" w:eastAsia="es-ES"/>
                    </w:rPr>
                  </w:rPrChange>
                </w:rPr>
                <w:delText>Education expenditure</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7E785EA" w14:textId="77777777" w:rsidR="006148EE" w:rsidRPr="00667E9F" w:rsidRDefault="00720711">
            <w:pPr>
              <w:spacing w:line="264" w:lineRule="auto"/>
              <w:jc w:val="center"/>
              <w:rPr>
                <w:del w:id="931" w:author="dani" w:date="2022-01-24T18:30:00Z"/>
                <w:b/>
                <w:bCs/>
                <w:color w:val="000000"/>
                <w:sz w:val="20"/>
                <w:szCs w:val="18"/>
                <w:lang w:val="en-US" w:eastAsia="es-ES"/>
                <w:rPrChange w:id="932" w:author="dani" w:date="2022-02-02T11:52:00Z">
                  <w:rPr>
                    <w:del w:id="933" w:author="dani" w:date="2022-01-24T18:30:00Z"/>
                    <w:b/>
                    <w:bCs/>
                    <w:color w:val="000000"/>
                    <w:sz w:val="20"/>
                    <w:szCs w:val="18"/>
                    <w:lang w:val="es-ES" w:eastAsia="es-ES"/>
                  </w:rPr>
                </w:rPrChange>
              </w:rPr>
            </w:pPr>
            <w:del w:id="934" w:author="dani" w:date="2022-01-24T18:30:00Z">
              <w:r w:rsidRPr="00667E9F">
                <w:rPr>
                  <w:b/>
                  <w:bCs/>
                  <w:color w:val="000000"/>
                  <w:sz w:val="20"/>
                  <w:szCs w:val="18"/>
                  <w:lang w:val="en-US" w:eastAsia="es-ES"/>
                  <w:rPrChange w:id="935" w:author="dani" w:date="2022-02-02T11:52:00Z">
                    <w:rPr>
                      <w:b/>
                      <w:bCs/>
                      <w:color w:val="000000"/>
                      <w:sz w:val="20"/>
                      <w:szCs w:val="18"/>
                      <w:lang w:val="es-ES" w:eastAsia="es-ES"/>
                    </w:rPr>
                  </w:rPrChange>
                </w:rPr>
                <w:delText>Income tax progressivity</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6809425D" w14:textId="77777777" w:rsidR="006148EE" w:rsidRPr="00667E9F" w:rsidRDefault="00720711">
            <w:pPr>
              <w:spacing w:line="264" w:lineRule="auto"/>
              <w:jc w:val="center"/>
              <w:rPr>
                <w:del w:id="936" w:author="dani" w:date="2022-01-24T18:30:00Z"/>
                <w:b/>
                <w:bCs/>
                <w:color w:val="000000"/>
                <w:sz w:val="20"/>
                <w:szCs w:val="18"/>
                <w:lang w:val="en-US" w:eastAsia="es-ES"/>
                <w:rPrChange w:id="937" w:author="dani" w:date="2022-02-02T11:52:00Z">
                  <w:rPr>
                    <w:del w:id="938" w:author="dani" w:date="2022-01-24T18:30:00Z"/>
                    <w:b/>
                    <w:bCs/>
                    <w:color w:val="000000"/>
                    <w:sz w:val="20"/>
                    <w:szCs w:val="18"/>
                    <w:lang w:val="es-ES" w:eastAsia="es-ES"/>
                  </w:rPr>
                </w:rPrChange>
              </w:rPr>
            </w:pPr>
            <w:del w:id="939" w:author="dani" w:date="2022-01-24T18:30:00Z">
              <w:r w:rsidRPr="00667E9F">
                <w:rPr>
                  <w:b/>
                  <w:bCs/>
                  <w:color w:val="000000"/>
                  <w:sz w:val="20"/>
                  <w:szCs w:val="18"/>
                  <w:lang w:val="en-US" w:eastAsia="es-ES"/>
                  <w:rPrChange w:id="940" w:author="dani" w:date="2022-02-02T11:52:00Z">
                    <w:rPr>
                      <w:b/>
                      <w:bCs/>
                      <w:color w:val="000000"/>
                      <w:sz w:val="20"/>
                      <w:szCs w:val="18"/>
                      <w:lang w:val="es-ES" w:eastAsia="es-ES"/>
                    </w:rPr>
                  </w:rPrChange>
                </w:rPr>
                <w:delText>Employment protection</w:delText>
              </w:r>
            </w:del>
          </w:p>
        </w:tc>
        <w:tc>
          <w:tcPr>
            <w:tcW w:w="124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643DA41" w14:textId="77777777" w:rsidR="006148EE" w:rsidRPr="00667E9F" w:rsidRDefault="00720711">
            <w:pPr>
              <w:spacing w:line="264" w:lineRule="auto"/>
              <w:jc w:val="center"/>
              <w:rPr>
                <w:del w:id="941" w:author="dani" w:date="2022-01-24T18:30:00Z"/>
                <w:b/>
                <w:bCs/>
                <w:color w:val="000000"/>
                <w:sz w:val="20"/>
                <w:szCs w:val="18"/>
                <w:lang w:val="en-US" w:eastAsia="es-ES"/>
                <w:rPrChange w:id="942" w:author="dani" w:date="2022-02-02T11:52:00Z">
                  <w:rPr>
                    <w:del w:id="943" w:author="dani" w:date="2022-01-24T18:30:00Z"/>
                    <w:b/>
                    <w:bCs/>
                    <w:color w:val="000000"/>
                    <w:sz w:val="20"/>
                    <w:szCs w:val="18"/>
                    <w:lang w:val="es-ES" w:eastAsia="es-ES"/>
                  </w:rPr>
                </w:rPrChange>
              </w:rPr>
            </w:pPr>
            <w:del w:id="944" w:author="dani" w:date="2022-01-24T18:30:00Z">
              <w:r w:rsidRPr="00667E9F">
                <w:rPr>
                  <w:b/>
                  <w:bCs/>
                  <w:color w:val="000000"/>
                  <w:sz w:val="20"/>
                  <w:szCs w:val="18"/>
                  <w:lang w:val="en-US" w:eastAsia="es-ES"/>
                  <w:rPrChange w:id="945" w:author="dani" w:date="2022-02-02T11:52:00Z">
                    <w:rPr>
                      <w:b/>
                      <w:bCs/>
                      <w:color w:val="000000"/>
                      <w:sz w:val="20"/>
                      <w:szCs w:val="18"/>
                      <w:lang w:val="es-ES" w:eastAsia="es-ES"/>
                    </w:rPr>
                  </w:rPrChange>
                </w:rPr>
                <w:delText>Minimum wages</w:delText>
              </w:r>
            </w:del>
          </w:p>
        </w:tc>
      </w:tr>
      <w:tr w:rsidR="006148EE" w14:paraId="473BAAF6" w14:textId="77777777">
        <w:trPr>
          <w:del w:id="946" w:author="dani" w:date="2022-01-24T18:30:00Z"/>
        </w:trPr>
        <w:tc>
          <w:tcPr>
            <w:tcW w:w="11057" w:type="dxa"/>
            <w:gridSpan w:val="10"/>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33E7307B" w14:textId="77777777" w:rsidR="006148EE" w:rsidRDefault="00720711">
            <w:pPr>
              <w:spacing w:line="288" w:lineRule="auto"/>
              <w:rPr>
                <w:del w:id="947" w:author="dani" w:date="2022-01-24T18:30:00Z"/>
                <w:color w:val="000000"/>
                <w:sz w:val="18"/>
                <w:szCs w:val="18"/>
                <w:lang w:val="en-US" w:eastAsia="es-ES"/>
              </w:rPr>
            </w:pPr>
            <w:del w:id="948"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r>
      <w:tr w:rsidR="006148EE" w14:paraId="7DF063E7" w14:textId="77777777">
        <w:trPr>
          <w:gridAfter w:val="1"/>
          <w:wAfter w:w="63" w:type="dxa"/>
          <w:del w:id="949" w:author="dani" w:date="2022-01-24T18:30:00Z"/>
        </w:trPr>
        <w:tc>
          <w:tcPr>
            <w:tcW w:w="1560"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571A75C2" w14:textId="77777777" w:rsidR="006148EE" w:rsidRPr="00667E9F" w:rsidRDefault="00720711">
            <w:pPr>
              <w:rPr>
                <w:del w:id="950" w:author="dani" w:date="2022-01-24T18:30:00Z"/>
                <w:color w:val="000000"/>
                <w:sz w:val="18"/>
                <w:szCs w:val="18"/>
                <w:lang w:val="en-US" w:eastAsia="es-ES"/>
                <w:rPrChange w:id="951" w:author="dani" w:date="2022-02-02T11:52:00Z">
                  <w:rPr>
                    <w:del w:id="952" w:author="dani" w:date="2022-01-24T18:30:00Z"/>
                    <w:color w:val="000000"/>
                    <w:sz w:val="18"/>
                    <w:szCs w:val="18"/>
                    <w:lang w:val="es-ES" w:eastAsia="es-ES"/>
                  </w:rPr>
                </w:rPrChange>
              </w:rPr>
            </w:pPr>
            <w:del w:id="953" w:author="dani" w:date="2022-01-24T18:30:00Z">
              <w:r w:rsidRPr="00667E9F">
                <w:rPr>
                  <w:color w:val="000000"/>
                  <w:sz w:val="18"/>
                  <w:szCs w:val="18"/>
                  <w:lang w:val="en-US" w:eastAsia="es-ES"/>
                  <w:rPrChange w:id="954" w:author="dani" w:date="2022-02-02T11:52:00Z">
                    <w:rPr>
                      <w:color w:val="000000"/>
                      <w:sz w:val="18"/>
                      <w:szCs w:val="18"/>
                      <w:lang w:val="es-ES" w:eastAsia="es-ES"/>
                    </w:rPr>
                  </w:rPrChange>
                </w:rPr>
                <w:delText>yi,t-1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D247DE0" w14:textId="77777777" w:rsidR="006148EE" w:rsidRPr="00667E9F" w:rsidRDefault="00720711">
            <w:pPr>
              <w:jc w:val="center"/>
              <w:rPr>
                <w:del w:id="955" w:author="dani" w:date="2022-01-24T18:30:00Z"/>
                <w:color w:val="000000"/>
                <w:sz w:val="18"/>
                <w:szCs w:val="18"/>
                <w:lang w:val="en-US" w:eastAsia="es-ES"/>
                <w:rPrChange w:id="956" w:author="dani" w:date="2022-02-02T11:52:00Z">
                  <w:rPr>
                    <w:del w:id="957" w:author="dani" w:date="2022-01-24T18:30:00Z"/>
                    <w:color w:val="000000"/>
                    <w:sz w:val="18"/>
                    <w:szCs w:val="18"/>
                    <w:lang w:val="es-ES" w:eastAsia="es-ES"/>
                  </w:rPr>
                </w:rPrChange>
              </w:rPr>
            </w:pPr>
            <w:del w:id="958" w:author="dani" w:date="2022-01-24T18:30:00Z">
              <w:r>
                <w:rPr>
                  <w:color w:val="000000"/>
                  <w:sz w:val="18"/>
                  <w:szCs w:val="18"/>
                </w:rPr>
                <w:delText>0.448*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FDD184" w14:textId="77777777" w:rsidR="006148EE" w:rsidRDefault="00720711">
            <w:pPr>
              <w:jc w:val="center"/>
              <w:rPr>
                <w:del w:id="959" w:author="dani" w:date="2022-01-24T18:30:00Z"/>
                <w:color w:val="000000"/>
                <w:sz w:val="18"/>
                <w:szCs w:val="18"/>
              </w:rPr>
            </w:pPr>
            <w:del w:id="960" w:author="dani" w:date="2022-01-24T18:30:00Z">
              <w:r>
                <w:rPr>
                  <w:color w:val="000000"/>
                  <w:sz w:val="18"/>
                  <w:szCs w:val="18"/>
                </w:rPr>
                <w:delText>0.531*</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5B9850" w14:textId="77777777" w:rsidR="006148EE" w:rsidRDefault="00720711">
            <w:pPr>
              <w:jc w:val="center"/>
              <w:rPr>
                <w:del w:id="961" w:author="dani" w:date="2022-01-24T18:30:00Z"/>
                <w:color w:val="000000"/>
                <w:sz w:val="18"/>
                <w:szCs w:val="18"/>
              </w:rPr>
            </w:pPr>
            <w:del w:id="962" w:author="dani" w:date="2022-01-24T18:30:00Z">
              <w:r>
                <w:rPr>
                  <w:color w:val="000000"/>
                  <w:sz w:val="18"/>
                  <w:szCs w:val="18"/>
                </w:rPr>
                <w:delText>0.440**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BEEE324" w14:textId="77777777" w:rsidR="006148EE" w:rsidRPr="00667E9F" w:rsidRDefault="00720711">
            <w:pPr>
              <w:jc w:val="center"/>
              <w:rPr>
                <w:del w:id="963" w:author="dani" w:date="2022-01-24T18:30:00Z"/>
                <w:color w:val="000000"/>
                <w:sz w:val="18"/>
                <w:szCs w:val="18"/>
                <w:lang w:val="en-US" w:eastAsia="es-ES"/>
                <w:rPrChange w:id="964" w:author="dani" w:date="2022-02-02T11:52:00Z">
                  <w:rPr>
                    <w:del w:id="965" w:author="dani" w:date="2022-01-24T18:30:00Z"/>
                    <w:color w:val="000000"/>
                    <w:sz w:val="18"/>
                    <w:szCs w:val="18"/>
                    <w:lang w:val="es-ES" w:eastAsia="es-ES"/>
                  </w:rPr>
                </w:rPrChange>
              </w:rPr>
            </w:pPr>
            <w:del w:id="966" w:author="dani" w:date="2022-01-24T18:30:00Z">
              <w:r>
                <w:rPr>
                  <w:color w:val="000000"/>
                  <w:sz w:val="18"/>
                  <w:szCs w:val="18"/>
                </w:rPr>
                <w:delText>0.313**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68CD11E" w14:textId="77777777" w:rsidR="006148EE" w:rsidRDefault="00720711">
            <w:pPr>
              <w:jc w:val="center"/>
              <w:rPr>
                <w:del w:id="967" w:author="dani" w:date="2022-01-24T18:30:00Z"/>
                <w:color w:val="000000"/>
                <w:sz w:val="18"/>
                <w:szCs w:val="18"/>
              </w:rPr>
            </w:pPr>
            <w:del w:id="968" w:author="dani" w:date="2022-01-24T18:30:00Z">
              <w:r>
                <w:rPr>
                  <w:color w:val="000000"/>
                  <w:sz w:val="18"/>
                  <w:szCs w:val="18"/>
                </w:rPr>
                <w:delText>0.482**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3F3B40" w14:textId="77777777" w:rsidR="006148EE" w:rsidRPr="00667E9F" w:rsidRDefault="00720711">
            <w:pPr>
              <w:jc w:val="center"/>
              <w:rPr>
                <w:del w:id="969" w:author="dani" w:date="2022-01-24T18:30:00Z"/>
                <w:color w:val="000000"/>
                <w:sz w:val="18"/>
                <w:szCs w:val="18"/>
                <w:lang w:val="en-US" w:eastAsia="es-ES"/>
                <w:rPrChange w:id="970" w:author="dani" w:date="2022-02-02T11:52:00Z">
                  <w:rPr>
                    <w:del w:id="971" w:author="dani" w:date="2022-01-24T18:30:00Z"/>
                    <w:color w:val="000000"/>
                    <w:sz w:val="18"/>
                    <w:szCs w:val="18"/>
                    <w:lang w:val="es-ES" w:eastAsia="es-ES"/>
                  </w:rPr>
                </w:rPrChange>
              </w:rPr>
            </w:pPr>
            <w:del w:id="972" w:author="dani" w:date="2022-01-24T18:30:00Z">
              <w:r>
                <w:rPr>
                  <w:color w:val="000000"/>
                  <w:sz w:val="18"/>
                  <w:szCs w:val="18"/>
                </w:rPr>
                <w:delText>0.197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D0C770" w14:textId="77777777" w:rsidR="006148EE" w:rsidRPr="00667E9F" w:rsidRDefault="00720711">
            <w:pPr>
              <w:jc w:val="center"/>
              <w:rPr>
                <w:del w:id="973" w:author="dani" w:date="2022-01-24T18:30:00Z"/>
                <w:color w:val="000000"/>
                <w:sz w:val="18"/>
                <w:szCs w:val="18"/>
                <w:lang w:val="en-US" w:eastAsia="es-ES"/>
                <w:rPrChange w:id="974" w:author="dani" w:date="2022-02-02T11:52:00Z">
                  <w:rPr>
                    <w:del w:id="975" w:author="dani" w:date="2022-01-24T18:30:00Z"/>
                    <w:color w:val="000000"/>
                    <w:sz w:val="18"/>
                    <w:szCs w:val="18"/>
                    <w:lang w:val="es-ES" w:eastAsia="es-ES"/>
                  </w:rPr>
                </w:rPrChange>
              </w:rPr>
            </w:pPr>
            <w:del w:id="976" w:author="dani" w:date="2022-01-24T18:30:00Z">
              <w:r>
                <w:rPr>
                  <w:color w:val="000000"/>
                  <w:sz w:val="18"/>
                  <w:szCs w:val="18"/>
                </w:rPr>
                <w:delText>0.594*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37FEE94" w14:textId="77777777" w:rsidR="006148EE" w:rsidRDefault="00720711">
            <w:pPr>
              <w:jc w:val="center"/>
              <w:rPr>
                <w:del w:id="977" w:author="dani" w:date="2022-01-24T18:30:00Z"/>
                <w:color w:val="000000"/>
                <w:sz w:val="18"/>
                <w:szCs w:val="18"/>
              </w:rPr>
            </w:pPr>
            <w:del w:id="978" w:author="dani" w:date="2022-01-24T18:30:00Z">
              <w:r>
                <w:rPr>
                  <w:color w:val="000000"/>
                  <w:sz w:val="18"/>
                  <w:szCs w:val="18"/>
                </w:rPr>
                <w:delText>0.273**</w:delText>
              </w:r>
            </w:del>
          </w:p>
        </w:tc>
      </w:tr>
      <w:tr w:rsidR="006148EE" w14:paraId="3F19951A" w14:textId="77777777">
        <w:trPr>
          <w:gridAfter w:val="1"/>
          <w:wAfter w:w="63" w:type="dxa"/>
          <w:del w:id="97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358158" w14:textId="77777777" w:rsidR="006148EE" w:rsidRPr="00667E9F" w:rsidRDefault="00720711">
            <w:pPr>
              <w:rPr>
                <w:del w:id="980" w:author="dani" w:date="2022-01-24T18:30:00Z"/>
                <w:color w:val="000000"/>
                <w:sz w:val="18"/>
                <w:szCs w:val="18"/>
                <w:lang w:val="en-US" w:eastAsia="es-ES"/>
                <w:rPrChange w:id="981" w:author="dani" w:date="2022-02-02T11:52:00Z">
                  <w:rPr>
                    <w:del w:id="982" w:author="dani" w:date="2022-01-24T18:30:00Z"/>
                    <w:color w:val="000000"/>
                    <w:sz w:val="18"/>
                    <w:szCs w:val="18"/>
                    <w:lang w:val="es-ES" w:eastAsia="es-ES"/>
                  </w:rPr>
                </w:rPrChange>
              </w:rPr>
            </w:pPr>
            <w:del w:id="983" w:author="dani" w:date="2022-01-24T18:30:00Z">
              <w:r w:rsidRPr="00667E9F">
                <w:rPr>
                  <w:color w:val="000000"/>
                  <w:sz w:val="18"/>
                  <w:szCs w:val="18"/>
                  <w:lang w:val="en-US" w:eastAsia="es-ES"/>
                  <w:rPrChange w:id="984" w:author="dani" w:date="2022-02-02T11:52:00Z">
                    <w:rPr>
                      <w:color w:val="000000"/>
                      <w:sz w:val="18"/>
                      <w:szCs w:val="18"/>
                      <w:lang w:val="es-ES" w:eastAsia="es-ES"/>
                    </w:rPr>
                  </w:rPrChange>
                </w:rPr>
                <w:delText>yi,t-2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AFBA27" w14:textId="77777777" w:rsidR="006148EE" w:rsidRPr="00667E9F" w:rsidRDefault="00720711">
            <w:pPr>
              <w:jc w:val="center"/>
              <w:rPr>
                <w:del w:id="985" w:author="dani" w:date="2022-01-24T18:30:00Z"/>
                <w:color w:val="000000"/>
                <w:sz w:val="18"/>
                <w:szCs w:val="18"/>
                <w:lang w:val="en-US" w:eastAsia="es-ES"/>
                <w:rPrChange w:id="986" w:author="dani" w:date="2022-02-02T11:52:00Z">
                  <w:rPr>
                    <w:del w:id="987" w:author="dani" w:date="2022-01-24T18:30:00Z"/>
                    <w:color w:val="000000"/>
                    <w:sz w:val="18"/>
                    <w:szCs w:val="18"/>
                    <w:lang w:val="es-ES" w:eastAsia="es-ES"/>
                  </w:rPr>
                </w:rPrChange>
              </w:rPr>
            </w:pPr>
            <w:del w:id="988" w:author="dani" w:date="2022-01-24T18:30:00Z">
              <w:r>
                <w:rPr>
                  <w:color w:val="000000"/>
                  <w:sz w:val="18"/>
                  <w:szCs w:val="18"/>
                </w:rPr>
                <w:delText>0.124</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8531F4" w14:textId="77777777" w:rsidR="006148EE" w:rsidRDefault="00720711">
            <w:pPr>
              <w:jc w:val="center"/>
              <w:rPr>
                <w:del w:id="989" w:author="dani" w:date="2022-01-24T18:30:00Z"/>
                <w:color w:val="000000"/>
                <w:sz w:val="18"/>
                <w:szCs w:val="18"/>
              </w:rPr>
            </w:pPr>
            <w:del w:id="990" w:author="dani" w:date="2022-01-24T18:30:00Z">
              <w:r>
                <w:rPr>
                  <w:color w:val="000000"/>
                  <w:sz w:val="18"/>
                  <w:szCs w:val="18"/>
                </w:rPr>
                <w:delText>0.083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DA1191" w14:textId="77777777" w:rsidR="006148EE" w:rsidRDefault="00720711">
            <w:pPr>
              <w:jc w:val="center"/>
              <w:rPr>
                <w:del w:id="991" w:author="dani" w:date="2022-01-24T18:30:00Z"/>
                <w:color w:val="000000"/>
                <w:sz w:val="18"/>
                <w:szCs w:val="18"/>
              </w:rPr>
            </w:pPr>
            <w:del w:id="992" w:author="dani" w:date="2022-01-24T18:30:00Z">
              <w:r>
                <w:rPr>
                  <w:color w:val="000000"/>
                  <w:sz w:val="18"/>
                  <w:szCs w:val="18"/>
                </w:rPr>
                <w:delText>0.115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E0BCCB" w14:textId="77777777" w:rsidR="006148EE" w:rsidRPr="00667E9F" w:rsidRDefault="00720711">
            <w:pPr>
              <w:jc w:val="center"/>
              <w:rPr>
                <w:del w:id="993" w:author="dani" w:date="2022-01-24T18:30:00Z"/>
                <w:color w:val="000000"/>
                <w:sz w:val="18"/>
                <w:szCs w:val="18"/>
                <w:lang w:val="en-US" w:eastAsia="es-ES"/>
                <w:rPrChange w:id="994" w:author="dani" w:date="2022-02-02T11:52:00Z">
                  <w:rPr>
                    <w:del w:id="995" w:author="dani" w:date="2022-01-24T18:30:00Z"/>
                    <w:color w:val="000000"/>
                    <w:sz w:val="18"/>
                    <w:szCs w:val="18"/>
                    <w:lang w:val="es-ES" w:eastAsia="es-ES"/>
                  </w:rPr>
                </w:rPrChange>
              </w:rPr>
            </w:pPr>
            <w:del w:id="996" w:author="dani" w:date="2022-01-24T18:30:00Z">
              <w:r>
                <w:rPr>
                  <w:color w:val="000000"/>
                  <w:sz w:val="18"/>
                  <w:szCs w:val="18"/>
                </w:rPr>
                <w:delText>0.186**</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B79EC6" w14:textId="77777777" w:rsidR="006148EE" w:rsidRDefault="00720711">
            <w:pPr>
              <w:jc w:val="center"/>
              <w:rPr>
                <w:del w:id="997" w:author="dani" w:date="2022-01-24T18:30:00Z"/>
                <w:color w:val="000000"/>
                <w:sz w:val="18"/>
                <w:szCs w:val="18"/>
              </w:rPr>
            </w:pPr>
            <w:del w:id="998" w:author="dani" w:date="2022-01-24T18:30:00Z">
              <w:r>
                <w:rPr>
                  <w:color w:val="000000"/>
                  <w:sz w:val="18"/>
                  <w:szCs w:val="18"/>
                </w:rPr>
                <w:delText>0.010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C52E267" w14:textId="77777777" w:rsidR="006148EE" w:rsidRPr="00667E9F" w:rsidRDefault="00720711">
            <w:pPr>
              <w:jc w:val="center"/>
              <w:rPr>
                <w:del w:id="999" w:author="dani" w:date="2022-01-24T18:30:00Z"/>
                <w:sz w:val="18"/>
                <w:szCs w:val="18"/>
                <w:lang w:val="en-US" w:eastAsia="es-ES"/>
                <w:rPrChange w:id="1000" w:author="dani" w:date="2022-02-02T11:52:00Z">
                  <w:rPr>
                    <w:del w:id="1001" w:author="dani" w:date="2022-01-24T18:30:00Z"/>
                    <w:sz w:val="18"/>
                    <w:szCs w:val="18"/>
                    <w:lang w:val="es-ES" w:eastAsia="es-ES"/>
                  </w:rPr>
                </w:rPrChange>
              </w:rPr>
            </w:pPr>
            <w:del w:id="1002" w:author="dani" w:date="2022-01-24T18:30:00Z">
              <w:r>
                <w:rPr>
                  <w:color w:val="000000"/>
                  <w:sz w:val="18"/>
                  <w:szCs w:val="18"/>
                </w:rPr>
                <w:delText>0.387*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C46667" w14:textId="77777777" w:rsidR="006148EE" w:rsidRPr="00667E9F" w:rsidRDefault="00720711">
            <w:pPr>
              <w:jc w:val="center"/>
              <w:rPr>
                <w:del w:id="1003" w:author="dani" w:date="2022-01-24T18:30:00Z"/>
                <w:color w:val="000000"/>
                <w:sz w:val="18"/>
                <w:szCs w:val="18"/>
                <w:lang w:val="en-US" w:eastAsia="es-ES"/>
                <w:rPrChange w:id="1004" w:author="dani" w:date="2022-02-02T11:52:00Z">
                  <w:rPr>
                    <w:del w:id="1005" w:author="dani" w:date="2022-01-24T18:30:00Z"/>
                    <w:color w:val="000000"/>
                    <w:sz w:val="18"/>
                    <w:szCs w:val="18"/>
                    <w:lang w:val="es-ES" w:eastAsia="es-ES"/>
                  </w:rPr>
                </w:rPrChange>
              </w:rPr>
            </w:pPr>
            <w:del w:id="1006" w:author="dani" w:date="2022-01-24T18:30:00Z">
              <w:r>
                <w:rPr>
                  <w:color w:val="000000"/>
                  <w:sz w:val="18"/>
                  <w:szCs w:val="18"/>
                </w:rPr>
                <w:delText>-0.094*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996737" w14:textId="77777777" w:rsidR="006148EE" w:rsidRDefault="00720711">
            <w:pPr>
              <w:jc w:val="center"/>
              <w:rPr>
                <w:del w:id="1007" w:author="dani" w:date="2022-01-24T18:30:00Z"/>
                <w:color w:val="000000"/>
                <w:sz w:val="18"/>
                <w:szCs w:val="18"/>
              </w:rPr>
            </w:pPr>
            <w:del w:id="1008" w:author="dani" w:date="2022-01-24T18:30:00Z">
              <w:r>
                <w:rPr>
                  <w:color w:val="000000"/>
                  <w:sz w:val="18"/>
                  <w:szCs w:val="18"/>
                </w:rPr>
                <w:delText>-0.442*</w:delText>
              </w:r>
            </w:del>
          </w:p>
        </w:tc>
      </w:tr>
      <w:tr w:rsidR="006148EE" w14:paraId="1CEAFE57" w14:textId="77777777">
        <w:trPr>
          <w:gridAfter w:val="1"/>
          <w:wAfter w:w="63" w:type="dxa"/>
          <w:del w:id="100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379E468" w14:textId="77777777" w:rsidR="006148EE" w:rsidRPr="00667E9F" w:rsidRDefault="00720711">
            <w:pPr>
              <w:rPr>
                <w:del w:id="1010" w:author="dani" w:date="2022-01-24T18:30:00Z"/>
                <w:color w:val="000000"/>
                <w:sz w:val="18"/>
                <w:szCs w:val="18"/>
                <w:lang w:val="en-US" w:eastAsia="es-ES"/>
                <w:rPrChange w:id="1011" w:author="dani" w:date="2022-02-02T11:52:00Z">
                  <w:rPr>
                    <w:del w:id="1012" w:author="dani" w:date="2022-01-24T18:30:00Z"/>
                    <w:color w:val="000000"/>
                    <w:sz w:val="18"/>
                    <w:szCs w:val="18"/>
                    <w:lang w:val="es-ES" w:eastAsia="es-ES"/>
                  </w:rPr>
                </w:rPrChange>
              </w:rPr>
            </w:pPr>
            <w:del w:id="1013" w:author="dani" w:date="2022-01-24T18:30:00Z">
              <w:r w:rsidRPr="00667E9F">
                <w:rPr>
                  <w:color w:val="000000"/>
                  <w:sz w:val="18"/>
                  <w:szCs w:val="18"/>
                  <w:lang w:val="en-US" w:eastAsia="es-ES"/>
                  <w:rPrChange w:id="1014" w:author="dani" w:date="2022-02-02T11:52:00Z">
                    <w:rPr>
                      <w:color w:val="000000"/>
                      <w:sz w:val="18"/>
                      <w:szCs w:val="18"/>
                      <w:lang w:val="es-ES" w:eastAsia="es-ES"/>
                    </w:rPr>
                  </w:rPrChange>
                </w:rPr>
                <w:delText>bi,t-1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3C3B15" w14:textId="77777777" w:rsidR="006148EE" w:rsidRPr="00667E9F" w:rsidRDefault="00720711">
            <w:pPr>
              <w:jc w:val="center"/>
              <w:rPr>
                <w:del w:id="1015" w:author="dani" w:date="2022-01-24T18:30:00Z"/>
                <w:color w:val="000000"/>
                <w:sz w:val="18"/>
                <w:szCs w:val="18"/>
                <w:lang w:val="en-US" w:eastAsia="es-ES"/>
                <w:rPrChange w:id="1016" w:author="dani" w:date="2022-02-02T11:52:00Z">
                  <w:rPr>
                    <w:del w:id="1017" w:author="dani" w:date="2022-01-24T18:30:00Z"/>
                    <w:color w:val="000000"/>
                    <w:sz w:val="18"/>
                    <w:szCs w:val="18"/>
                    <w:lang w:val="es-ES" w:eastAsia="es-ES"/>
                  </w:rPr>
                </w:rPrChange>
              </w:rPr>
            </w:pPr>
            <w:del w:id="1018" w:author="dani" w:date="2022-01-24T18:30:00Z">
              <w:r>
                <w:rPr>
                  <w:color w:val="000000"/>
                  <w:sz w:val="18"/>
                  <w:szCs w:val="18"/>
                </w:rPr>
                <w:delText>-1.807*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B34B2D" w14:textId="77777777" w:rsidR="006148EE" w:rsidRDefault="00720711">
            <w:pPr>
              <w:jc w:val="center"/>
              <w:rPr>
                <w:del w:id="1019" w:author="dani" w:date="2022-01-24T18:30:00Z"/>
                <w:color w:val="000000"/>
                <w:sz w:val="18"/>
                <w:szCs w:val="18"/>
              </w:rPr>
            </w:pPr>
            <w:del w:id="1020" w:author="dani" w:date="2022-01-24T18:30:00Z">
              <w:r>
                <w:rPr>
                  <w:color w:val="000000"/>
                  <w:sz w:val="18"/>
                  <w:szCs w:val="18"/>
                </w:rPr>
                <w:delText>-1.606*</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57E02E" w14:textId="77777777" w:rsidR="006148EE" w:rsidRDefault="00720711">
            <w:pPr>
              <w:jc w:val="center"/>
              <w:rPr>
                <w:del w:id="1021" w:author="dani" w:date="2022-01-24T18:30:00Z"/>
                <w:color w:val="000000"/>
                <w:sz w:val="18"/>
                <w:szCs w:val="18"/>
              </w:rPr>
            </w:pPr>
            <w:del w:id="1022" w:author="dani" w:date="2022-01-24T18:30:00Z">
              <w:r>
                <w:rPr>
                  <w:color w:val="000000"/>
                  <w:sz w:val="18"/>
                  <w:szCs w:val="18"/>
                </w:rPr>
                <w:delText>-1.834*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400E97" w14:textId="77777777" w:rsidR="006148EE" w:rsidRPr="00667E9F" w:rsidRDefault="00720711">
            <w:pPr>
              <w:jc w:val="center"/>
              <w:rPr>
                <w:del w:id="1023" w:author="dani" w:date="2022-01-24T18:30:00Z"/>
                <w:color w:val="000000"/>
                <w:sz w:val="18"/>
                <w:szCs w:val="18"/>
                <w:lang w:val="en-US" w:eastAsia="es-ES"/>
                <w:rPrChange w:id="1024" w:author="dani" w:date="2022-02-02T11:52:00Z">
                  <w:rPr>
                    <w:del w:id="1025" w:author="dani" w:date="2022-01-24T18:30:00Z"/>
                    <w:color w:val="000000"/>
                    <w:sz w:val="18"/>
                    <w:szCs w:val="18"/>
                    <w:lang w:val="es-ES" w:eastAsia="es-ES"/>
                  </w:rPr>
                </w:rPrChange>
              </w:rPr>
            </w:pPr>
            <w:del w:id="1026" w:author="dani" w:date="2022-01-24T18:30:00Z">
              <w:r>
                <w:rPr>
                  <w:color w:val="000000"/>
                  <w:sz w:val="18"/>
                  <w:szCs w:val="18"/>
                </w:rPr>
                <w:delText>-2.029*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7C9471" w14:textId="77777777" w:rsidR="006148EE" w:rsidRDefault="00720711">
            <w:pPr>
              <w:jc w:val="center"/>
              <w:rPr>
                <w:del w:id="1027" w:author="dani" w:date="2022-01-24T18:30:00Z"/>
                <w:color w:val="000000"/>
                <w:sz w:val="18"/>
                <w:szCs w:val="18"/>
              </w:rPr>
            </w:pPr>
            <w:del w:id="1028" w:author="dani" w:date="2022-01-24T18:30:00Z">
              <w:r>
                <w:rPr>
                  <w:color w:val="000000"/>
                  <w:sz w:val="18"/>
                  <w:szCs w:val="18"/>
                </w:rPr>
                <w:delText>-1.654*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C5787DE" w14:textId="77777777" w:rsidR="006148EE" w:rsidRPr="00667E9F" w:rsidRDefault="00720711">
            <w:pPr>
              <w:jc w:val="center"/>
              <w:rPr>
                <w:del w:id="1029" w:author="dani" w:date="2022-01-24T18:30:00Z"/>
                <w:color w:val="000000"/>
                <w:sz w:val="18"/>
                <w:szCs w:val="18"/>
                <w:lang w:val="en-US" w:eastAsia="es-ES"/>
                <w:rPrChange w:id="1030" w:author="dani" w:date="2022-02-02T11:52:00Z">
                  <w:rPr>
                    <w:del w:id="1031" w:author="dani" w:date="2022-01-24T18:30:00Z"/>
                    <w:color w:val="000000"/>
                    <w:sz w:val="18"/>
                    <w:szCs w:val="18"/>
                    <w:lang w:val="es-ES" w:eastAsia="es-ES"/>
                  </w:rPr>
                </w:rPrChange>
              </w:rPr>
            </w:pPr>
            <w:del w:id="1032" w:author="dani" w:date="2022-01-24T18:30:00Z">
              <w:r>
                <w:rPr>
                  <w:color w:val="000000"/>
                  <w:sz w:val="18"/>
                  <w:szCs w:val="18"/>
                </w:rPr>
                <w:delText>-0.643*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504412A" w14:textId="77777777" w:rsidR="006148EE" w:rsidRPr="00667E9F" w:rsidRDefault="00720711">
            <w:pPr>
              <w:jc w:val="center"/>
              <w:rPr>
                <w:del w:id="1033" w:author="dani" w:date="2022-01-24T18:30:00Z"/>
                <w:color w:val="000000"/>
                <w:sz w:val="18"/>
                <w:szCs w:val="18"/>
                <w:lang w:val="en-US" w:eastAsia="es-ES"/>
                <w:rPrChange w:id="1034" w:author="dani" w:date="2022-02-02T11:52:00Z">
                  <w:rPr>
                    <w:del w:id="1035" w:author="dani" w:date="2022-01-24T18:30:00Z"/>
                    <w:color w:val="000000"/>
                    <w:sz w:val="18"/>
                    <w:szCs w:val="18"/>
                    <w:lang w:val="es-ES" w:eastAsia="es-ES"/>
                  </w:rPr>
                </w:rPrChange>
              </w:rPr>
            </w:pPr>
            <w:del w:id="1036" w:author="dani" w:date="2022-01-24T18:30:00Z">
              <w:r>
                <w:rPr>
                  <w:color w:val="000000"/>
                  <w:sz w:val="18"/>
                  <w:szCs w:val="18"/>
                </w:rPr>
                <w:delText>-1.595*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F44C94A" w14:textId="77777777" w:rsidR="006148EE" w:rsidRDefault="00720711">
            <w:pPr>
              <w:jc w:val="center"/>
              <w:rPr>
                <w:del w:id="1037" w:author="dani" w:date="2022-01-24T18:30:00Z"/>
                <w:color w:val="000000"/>
                <w:sz w:val="18"/>
                <w:szCs w:val="18"/>
              </w:rPr>
            </w:pPr>
            <w:del w:id="1038" w:author="dani" w:date="2022-01-24T18:30:00Z">
              <w:r>
                <w:rPr>
                  <w:color w:val="000000"/>
                  <w:sz w:val="18"/>
                  <w:szCs w:val="18"/>
                </w:rPr>
                <w:delText>-1.693*</w:delText>
              </w:r>
            </w:del>
          </w:p>
        </w:tc>
      </w:tr>
      <w:tr w:rsidR="006148EE" w14:paraId="7C414A72" w14:textId="77777777">
        <w:trPr>
          <w:gridAfter w:val="1"/>
          <w:wAfter w:w="63" w:type="dxa"/>
          <w:del w:id="103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2C1D01" w14:textId="77777777" w:rsidR="006148EE" w:rsidRPr="00667E9F" w:rsidRDefault="00720711">
            <w:pPr>
              <w:rPr>
                <w:del w:id="1040" w:author="dani" w:date="2022-01-24T18:30:00Z"/>
                <w:color w:val="000000"/>
                <w:sz w:val="18"/>
                <w:szCs w:val="18"/>
                <w:lang w:val="en-US" w:eastAsia="es-ES"/>
                <w:rPrChange w:id="1041" w:author="dani" w:date="2022-02-02T11:52:00Z">
                  <w:rPr>
                    <w:del w:id="1042" w:author="dani" w:date="2022-01-24T18:30:00Z"/>
                    <w:color w:val="000000"/>
                    <w:sz w:val="18"/>
                    <w:szCs w:val="18"/>
                    <w:lang w:val="es-ES" w:eastAsia="es-ES"/>
                  </w:rPr>
                </w:rPrChange>
              </w:rPr>
            </w:pPr>
            <w:del w:id="1043" w:author="dani" w:date="2022-01-24T18:30:00Z">
              <w:r w:rsidRPr="00667E9F">
                <w:rPr>
                  <w:color w:val="000000"/>
                  <w:sz w:val="18"/>
                  <w:szCs w:val="18"/>
                  <w:lang w:val="en-US" w:eastAsia="es-ES"/>
                  <w:rPrChange w:id="1044" w:author="dani" w:date="2022-02-02T11:52:00Z">
                    <w:rPr>
                      <w:color w:val="000000"/>
                      <w:sz w:val="18"/>
                      <w:szCs w:val="18"/>
                      <w:lang w:val="es-ES" w:eastAsia="es-ES"/>
                    </w:rPr>
                  </w:rPrChange>
                </w:rPr>
                <w:delText>bi,t-2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61A18D" w14:textId="77777777" w:rsidR="006148EE" w:rsidRPr="00667E9F" w:rsidRDefault="00720711">
            <w:pPr>
              <w:jc w:val="center"/>
              <w:rPr>
                <w:del w:id="1045" w:author="dani" w:date="2022-01-24T18:30:00Z"/>
                <w:color w:val="000000"/>
                <w:sz w:val="18"/>
                <w:szCs w:val="18"/>
                <w:lang w:val="en-US" w:eastAsia="es-ES"/>
                <w:rPrChange w:id="1046" w:author="dani" w:date="2022-02-02T11:52:00Z">
                  <w:rPr>
                    <w:del w:id="1047" w:author="dani" w:date="2022-01-24T18:30:00Z"/>
                    <w:color w:val="000000"/>
                    <w:sz w:val="18"/>
                    <w:szCs w:val="18"/>
                    <w:lang w:val="es-ES" w:eastAsia="es-ES"/>
                  </w:rPr>
                </w:rPrChange>
              </w:rPr>
            </w:pPr>
            <w:del w:id="1048" w:author="dani" w:date="2022-01-24T18:30:00Z">
              <w:r>
                <w:rPr>
                  <w:color w:val="000000"/>
                  <w:sz w:val="18"/>
                  <w:szCs w:val="18"/>
                </w:rPr>
                <w:delText>0.371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57F9789" w14:textId="77777777" w:rsidR="006148EE" w:rsidRDefault="00720711">
            <w:pPr>
              <w:jc w:val="center"/>
              <w:rPr>
                <w:del w:id="1049" w:author="dani" w:date="2022-01-24T18:30:00Z"/>
                <w:color w:val="000000"/>
                <w:sz w:val="18"/>
                <w:szCs w:val="18"/>
              </w:rPr>
            </w:pPr>
            <w:del w:id="1050" w:author="dani" w:date="2022-01-24T18:30:00Z">
              <w:r>
                <w:rPr>
                  <w:color w:val="000000"/>
                  <w:sz w:val="18"/>
                  <w:szCs w:val="18"/>
                </w:rPr>
                <w:delText>0.503**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E5193E" w14:textId="77777777" w:rsidR="006148EE" w:rsidRDefault="00720711">
            <w:pPr>
              <w:jc w:val="center"/>
              <w:rPr>
                <w:del w:id="1051" w:author="dani" w:date="2022-01-24T18:30:00Z"/>
                <w:color w:val="000000"/>
                <w:sz w:val="18"/>
                <w:szCs w:val="18"/>
              </w:rPr>
            </w:pPr>
            <w:del w:id="1052" w:author="dani" w:date="2022-01-24T18:30:00Z">
              <w:r>
                <w:rPr>
                  <w:color w:val="000000"/>
                  <w:sz w:val="18"/>
                  <w:szCs w:val="18"/>
                </w:rPr>
                <w:delText>0.339</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2063B63" w14:textId="77777777" w:rsidR="006148EE" w:rsidRPr="00667E9F" w:rsidRDefault="00720711">
            <w:pPr>
              <w:jc w:val="center"/>
              <w:rPr>
                <w:del w:id="1053" w:author="dani" w:date="2022-01-24T18:30:00Z"/>
                <w:color w:val="000000"/>
                <w:sz w:val="18"/>
                <w:szCs w:val="18"/>
                <w:lang w:val="en-US" w:eastAsia="es-ES"/>
                <w:rPrChange w:id="1054" w:author="dani" w:date="2022-02-02T11:52:00Z">
                  <w:rPr>
                    <w:del w:id="1055" w:author="dani" w:date="2022-01-24T18:30:00Z"/>
                    <w:color w:val="000000"/>
                    <w:sz w:val="18"/>
                    <w:szCs w:val="18"/>
                    <w:lang w:val="es-ES" w:eastAsia="es-ES"/>
                  </w:rPr>
                </w:rPrChange>
              </w:rPr>
            </w:pPr>
            <w:del w:id="1056" w:author="dani" w:date="2022-01-24T18:30:00Z">
              <w:r>
                <w:rPr>
                  <w:color w:val="000000"/>
                  <w:sz w:val="18"/>
                  <w:szCs w:val="18"/>
                </w:rPr>
                <w:delText>0.082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2112F7" w14:textId="77777777" w:rsidR="006148EE" w:rsidRDefault="00720711">
            <w:pPr>
              <w:jc w:val="center"/>
              <w:rPr>
                <w:del w:id="1057" w:author="dani" w:date="2022-01-24T18:30:00Z"/>
                <w:color w:val="000000"/>
                <w:sz w:val="18"/>
                <w:szCs w:val="18"/>
              </w:rPr>
            </w:pPr>
            <w:del w:id="1058" w:author="dani" w:date="2022-01-24T18:30:00Z">
              <w:r>
                <w:rPr>
                  <w:color w:val="000000"/>
                  <w:sz w:val="18"/>
                  <w:szCs w:val="18"/>
                </w:rPr>
                <w:delText>0.404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E16AF0" w14:textId="77777777" w:rsidR="006148EE" w:rsidRPr="00667E9F" w:rsidRDefault="00720711">
            <w:pPr>
              <w:jc w:val="center"/>
              <w:rPr>
                <w:del w:id="1059" w:author="dani" w:date="2022-01-24T18:30:00Z"/>
                <w:sz w:val="18"/>
                <w:szCs w:val="18"/>
                <w:lang w:val="en-US" w:eastAsia="es-ES"/>
                <w:rPrChange w:id="1060" w:author="dani" w:date="2022-02-02T11:52:00Z">
                  <w:rPr>
                    <w:del w:id="1061" w:author="dani" w:date="2022-01-24T18:30:00Z"/>
                    <w:sz w:val="18"/>
                    <w:szCs w:val="18"/>
                    <w:lang w:val="es-ES" w:eastAsia="es-ES"/>
                  </w:rPr>
                </w:rPrChange>
              </w:rPr>
            </w:pPr>
            <w:del w:id="1062" w:author="dani" w:date="2022-01-24T18:30:00Z">
              <w:r>
                <w:rPr>
                  <w:color w:val="000000"/>
                  <w:sz w:val="18"/>
                  <w:szCs w:val="18"/>
                </w:rPr>
                <w:delText>0.282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9D077E5" w14:textId="77777777" w:rsidR="006148EE" w:rsidRPr="00667E9F" w:rsidRDefault="00720711">
            <w:pPr>
              <w:jc w:val="center"/>
              <w:rPr>
                <w:del w:id="1063" w:author="dani" w:date="2022-01-24T18:30:00Z"/>
                <w:color w:val="000000"/>
                <w:sz w:val="18"/>
                <w:szCs w:val="18"/>
                <w:lang w:val="en-US" w:eastAsia="es-ES"/>
                <w:rPrChange w:id="1064" w:author="dani" w:date="2022-02-02T11:52:00Z">
                  <w:rPr>
                    <w:del w:id="1065" w:author="dani" w:date="2022-01-24T18:30:00Z"/>
                    <w:color w:val="000000"/>
                    <w:sz w:val="18"/>
                    <w:szCs w:val="18"/>
                    <w:lang w:val="es-ES" w:eastAsia="es-ES"/>
                  </w:rPr>
                </w:rPrChange>
              </w:rPr>
            </w:pPr>
            <w:del w:id="1066" w:author="dani" w:date="2022-01-24T18:30:00Z">
              <w:r>
                <w:rPr>
                  <w:color w:val="000000"/>
                  <w:sz w:val="18"/>
                  <w:szCs w:val="18"/>
                </w:rPr>
                <w:delText>0.169</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9445A9" w14:textId="77777777" w:rsidR="006148EE" w:rsidRDefault="00720711">
            <w:pPr>
              <w:jc w:val="center"/>
              <w:rPr>
                <w:del w:id="1067" w:author="dani" w:date="2022-01-24T18:30:00Z"/>
                <w:color w:val="000000"/>
                <w:sz w:val="18"/>
                <w:szCs w:val="18"/>
              </w:rPr>
            </w:pPr>
            <w:del w:id="1068" w:author="dani" w:date="2022-01-24T18:30:00Z">
              <w:r>
                <w:rPr>
                  <w:color w:val="000000"/>
                  <w:sz w:val="18"/>
                  <w:szCs w:val="18"/>
                </w:rPr>
                <w:delText>0.698**</w:delText>
              </w:r>
            </w:del>
          </w:p>
        </w:tc>
      </w:tr>
      <w:tr w:rsidR="006148EE" w14:paraId="78D7E6FF" w14:textId="77777777">
        <w:trPr>
          <w:gridAfter w:val="1"/>
          <w:wAfter w:w="63" w:type="dxa"/>
          <w:del w:id="106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D1E063" w14:textId="77777777" w:rsidR="006148EE" w:rsidRPr="00667E9F" w:rsidRDefault="00720711">
            <w:pPr>
              <w:rPr>
                <w:del w:id="1070" w:author="dani" w:date="2022-01-24T18:30:00Z"/>
                <w:color w:val="000000"/>
                <w:sz w:val="18"/>
                <w:szCs w:val="18"/>
                <w:lang w:val="en-US" w:eastAsia="es-ES"/>
                <w:rPrChange w:id="1071" w:author="dani" w:date="2022-02-02T11:52:00Z">
                  <w:rPr>
                    <w:del w:id="1072" w:author="dani" w:date="2022-01-24T18:30:00Z"/>
                    <w:color w:val="000000"/>
                    <w:sz w:val="18"/>
                    <w:szCs w:val="18"/>
                    <w:lang w:val="es-ES" w:eastAsia="es-ES"/>
                  </w:rPr>
                </w:rPrChange>
              </w:rPr>
            </w:pPr>
            <w:del w:id="1073" w:author="dani" w:date="2022-01-24T18:30:00Z">
              <w:r w:rsidRPr="00667E9F">
                <w:rPr>
                  <w:color w:val="000000"/>
                  <w:sz w:val="18"/>
                  <w:szCs w:val="18"/>
                  <w:lang w:val="en-US" w:eastAsia="es-ES"/>
                  <w:rPrChange w:id="1074" w:author="dani" w:date="2022-02-02T11:52:00Z">
                    <w:rPr>
                      <w:color w:val="000000"/>
                      <w:sz w:val="18"/>
                      <w:szCs w:val="18"/>
                      <w:lang w:val="es-ES" w:eastAsia="es-ES"/>
                    </w:rPr>
                  </w:rPrChange>
                </w:rPr>
                <w:delText>xi,t-1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19A223C" w14:textId="77777777" w:rsidR="006148EE" w:rsidRPr="00667E9F" w:rsidRDefault="00720711">
            <w:pPr>
              <w:jc w:val="center"/>
              <w:rPr>
                <w:del w:id="1075" w:author="dani" w:date="2022-01-24T18:30:00Z"/>
                <w:color w:val="000000"/>
                <w:sz w:val="18"/>
                <w:szCs w:val="18"/>
                <w:lang w:val="en-US" w:eastAsia="es-ES"/>
                <w:rPrChange w:id="1076" w:author="dani" w:date="2022-02-02T11:52:00Z">
                  <w:rPr>
                    <w:del w:id="1077" w:author="dani" w:date="2022-01-24T18:30:00Z"/>
                    <w:color w:val="000000"/>
                    <w:sz w:val="18"/>
                    <w:szCs w:val="18"/>
                    <w:lang w:val="es-ES" w:eastAsia="es-ES"/>
                  </w:rPr>
                </w:rPrChange>
              </w:rPr>
            </w:pPr>
            <w:del w:id="1078" w:author="dani" w:date="2022-01-24T18:30:00Z">
              <w:r>
                <w:rPr>
                  <w:color w:val="000000"/>
                  <w:sz w:val="18"/>
                  <w:szCs w:val="18"/>
                </w:rPr>
                <w:delText>-0.010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2043C4" w14:textId="77777777" w:rsidR="006148EE" w:rsidRDefault="00720711">
            <w:pPr>
              <w:jc w:val="center"/>
              <w:rPr>
                <w:del w:id="1079" w:author="dani" w:date="2022-01-24T18:30:00Z"/>
                <w:color w:val="000000"/>
                <w:sz w:val="18"/>
                <w:szCs w:val="18"/>
              </w:rPr>
            </w:pPr>
            <w:del w:id="1080" w:author="dani" w:date="2022-01-24T18:30:00Z">
              <w:r>
                <w:rPr>
                  <w:color w:val="000000"/>
                  <w:sz w:val="18"/>
                  <w:szCs w:val="18"/>
                </w:rPr>
                <w:delText>-0.002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D4AC96" w14:textId="77777777" w:rsidR="006148EE" w:rsidRDefault="00720711">
            <w:pPr>
              <w:jc w:val="center"/>
              <w:rPr>
                <w:del w:id="1081" w:author="dani" w:date="2022-01-24T18:30:00Z"/>
                <w:color w:val="000000"/>
                <w:sz w:val="18"/>
                <w:szCs w:val="18"/>
              </w:rPr>
            </w:pPr>
            <w:del w:id="1082" w:author="dani" w:date="2022-01-24T18:30:00Z">
              <w:r>
                <w:rPr>
                  <w:color w:val="000000"/>
                  <w:sz w:val="18"/>
                  <w:szCs w:val="18"/>
                </w:rPr>
                <w:delText>-0.012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2EDF665" w14:textId="77777777" w:rsidR="006148EE" w:rsidRPr="00667E9F" w:rsidRDefault="00720711">
            <w:pPr>
              <w:jc w:val="center"/>
              <w:rPr>
                <w:del w:id="1083" w:author="dani" w:date="2022-01-24T18:30:00Z"/>
                <w:color w:val="000000"/>
                <w:sz w:val="18"/>
                <w:szCs w:val="18"/>
                <w:lang w:val="en-US" w:eastAsia="es-ES"/>
                <w:rPrChange w:id="1084" w:author="dani" w:date="2022-02-02T11:52:00Z">
                  <w:rPr>
                    <w:del w:id="1085" w:author="dani" w:date="2022-01-24T18:30:00Z"/>
                    <w:color w:val="000000"/>
                    <w:sz w:val="18"/>
                    <w:szCs w:val="18"/>
                    <w:lang w:val="es-ES" w:eastAsia="es-ES"/>
                  </w:rPr>
                </w:rPrChange>
              </w:rPr>
            </w:pPr>
            <w:del w:id="1086" w:author="dani" w:date="2022-01-24T18:30:00Z">
              <w:r>
                <w:rPr>
                  <w:color w:val="000000"/>
                  <w:sz w:val="18"/>
                  <w:szCs w:val="18"/>
                </w:rPr>
                <w:delText>-0.052*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125CED" w14:textId="77777777" w:rsidR="006148EE" w:rsidRDefault="00720711">
            <w:pPr>
              <w:jc w:val="center"/>
              <w:rPr>
                <w:del w:id="1087" w:author="dani" w:date="2022-01-24T18:30:00Z"/>
                <w:color w:val="000000"/>
                <w:sz w:val="18"/>
                <w:szCs w:val="18"/>
              </w:rPr>
            </w:pPr>
            <w:del w:id="1088" w:author="dani" w:date="2022-01-24T18:30:00Z">
              <w:r>
                <w:rPr>
                  <w:color w:val="000000"/>
                  <w:sz w:val="18"/>
                  <w:szCs w:val="18"/>
                </w:rPr>
                <w:delText>0.004</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83E0F2" w14:textId="77777777" w:rsidR="006148EE" w:rsidRPr="00667E9F" w:rsidRDefault="00720711">
            <w:pPr>
              <w:jc w:val="center"/>
              <w:rPr>
                <w:del w:id="1089" w:author="dani" w:date="2022-01-24T18:30:00Z"/>
                <w:color w:val="000000"/>
                <w:sz w:val="18"/>
                <w:szCs w:val="18"/>
                <w:lang w:val="en-US" w:eastAsia="es-ES"/>
                <w:rPrChange w:id="1090" w:author="dani" w:date="2022-02-02T11:52:00Z">
                  <w:rPr>
                    <w:del w:id="1091" w:author="dani" w:date="2022-01-24T18:30:00Z"/>
                    <w:color w:val="000000"/>
                    <w:sz w:val="18"/>
                    <w:szCs w:val="18"/>
                    <w:lang w:val="es-ES" w:eastAsia="es-ES"/>
                  </w:rPr>
                </w:rPrChange>
              </w:rPr>
            </w:pPr>
            <w:del w:id="1092" w:author="dani" w:date="2022-01-24T18:30:00Z">
              <w:r>
                <w:rPr>
                  <w:color w:val="000000"/>
                  <w:sz w:val="18"/>
                  <w:szCs w:val="18"/>
                </w:rPr>
                <w:delText>-0.405*</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594628" w14:textId="77777777" w:rsidR="006148EE" w:rsidRPr="00667E9F" w:rsidRDefault="00720711">
            <w:pPr>
              <w:jc w:val="center"/>
              <w:rPr>
                <w:del w:id="1093" w:author="dani" w:date="2022-01-24T18:30:00Z"/>
                <w:color w:val="000000"/>
                <w:sz w:val="18"/>
                <w:szCs w:val="18"/>
                <w:lang w:val="en-US" w:eastAsia="es-ES"/>
                <w:rPrChange w:id="1094" w:author="dani" w:date="2022-02-02T11:52:00Z">
                  <w:rPr>
                    <w:del w:id="1095" w:author="dani" w:date="2022-01-24T18:30:00Z"/>
                    <w:color w:val="000000"/>
                    <w:sz w:val="18"/>
                    <w:szCs w:val="18"/>
                    <w:lang w:val="es-ES" w:eastAsia="es-ES"/>
                  </w:rPr>
                </w:rPrChange>
              </w:rPr>
            </w:pPr>
            <w:del w:id="1096" w:author="dani" w:date="2022-01-24T18:30:00Z">
              <w:r>
                <w:rPr>
                  <w:color w:val="000000"/>
                  <w:sz w:val="18"/>
                  <w:szCs w:val="18"/>
                </w:rPr>
                <w:delText>-0.001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E546BE" w14:textId="77777777" w:rsidR="006148EE" w:rsidRDefault="00720711">
            <w:pPr>
              <w:jc w:val="center"/>
              <w:rPr>
                <w:del w:id="1097" w:author="dani" w:date="2022-01-24T18:30:00Z"/>
                <w:color w:val="000000"/>
                <w:sz w:val="18"/>
                <w:szCs w:val="18"/>
              </w:rPr>
            </w:pPr>
            <w:del w:id="1098" w:author="dani" w:date="2022-01-24T18:30:00Z">
              <w:r>
                <w:rPr>
                  <w:color w:val="000000"/>
                  <w:sz w:val="18"/>
                  <w:szCs w:val="18"/>
                </w:rPr>
                <w:delText>-0.012*</w:delText>
              </w:r>
            </w:del>
          </w:p>
        </w:tc>
      </w:tr>
      <w:tr w:rsidR="006148EE" w14:paraId="444B3974" w14:textId="77777777">
        <w:trPr>
          <w:gridAfter w:val="1"/>
          <w:wAfter w:w="63" w:type="dxa"/>
          <w:del w:id="109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DC5CE22" w14:textId="77777777" w:rsidR="006148EE" w:rsidRPr="00667E9F" w:rsidRDefault="00720711">
            <w:pPr>
              <w:rPr>
                <w:del w:id="1100" w:author="dani" w:date="2022-01-24T18:30:00Z"/>
                <w:color w:val="000000"/>
                <w:sz w:val="18"/>
                <w:szCs w:val="18"/>
                <w:lang w:val="en-US" w:eastAsia="es-ES"/>
                <w:rPrChange w:id="1101" w:author="dani" w:date="2022-02-02T11:52:00Z">
                  <w:rPr>
                    <w:del w:id="1102" w:author="dani" w:date="2022-01-24T18:30:00Z"/>
                    <w:color w:val="000000"/>
                    <w:sz w:val="18"/>
                    <w:szCs w:val="18"/>
                    <w:lang w:val="es-ES" w:eastAsia="es-ES"/>
                  </w:rPr>
                </w:rPrChange>
              </w:rPr>
            </w:pPr>
            <w:del w:id="1103" w:author="dani" w:date="2022-01-24T18:30:00Z">
              <w:r w:rsidRPr="00667E9F">
                <w:rPr>
                  <w:color w:val="000000"/>
                  <w:sz w:val="18"/>
                  <w:szCs w:val="18"/>
                  <w:lang w:val="en-US" w:eastAsia="es-ES"/>
                  <w:rPrChange w:id="1104" w:author="dani" w:date="2022-02-02T11:52:00Z">
                    <w:rPr>
                      <w:color w:val="000000"/>
                      <w:sz w:val="18"/>
                      <w:szCs w:val="18"/>
                      <w:lang w:val="es-ES" w:eastAsia="es-ES"/>
                    </w:rPr>
                  </w:rPrChange>
                </w:rPr>
                <w:delText>xi,t-2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81ADD0" w14:textId="77777777" w:rsidR="006148EE" w:rsidRPr="00667E9F" w:rsidRDefault="00720711">
            <w:pPr>
              <w:jc w:val="center"/>
              <w:rPr>
                <w:del w:id="1105" w:author="dani" w:date="2022-01-24T18:30:00Z"/>
                <w:color w:val="000000"/>
                <w:sz w:val="18"/>
                <w:szCs w:val="18"/>
                <w:lang w:val="en-US" w:eastAsia="es-ES"/>
                <w:rPrChange w:id="1106" w:author="dani" w:date="2022-02-02T11:52:00Z">
                  <w:rPr>
                    <w:del w:id="1107" w:author="dani" w:date="2022-01-24T18:30:00Z"/>
                    <w:color w:val="000000"/>
                    <w:sz w:val="18"/>
                    <w:szCs w:val="18"/>
                    <w:lang w:val="es-ES" w:eastAsia="es-ES"/>
                  </w:rPr>
                </w:rPrChange>
              </w:rPr>
            </w:pPr>
            <w:del w:id="1108" w:author="dani" w:date="2022-01-24T18:30:00Z">
              <w:r>
                <w:rPr>
                  <w:color w:val="000000"/>
                  <w:sz w:val="18"/>
                  <w:szCs w:val="18"/>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1F5FEFF" w14:textId="77777777" w:rsidR="006148EE" w:rsidRDefault="00720711">
            <w:pPr>
              <w:jc w:val="center"/>
              <w:rPr>
                <w:del w:id="1109" w:author="dani" w:date="2022-01-24T18:30:00Z"/>
                <w:color w:val="000000"/>
                <w:sz w:val="18"/>
                <w:szCs w:val="18"/>
              </w:rPr>
            </w:pPr>
            <w:del w:id="1110" w:author="dani" w:date="2022-01-24T18:30:00Z">
              <w:r>
                <w:rPr>
                  <w:color w:val="000000"/>
                  <w:sz w:val="18"/>
                  <w:szCs w:val="18"/>
                </w:rPr>
                <w:delText>0.010</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444EFB" w14:textId="77777777" w:rsidR="006148EE" w:rsidRDefault="00720711">
            <w:pPr>
              <w:jc w:val="center"/>
              <w:rPr>
                <w:del w:id="1111" w:author="dani" w:date="2022-01-24T18:30:00Z"/>
                <w:color w:val="000000"/>
                <w:sz w:val="18"/>
                <w:szCs w:val="18"/>
              </w:rPr>
            </w:pPr>
            <w:del w:id="1112" w:author="dani" w:date="2022-01-24T18:30:00Z">
              <w:r>
                <w:rPr>
                  <w:color w:val="000000"/>
                  <w:sz w:val="18"/>
                  <w:szCs w:val="18"/>
                </w:rPr>
                <w:delText>0.003</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96E4EC" w14:textId="77777777" w:rsidR="006148EE" w:rsidRPr="00667E9F" w:rsidRDefault="00720711">
            <w:pPr>
              <w:jc w:val="center"/>
              <w:rPr>
                <w:del w:id="1113" w:author="dani" w:date="2022-01-24T18:30:00Z"/>
                <w:color w:val="000000"/>
                <w:sz w:val="18"/>
                <w:szCs w:val="18"/>
                <w:lang w:val="en-US" w:eastAsia="es-ES"/>
                <w:rPrChange w:id="1114" w:author="dani" w:date="2022-02-02T11:52:00Z">
                  <w:rPr>
                    <w:del w:id="1115" w:author="dani" w:date="2022-01-24T18:30:00Z"/>
                    <w:color w:val="000000"/>
                    <w:sz w:val="18"/>
                    <w:szCs w:val="18"/>
                    <w:lang w:val="es-ES" w:eastAsia="es-ES"/>
                  </w:rPr>
                </w:rPrChange>
              </w:rPr>
            </w:pPr>
            <w:del w:id="1116" w:author="dani" w:date="2022-01-24T18:30:00Z">
              <w:r>
                <w:rPr>
                  <w:color w:val="000000"/>
                  <w:sz w:val="18"/>
                  <w:szCs w:val="18"/>
                </w:rPr>
                <w:delText>-0.001</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D927BF" w14:textId="77777777" w:rsidR="006148EE" w:rsidRDefault="00720711">
            <w:pPr>
              <w:jc w:val="center"/>
              <w:rPr>
                <w:del w:id="1117" w:author="dani" w:date="2022-01-24T18:30:00Z"/>
                <w:color w:val="000000"/>
                <w:sz w:val="18"/>
                <w:szCs w:val="18"/>
              </w:rPr>
            </w:pPr>
            <w:del w:id="1118" w:author="dani" w:date="2022-01-24T18:30:00Z">
              <w:r>
                <w:rPr>
                  <w:color w:val="000000"/>
                  <w:sz w:val="18"/>
                  <w:szCs w:val="18"/>
                </w:rPr>
                <w:delText>-0.020</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8D6A773" w14:textId="77777777" w:rsidR="006148EE" w:rsidRPr="00667E9F" w:rsidRDefault="00720711">
            <w:pPr>
              <w:jc w:val="center"/>
              <w:rPr>
                <w:del w:id="1119" w:author="dani" w:date="2022-01-24T18:30:00Z"/>
                <w:sz w:val="18"/>
                <w:szCs w:val="18"/>
                <w:lang w:val="en-US" w:eastAsia="es-ES"/>
                <w:rPrChange w:id="1120" w:author="dani" w:date="2022-02-02T11:52:00Z">
                  <w:rPr>
                    <w:del w:id="1121" w:author="dani" w:date="2022-01-24T18:30:00Z"/>
                    <w:sz w:val="18"/>
                    <w:szCs w:val="18"/>
                    <w:lang w:val="es-ES" w:eastAsia="es-ES"/>
                  </w:rPr>
                </w:rPrChange>
              </w:rPr>
            </w:pPr>
            <w:del w:id="1122" w:author="dani" w:date="2022-01-24T18:30:00Z">
              <w:r>
                <w:rPr>
                  <w:color w:val="000000"/>
                  <w:sz w:val="18"/>
                  <w:szCs w:val="18"/>
                </w:rPr>
                <w:delText>0.104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DE2B12F" w14:textId="77777777" w:rsidR="006148EE" w:rsidRPr="00667E9F" w:rsidRDefault="00720711">
            <w:pPr>
              <w:jc w:val="center"/>
              <w:rPr>
                <w:del w:id="1123" w:author="dani" w:date="2022-01-24T18:30:00Z"/>
                <w:color w:val="000000"/>
                <w:sz w:val="18"/>
                <w:szCs w:val="18"/>
                <w:lang w:val="en-US" w:eastAsia="es-ES"/>
                <w:rPrChange w:id="1124" w:author="dani" w:date="2022-02-02T11:52:00Z">
                  <w:rPr>
                    <w:del w:id="1125" w:author="dani" w:date="2022-01-24T18:30:00Z"/>
                    <w:color w:val="000000"/>
                    <w:sz w:val="18"/>
                    <w:szCs w:val="18"/>
                    <w:lang w:val="es-ES" w:eastAsia="es-ES"/>
                  </w:rPr>
                </w:rPrChange>
              </w:rPr>
            </w:pPr>
            <w:del w:id="1126" w:author="dani" w:date="2022-01-24T18:30:00Z">
              <w:r>
                <w:rPr>
                  <w:color w:val="000000"/>
                  <w:sz w:val="18"/>
                  <w:szCs w:val="18"/>
                </w:rPr>
                <w:delText>-0.092*</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CB419B7" w14:textId="77777777" w:rsidR="006148EE" w:rsidRDefault="00720711">
            <w:pPr>
              <w:jc w:val="center"/>
              <w:rPr>
                <w:del w:id="1127" w:author="dani" w:date="2022-01-24T18:30:00Z"/>
                <w:color w:val="000000"/>
                <w:sz w:val="18"/>
                <w:szCs w:val="18"/>
              </w:rPr>
            </w:pPr>
            <w:del w:id="1128" w:author="dani" w:date="2022-01-24T18:30:00Z">
              <w:r>
                <w:rPr>
                  <w:color w:val="000000"/>
                  <w:sz w:val="18"/>
                  <w:szCs w:val="18"/>
                </w:rPr>
                <w:delText>-0.013*</w:delText>
              </w:r>
            </w:del>
          </w:p>
        </w:tc>
      </w:tr>
      <w:tr w:rsidR="006148EE" w14:paraId="0A8DBEE6" w14:textId="77777777">
        <w:trPr>
          <w:gridAfter w:val="1"/>
          <w:wAfter w:w="63" w:type="dxa"/>
          <w:del w:id="112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E7E4EB" w14:textId="77777777" w:rsidR="006148EE" w:rsidRPr="00667E9F" w:rsidRDefault="00720711">
            <w:pPr>
              <w:rPr>
                <w:del w:id="1130" w:author="dani" w:date="2022-01-24T18:30:00Z"/>
                <w:color w:val="000000"/>
                <w:sz w:val="18"/>
                <w:szCs w:val="18"/>
                <w:lang w:val="en-US" w:eastAsia="es-ES"/>
                <w:rPrChange w:id="1131" w:author="dani" w:date="2022-02-02T11:52:00Z">
                  <w:rPr>
                    <w:del w:id="1132" w:author="dani" w:date="2022-01-24T18:30:00Z"/>
                    <w:color w:val="000000"/>
                    <w:sz w:val="18"/>
                    <w:szCs w:val="18"/>
                    <w:lang w:val="es-ES" w:eastAsia="es-ES"/>
                  </w:rPr>
                </w:rPrChange>
              </w:rPr>
            </w:pPr>
            <w:del w:id="1133" w:author="dani" w:date="2022-01-24T18:30:00Z">
              <w:r w:rsidRPr="00667E9F">
                <w:rPr>
                  <w:color w:val="000000"/>
                  <w:sz w:val="18"/>
                  <w:szCs w:val="18"/>
                  <w:lang w:val="en-US" w:eastAsia="es-ES"/>
                  <w:rPrChange w:id="1134" w:author="dani" w:date="2022-02-02T11:52:00Z">
                    <w:rPr>
                      <w:color w:val="000000"/>
                      <w:sz w:val="18"/>
                      <w:szCs w:val="18"/>
                      <w:lang w:val="es-ES" w:eastAsia="es-ES"/>
                    </w:rPr>
                  </w:rPrChange>
                </w:rPr>
                <w:delText>c</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45D3AE" w14:textId="77777777" w:rsidR="006148EE" w:rsidRPr="00667E9F" w:rsidRDefault="00720711">
            <w:pPr>
              <w:jc w:val="center"/>
              <w:rPr>
                <w:del w:id="1135" w:author="dani" w:date="2022-01-24T18:30:00Z"/>
                <w:color w:val="000000"/>
                <w:sz w:val="18"/>
                <w:szCs w:val="18"/>
                <w:lang w:val="en-US" w:eastAsia="es-ES"/>
                <w:rPrChange w:id="1136" w:author="dani" w:date="2022-02-02T11:52:00Z">
                  <w:rPr>
                    <w:del w:id="1137" w:author="dani" w:date="2022-01-24T18:30:00Z"/>
                    <w:color w:val="000000"/>
                    <w:sz w:val="18"/>
                    <w:szCs w:val="18"/>
                    <w:lang w:val="es-ES" w:eastAsia="es-ES"/>
                  </w:rPr>
                </w:rPrChange>
              </w:rPr>
            </w:pPr>
            <w:del w:id="1138" w:author="dani" w:date="2022-01-24T18:30:00Z">
              <w:r>
                <w:rPr>
                  <w:color w:val="000000"/>
                  <w:sz w:val="18"/>
                  <w:szCs w:val="18"/>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4D6788D" w14:textId="77777777" w:rsidR="006148EE" w:rsidRDefault="00720711">
            <w:pPr>
              <w:jc w:val="center"/>
              <w:rPr>
                <w:del w:id="1139" w:author="dani" w:date="2022-01-24T18:30:00Z"/>
                <w:color w:val="000000"/>
                <w:sz w:val="18"/>
                <w:szCs w:val="18"/>
              </w:rPr>
            </w:pPr>
            <w:del w:id="1140"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DB97DB" w14:textId="77777777" w:rsidR="006148EE" w:rsidRDefault="00720711">
            <w:pPr>
              <w:jc w:val="center"/>
              <w:rPr>
                <w:del w:id="1141" w:author="dani" w:date="2022-01-24T18:30:00Z"/>
                <w:color w:val="000000"/>
                <w:sz w:val="18"/>
                <w:szCs w:val="18"/>
              </w:rPr>
            </w:pPr>
            <w:del w:id="1142" w:author="dani" w:date="2022-01-24T18:30:00Z">
              <w:r>
                <w:rPr>
                  <w:color w:val="000000"/>
                  <w:sz w:val="18"/>
                  <w:szCs w:val="18"/>
                </w:rPr>
                <w:delText>-0.004*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5D9634" w14:textId="77777777" w:rsidR="006148EE" w:rsidRPr="00667E9F" w:rsidRDefault="00720711">
            <w:pPr>
              <w:jc w:val="center"/>
              <w:rPr>
                <w:del w:id="1143" w:author="dani" w:date="2022-01-24T18:30:00Z"/>
                <w:color w:val="000000"/>
                <w:sz w:val="18"/>
                <w:szCs w:val="18"/>
                <w:lang w:val="en-US" w:eastAsia="es-ES"/>
                <w:rPrChange w:id="1144" w:author="dani" w:date="2022-02-02T11:52:00Z">
                  <w:rPr>
                    <w:del w:id="1145" w:author="dani" w:date="2022-01-24T18:30:00Z"/>
                    <w:color w:val="000000"/>
                    <w:sz w:val="18"/>
                    <w:szCs w:val="18"/>
                    <w:lang w:val="es-ES" w:eastAsia="es-ES"/>
                  </w:rPr>
                </w:rPrChange>
              </w:rPr>
            </w:pPr>
            <w:del w:id="1146" w:author="dani" w:date="2022-01-24T18:30:00Z">
              <w:r>
                <w:rPr>
                  <w:color w:val="000000"/>
                  <w:sz w:val="18"/>
                  <w:szCs w:val="18"/>
                </w:rPr>
                <w:delText>-0.003*</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A584D71" w14:textId="77777777" w:rsidR="006148EE" w:rsidRDefault="00720711">
            <w:pPr>
              <w:jc w:val="center"/>
              <w:rPr>
                <w:del w:id="1147" w:author="dani" w:date="2022-01-24T18:30:00Z"/>
                <w:color w:val="000000"/>
                <w:sz w:val="18"/>
                <w:szCs w:val="18"/>
              </w:rPr>
            </w:pPr>
            <w:del w:id="1148" w:author="dani" w:date="2022-01-24T18:30:00Z">
              <w:r>
                <w:rPr>
                  <w:color w:val="000000"/>
                  <w:sz w:val="18"/>
                  <w:szCs w:val="18"/>
                </w:rPr>
                <w:delText>-0.003*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89FA7F6" w14:textId="77777777" w:rsidR="006148EE" w:rsidRPr="00667E9F" w:rsidRDefault="00720711">
            <w:pPr>
              <w:jc w:val="center"/>
              <w:rPr>
                <w:del w:id="1149" w:author="dani" w:date="2022-01-24T18:30:00Z"/>
                <w:color w:val="000000"/>
                <w:sz w:val="18"/>
                <w:szCs w:val="18"/>
                <w:lang w:val="en-US" w:eastAsia="es-ES"/>
                <w:rPrChange w:id="1150" w:author="dani" w:date="2022-02-02T11:52:00Z">
                  <w:rPr>
                    <w:del w:id="1151" w:author="dani" w:date="2022-01-24T18:30:00Z"/>
                    <w:color w:val="000000"/>
                    <w:sz w:val="18"/>
                    <w:szCs w:val="18"/>
                    <w:lang w:val="es-ES" w:eastAsia="es-ES"/>
                  </w:rPr>
                </w:rPrChange>
              </w:rPr>
            </w:pPr>
            <w:del w:id="1152" w:author="dani" w:date="2022-01-24T18:30:00Z">
              <w:r>
                <w:rPr>
                  <w:color w:val="000000"/>
                  <w:sz w:val="18"/>
                  <w:szCs w:val="18"/>
                </w:rPr>
                <w:delText>-0.003*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FB8640" w14:textId="77777777" w:rsidR="006148EE" w:rsidRPr="00667E9F" w:rsidRDefault="00720711">
            <w:pPr>
              <w:jc w:val="center"/>
              <w:rPr>
                <w:del w:id="1153" w:author="dani" w:date="2022-01-24T18:30:00Z"/>
                <w:color w:val="000000"/>
                <w:sz w:val="18"/>
                <w:szCs w:val="18"/>
                <w:lang w:val="en-US" w:eastAsia="es-ES"/>
                <w:rPrChange w:id="1154" w:author="dani" w:date="2022-02-02T11:52:00Z">
                  <w:rPr>
                    <w:del w:id="1155" w:author="dani" w:date="2022-01-24T18:30:00Z"/>
                    <w:color w:val="000000"/>
                    <w:sz w:val="18"/>
                    <w:szCs w:val="18"/>
                    <w:lang w:val="es-ES" w:eastAsia="es-ES"/>
                  </w:rPr>
                </w:rPrChange>
              </w:rPr>
            </w:pPr>
            <w:del w:id="1156" w:author="dani" w:date="2022-01-24T18:30:00Z">
              <w:r>
                <w:rPr>
                  <w:color w:val="000000"/>
                  <w:sz w:val="18"/>
                  <w:szCs w:val="18"/>
                </w:rPr>
                <w:delText>-0.0001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9FEB9" w14:textId="77777777" w:rsidR="006148EE" w:rsidRDefault="00720711">
            <w:pPr>
              <w:jc w:val="center"/>
              <w:rPr>
                <w:del w:id="1157" w:author="dani" w:date="2022-01-24T18:30:00Z"/>
                <w:color w:val="000000"/>
                <w:sz w:val="18"/>
                <w:szCs w:val="18"/>
              </w:rPr>
            </w:pPr>
            <w:del w:id="1158" w:author="dani" w:date="2022-01-24T18:30:00Z">
              <w:r>
                <w:rPr>
                  <w:color w:val="000000"/>
                  <w:sz w:val="18"/>
                  <w:szCs w:val="18"/>
                </w:rPr>
                <w:delText>-0.003*</w:delText>
              </w:r>
            </w:del>
          </w:p>
        </w:tc>
      </w:tr>
      <w:tr w:rsidR="006148EE" w14:paraId="463DC7A8" w14:textId="77777777">
        <w:trPr>
          <w:gridAfter w:val="1"/>
          <w:wAfter w:w="63" w:type="dxa"/>
          <w:del w:id="115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E1402A" w14:textId="77777777" w:rsidR="006148EE" w:rsidRPr="00667E9F" w:rsidRDefault="00720711">
            <w:pPr>
              <w:rPr>
                <w:del w:id="1160" w:author="dani" w:date="2022-01-24T18:30:00Z"/>
                <w:color w:val="000000"/>
                <w:sz w:val="18"/>
                <w:szCs w:val="18"/>
                <w:lang w:val="en-US" w:eastAsia="es-ES"/>
                <w:rPrChange w:id="1161" w:author="dani" w:date="2022-02-02T11:52:00Z">
                  <w:rPr>
                    <w:del w:id="1162" w:author="dani" w:date="2022-01-24T18:30:00Z"/>
                    <w:color w:val="000000"/>
                    <w:sz w:val="18"/>
                    <w:szCs w:val="18"/>
                    <w:lang w:val="es-ES" w:eastAsia="es-ES"/>
                  </w:rPr>
                </w:rPrChange>
              </w:rPr>
            </w:pPr>
            <w:del w:id="1163" w:author="dani" w:date="2022-01-24T18:30:00Z">
              <w:r w:rsidRPr="00667E9F">
                <w:rPr>
                  <w:color w:val="000000"/>
                  <w:sz w:val="18"/>
                  <w:szCs w:val="18"/>
                  <w:lang w:val="en-US" w:eastAsia="es-ES"/>
                  <w:rPrChange w:id="1164" w:author="dani" w:date="2022-02-02T11:52:00Z">
                    <w:rPr>
                      <w:color w:val="000000"/>
                      <w:sz w:val="18"/>
                      <w:szCs w:val="18"/>
                      <w:lang w:val="es-ES" w:eastAsia="es-ES"/>
                    </w:rPr>
                  </w:rPrChange>
                </w:rPr>
                <w:delText>Openness</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677775" w14:textId="77777777" w:rsidR="006148EE" w:rsidRPr="00667E9F" w:rsidRDefault="00720711">
            <w:pPr>
              <w:jc w:val="center"/>
              <w:rPr>
                <w:del w:id="1165" w:author="dani" w:date="2022-01-24T18:30:00Z"/>
                <w:color w:val="000000"/>
                <w:sz w:val="18"/>
                <w:szCs w:val="18"/>
                <w:lang w:val="en-US" w:eastAsia="es-ES"/>
                <w:rPrChange w:id="1166" w:author="dani" w:date="2022-02-02T11:52:00Z">
                  <w:rPr>
                    <w:del w:id="1167" w:author="dani" w:date="2022-01-24T18:30:00Z"/>
                    <w:color w:val="000000"/>
                    <w:sz w:val="18"/>
                    <w:szCs w:val="18"/>
                    <w:lang w:val="es-ES" w:eastAsia="es-ES"/>
                  </w:rPr>
                </w:rPrChange>
              </w:rPr>
            </w:pPr>
            <w:del w:id="1168" w:author="dani" w:date="2022-01-24T18:30:00Z">
              <w:r>
                <w:rPr>
                  <w:color w:val="000000"/>
                  <w:sz w:val="18"/>
                  <w:szCs w:val="18"/>
                </w:rPr>
                <w:delText>0.041*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5E8211" w14:textId="77777777" w:rsidR="006148EE" w:rsidRDefault="00720711">
            <w:pPr>
              <w:jc w:val="center"/>
              <w:rPr>
                <w:del w:id="1169" w:author="dani" w:date="2022-01-24T18:30:00Z"/>
                <w:color w:val="000000"/>
                <w:sz w:val="18"/>
                <w:szCs w:val="18"/>
              </w:rPr>
            </w:pPr>
            <w:del w:id="1170" w:author="dani" w:date="2022-01-24T18:30:00Z">
              <w:r>
                <w:rPr>
                  <w:color w:val="000000"/>
                  <w:sz w:val="18"/>
                  <w:szCs w:val="18"/>
                </w:rPr>
                <w:delText>0.055*</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B0B9B8" w14:textId="77777777" w:rsidR="006148EE" w:rsidRDefault="00720711">
            <w:pPr>
              <w:ind w:left="-285" w:firstLine="285"/>
              <w:jc w:val="center"/>
              <w:rPr>
                <w:del w:id="1171" w:author="dani" w:date="2022-01-24T18:30:00Z"/>
                <w:color w:val="000000"/>
                <w:sz w:val="18"/>
                <w:szCs w:val="18"/>
              </w:rPr>
            </w:pPr>
            <w:del w:id="1172" w:author="dani" w:date="2022-01-24T18:30:00Z">
              <w:r>
                <w:rPr>
                  <w:color w:val="000000"/>
                  <w:sz w:val="18"/>
                  <w:szCs w:val="18"/>
                </w:rPr>
                <w:delText>0.0584*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D17EC5" w14:textId="77777777" w:rsidR="006148EE" w:rsidRPr="00667E9F" w:rsidRDefault="00720711">
            <w:pPr>
              <w:ind w:left="-285" w:firstLine="285"/>
              <w:jc w:val="center"/>
              <w:rPr>
                <w:del w:id="1173" w:author="dani" w:date="2022-01-24T18:30:00Z"/>
                <w:color w:val="000000"/>
                <w:sz w:val="18"/>
                <w:szCs w:val="18"/>
                <w:lang w:val="en-US" w:eastAsia="es-ES"/>
                <w:rPrChange w:id="1174" w:author="dani" w:date="2022-02-02T11:52:00Z">
                  <w:rPr>
                    <w:del w:id="1175" w:author="dani" w:date="2022-01-24T18:30:00Z"/>
                    <w:color w:val="000000"/>
                    <w:sz w:val="18"/>
                    <w:szCs w:val="18"/>
                    <w:lang w:val="es-ES" w:eastAsia="es-ES"/>
                  </w:rPr>
                </w:rPrChange>
              </w:rPr>
            </w:pPr>
            <w:del w:id="1176" w:author="dani" w:date="2022-01-24T18:30:00Z">
              <w:r>
                <w:rPr>
                  <w:color w:val="000000"/>
                  <w:sz w:val="18"/>
                  <w:szCs w:val="18"/>
                </w:rPr>
                <w:delText>0.059*</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F90482" w14:textId="77777777" w:rsidR="006148EE" w:rsidRDefault="00720711">
            <w:pPr>
              <w:jc w:val="center"/>
              <w:rPr>
                <w:del w:id="1177" w:author="dani" w:date="2022-01-24T18:30:00Z"/>
                <w:color w:val="000000"/>
                <w:sz w:val="18"/>
                <w:szCs w:val="18"/>
              </w:rPr>
            </w:pPr>
            <w:del w:id="1178" w:author="dani" w:date="2022-01-24T18:30:00Z">
              <w:r>
                <w:rPr>
                  <w:color w:val="000000"/>
                  <w:sz w:val="18"/>
                  <w:szCs w:val="18"/>
                </w:rPr>
                <w:delText>0.053*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2EF13B" w14:textId="77777777" w:rsidR="006148EE" w:rsidRPr="00667E9F" w:rsidRDefault="00720711">
            <w:pPr>
              <w:jc w:val="center"/>
              <w:rPr>
                <w:del w:id="1179" w:author="dani" w:date="2022-01-24T18:30:00Z"/>
                <w:color w:val="000000"/>
                <w:sz w:val="18"/>
                <w:szCs w:val="18"/>
                <w:lang w:val="en-US" w:eastAsia="es-ES"/>
                <w:rPrChange w:id="1180" w:author="dani" w:date="2022-02-02T11:52:00Z">
                  <w:rPr>
                    <w:del w:id="1181" w:author="dani" w:date="2022-01-24T18:30:00Z"/>
                    <w:color w:val="000000"/>
                    <w:sz w:val="18"/>
                    <w:szCs w:val="18"/>
                    <w:lang w:val="es-ES" w:eastAsia="es-ES"/>
                  </w:rPr>
                </w:rPrChange>
              </w:rPr>
            </w:pPr>
            <w:del w:id="1182" w:author="dani" w:date="2022-01-24T18:30:00Z">
              <w:r>
                <w:rPr>
                  <w:color w:val="000000"/>
                  <w:sz w:val="18"/>
                  <w:szCs w:val="18"/>
                </w:rPr>
                <w:delText>0.047*</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2E91D9A" w14:textId="77777777" w:rsidR="006148EE" w:rsidRPr="00667E9F" w:rsidRDefault="00720711">
            <w:pPr>
              <w:jc w:val="center"/>
              <w:rPr>
                <w:del w:id="1183" w:author="dani" w:date="2022-01-24T18:30:00Z"/>
                <w:color w:val="000000"/>
                <w:sz w:val="18"/>
                <w:szCs w:val="18"/>
                <w:lang w:val="en-US" w:eastAsia="es-ES"/>
                <w:rPrChange w:id="1184" w:author="dani" w:date="2022-02-02T11:52:00Z">
                  <w:rPr>
                    <w:del w:id="1185" w:author="dani" w:date="2022-01-24T18:30:00Z"/>
                    <w:color w:val="000000"/>
                    <w:sz w:val="18"/>
                    <w:szCs w:val="18"/>
                    <w:lang w:val="es-ES" w:eastAsia="es-ES"/>
                  </w:rPr>
                </w:rPrChange>
              </w:rPr>
            </w:pPr>
            <w:del w:id="1186" w:author="dani" w:date="2022-01-24T18:30:00Z">
              <w:r>
                <w:rPr>
                  <w:color w:val="000000"/>
                  <w:sz w:val="18"/>
                  <w:szCs w:val="18"/>
                </w:rPr>
                <w:delText>0.020*</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4218D7C" w14:textId="77777777" w:rsidR="006148EE" w:rsidRDefault="00720711">
            <w:pPr>
              <w:jc w:val="center"/>
              <w:rPr>
                <w:del w:id="1187" w:author="dani" w:date="2022-01-24T18:30:00Z"/>
                <w:color w:val="000000"/>
                <w:sz w:val="18"/>
                <w:szCs w:val="18"/>
              </w:rPr>
            </w:pPr>
            <w:del w:id="1188" w:author="dani" w:date="2022-01-24T18:30:00Z">
              <w:r>
                <w:rPr>
                  <w:color w:val="000000"/>
                  <w:sz w:val="18"/>
                  <w:szCs w:val="18"/>
                </w:rPr>
                <w:delText>0.062*</w:delText>
              </w:r>
            </w:del>
          </w:p>
        </w:tc>
      </w:tr>
      <w:tr w:rsidR="006148EE" w14:paraId="3D99AE64" w14:textId="77777777">
        <w:trPr>
          <w:gridAfter w:val="1"/>
          <w:wAfter w:w="63" w:type="dxa"/>
          <w:del w:id="118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14A61" w14:textId="77777777" w:rsidR="006148EE" w:rsidRPr="00667E9F" w:rsidRDefault="00720711">
            <w:pPr>
              <w:rPr>
                <w:del w:id="1190" w:author="dani" w:date="2022-01-24T18:30:00Z"/>
                <w:color w:val="000000"/>
                <w:sz w:val="18"/>
                <w:szCs w:val="18"/>
                <w:lang w:val="en-US" w:eastAsia="es-ES"/>
                <w:rPrChange w:id="1191" w:author="dani" w:date="2022-02-02T11:52:00Z">
                  <w:rPr>
                    <w:del w:id="1192" w:author="dani" w:date="2022-01-24T18:30:00Z"/>
                    <w:color w:val="000000"/>
                    <w:sz w:val="18"/>
                    <w:szCs w:val="18"/>
                    <w:lang w:val="es-ES" w:eastAsia="es-ES"/>
                  </w:rPr>
                </w:rPrChange>
              </w:rPr>
            </w:pPr>
            <w:del w:id="1193" w:author="dani" w:date="2022-01-24T18:30:00Z">
              <w:r w:rsidRPr="00667E9F">
                <w:rPr>
                  <w:color w:val="000000"/>
                  <w:sz w:val="18"/>
                  <w:szCs w:val="18"/>
                  <w:lang w:val="en-US" w:eastAsia="es-ES"/>
                  <w:rPrChange w:id="1194" w:author="dani" w:date="2022-02-02T11:52:00Z">
                    <w:rPr>
                      <w:color w:val="000000"/>
                      <w:sz w:val="18"/>
                      <w:szCs w:val="18"/>
                      <w:lang w:val="es-ES" w:eastAsia="es-ES"/>
                    </w:rPr>
                  </w:rPrChange>
                </w:rPr>
                <w:delText>Central Gov. Exp.</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72F369D" w14:textId="77777777" w:rsidR="006148EE" w:rsidRPr="00667E9F" w:rsidRDefault="00720711">
            <w:pPr>
              <w:jc w:val="center"/>
              <w:rPr>
                <w:del w:id="1195" w:author="dani" w:date="2022-01-24T18:30:00Z"/>
                <w:color w:val="000000"/>
                <w:sz w:val="18"/>
                <w:szCs w:val="18"/>
                <w:lang w:val="en-US" w:eastAsia="es-ES"/>
                <w:rPrChange w:id="1196" w:author="dani" w:date="2022-02-02T11:52:00Z">
                  <w:rPr>
                    <w:del w:id="1197" w:author="dani" w:date="2022-01-24T18:30:00Z"/>
                    <w:color w:val="000000"/>
                    <w:sz w:val="18"/>
                    <w:szCs w:val="18"/>
                    <w:lang w:val="es-ES" w:eastAsia="es-ES"/>
                  </w:rPr>
                </w:rPrChange>
              </w:rPr>
            </w:pPr>
            <w:del w:id="1198" w:author="dani" w:date="2022-01-24T18:30:00Z">
              <w:r>
                <w:rPr>
                  <w:color w:val="000000"/>
                  <w:sz w:val="18"/>
                  <w:szCs w:val="18"/>
                </w:rPr>
                <w:delText>-0.107*</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94F1AE6" w14:textId="77777777" w:rsidR="006148EE" w:rsidRDefault="00720711">
            <w:pPr>
              <w:jc w:val="center"/>
              <w:rPr>
                <w:del w:id="1199" w:author="dani" w:date="2022-01-24T18:30:00Z"/>
                <w:color w:val="000000"/>
                <w:sz w:val="18"/>
                <w:szCs w:val="18"/>
              </w:rPr>
            </w:pPr>
            <w:del w:id="1200" w:author="dani" w:date="2022-01-24T18:30:00Z">
              <w:r>
                <w:rPr>
                  <w:color w:val="000000"/>
                  <w:sz w:val="18"/>
                  <w:szCs w:val="18"/>
                </w:rPr>
                <w:delText>-0.102*</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AC7B8AD" w14:textId="77777777" w:rsidR="006148EE" w:rsidRDefault="00720711">
            <w:pPr>
              <w:jc w:val="center"/>
              <w:rPr>
                <w:del w:id="1201" w:author="dani" w:date="2022-01-24T18:30:00Z"/>
                <w:color w:val="000000"/>
                <w:sz w:val="18"/>
                <w:szCs w:val="18"/>
              </w:rPr>
            </w:pPr>
            <w:del w:id="1202" w:author="dani" w:date="2022-01-24T18:30:00Z">
              <w:r>
                <w:rPr>
                  <w:color w:val="000000"/>
                  <w:sz w:val="18"/>
                  <w:szCs w:val="18"/>
                </w:rPr>
                <w:delText>-0.108*</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B04BDDB" w14:textId="77777777" w:rsidR="006148EE" w:rsidRPr="00667E9F" w:rsidRDefault="00720711">
            <w:pPr>
              <w:jc w:val="center"/>
              <w:rPr>
                <w:del w:id="1203" w:author="dani" w:date="2022-01-24T18:30:00Z"/>
                <w:color w:val="000000"/>
                <w:sz w:val="18"/>
                <w:szCs w:val="18"/>
                <w:lang w:val="en-US" w:eastAsia="es-ES"/>
                <w:rPrChange w:id="1204" w:author="dani" w:date="2022-02-02T11:52:00Z">
                  <w:rPr>
                    <w:del w:id="1205" w:author="dani" w:date="2022-01-24T18:30:00Z"/>
                    <w:color w:val="000000"/>
                    <w:sz w:val="18"/>
                    <w:szCs w:val="18"/>
                    <w:lang w:val="es-ES" w:eastAsia="es-ES"/>
                  </w:rPr>
                </w:rPrChange>
              </w:rPr>
            </w:pPr>
            <w:del w:id="1206" w:author="dani" w:date="2022-01-24T18:30:00Z">
              <w:r>
                <w:rPr>
                  <w:color w:val="000000"/>
                  <w:sz w:val="18"/>
                  <w:szCs w:val="18"/>
                </w:rPr>
                <w:delText>-0.090*</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FF461E2" w14:textId="77777777" w:rsidR="006148EE" w:rsidRDefault="00720711">
            <w:pPr>
              <w:jc w:val="center"/>
              <w:rPr>
                <w:del w:id="1207" w:author="dani" w:date="2022-01-24T18:30:00Z"/>
                <w:color w:val="000000"/>
                <w:sz w:val="18"/>
                <w:szCs w:val="18"/>
              </w:rPr>
            </w:pPr>
            <w:del w:id="1208" w:author="dani" w:date="2022-01-24T18:30:00Z">
              <w:r>
                <w:rPr>
                  <w:color w:val="000000"/>
                  <w:sz w:val="18"/>
                  <w:szCs w:val="18"/>
                </w:rPr>
                <w:delText>-0.102*</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5C0773" w14:textId="77777777" w:rsidR="006148EE" w:rsidRPr="00667E9F" w:rsidRDefault="00720711">
            <w:pPr>
              <w:jc w:val="center"/>
              <w:rPr>
                <w:del w:id="1209" w:author="dani" w:date="2022-01-24T18:30:00Z"/>
                <w:color w:val="000000"/>
                <w:sz w:val="18"/>
                <w:szCs w:val="18"/>
                <w:lang w:val="en-US" w:eastAsia="es-ES"/>
                <w:rPrChange w:id="1210" w:author="dani" w:date="2022-02-02T11:52:00Z">
                  <w:rPr>
                    <w:del w:id="1211" w:author="dani" w:date="2022-01-24T18:30:00Z"/>
                    <w:color w:val="000000"/>
                    <w:sz w:val="18"/>
                    <w:szCs w:val="18"/>
                    <w:lang w:val="es-ES" w:eastAsia="es-ES"/>
                  </w:rPr>
                </w:rPrChange>
              </w:rPr>
            </w:pPr>
            <w:del w:id="1212" w:author="dani" w:date="2022-01-24T18:30:00Z">
              <w:r>
                <w:rPr>
                  <w:color w:val="000000"/>
                  <w:sz w:val="18"/>
                  <w:szCs w:val="18"/>
                </w:rPr>
                <w:delText>-0.153*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E969348" w14:textId="77777777" w:rsidR="006148EE" w:rsidRPr="00667E9F" w:rsidRDefault="00720711">
            <w:pPr>
              <w:jc w:val="center"/>
              <w:rPr>
                <w:del w:id="1213" w:author="dani" w:date="2022-01-24T18:30:00Z"/>
                <w:color w:val="000000"/>
                <w:sz w:val="18"/>
                <w:szCs w:val="18"/>
                <w:lang w:val="en-US" w:eastAsia="es-ES"/>
                <w:rPrChange w:id="1214" w:author="dani" w:date="2022-02-02T11:52:00Z">
                  <w:rPr>
                    <w:del w:id="1215" w:author="dani" w:date="2022-01-24T18:30:00Z"/>
                    <w:color w:val="000000"/>
                    <w:sz w:val="18"/>
                    <w:szCs w:val="18"/>
                    <w:lang w:val="es-ES" w:eastAsia="es-ES"/>
                  </w:rPr>
                </w:rPrChange>
              </w:rPr>
            </w:pPr>
            <w:del w:id="1216" w:author="dani" w:date="2022-01-24T18:30:00Z">
              <w:r>
                <w:rPr>
                  <w:color w:val="000000"/>
                  <w:sz w:val="18"/>
                  <w:szCs w:val="18"/>
                </w:rPr>
                <w:delText>0.023*</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19CF617" w14:textId="77777777" w:rsidR="006148EE" w:rsidRDefault="00720711">
            <w:pPr>
              <w:jc w:val="center"/>
              <w:rPr>
                <w:del w:id="1217" w:author="dani" w:date="2022-01-24T18:30:00Z"/>
                <w:color w:val="000000"/>
                <w:sz w:val="18"/>
                <w:szCs w:val="18"/>
              </w:rPr>
            </w:pPr>
            <w:del w:id="1218" w:author="dani" w:date="2022-01-24T18:30:00Z">
              <w:r>
                <w:rPr>
                  <w:color w:val="000000"/>
                  <w:sz w:val="18"/>
                  <w:szCs w:val="18"/>
                </w:rPr>
                <w:delText>-0.100*</w:delText>
              </w:r>
            </w:del>
          </w:p>
        </w:tc>
      </w:tr>
      <w:tr w:rsidR="006148EE" w14:paraId="2B21EB00" w14:textId="77777777">
        <w:trPr>
          <w:gridAfter w:val="1"/>
          <w:wAfter w:w="63" w:type="dxa"/>
          <w:del w:id="1219" w:author="dani" w:date="2022-01-24T18:30:00Z"/>
        </w:trPr>
        <w:tc>
          <w:tcPr>
            <w:tcW w:w="156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C40A98" w14:textId="77777777" w:rsidR="006148EE" w:rsidRPr="00667E9F" w:rsidRDefault="00720711">
            <w:pPr>
              <w:rPr>
                <w:del w:id="1220" w:author="dani" w:date="2022-01-24T18:30:00Z"/>
                <w:color w:val="000000"/>
                <w:sz w:val="18"/>
                <w:szCs w:val="18"/>
                <w:lang w:val="en-US" w:eastAsia="es-ES"/>
                <w:rPrChange w:id="1221" w:author="dani" w:date="2022-02-02T11:52:00Z">
                  <w:rPr>
                    <w:del w:id="1222" w:author="dani" w:date="2022-01-24T18:30:00Z"/>
                    <w:color w:val="000000"/>
                    <w:sz w:val="18"/>
                    <w:szCs w:val="18"/>
                    <w:lang w:val="es-ES" w:eastAsia="es-ES"/>
                  </w:rPr>
                </w:rPrChange>
              </w:rPr>
            </w:pPr>
            <w:del w:id="1223" w:author="dani" w:date="2022-01-24T18:30:00Z">
              <w:r w:rsidRPr="00667E9F">
                <w:rPr>
                  <w:color w:val="000000"/>
                  <w:sz w:val="18"/>
                  <w:szCs w:val="18"/>
                  <w:lang w:val="en-US" w:eastAsia="es-ES"/>
                  <w:rPrChange w:id="1224" w:author="dani" w:date="2022-02-02T11:52:00Z">
                    <w:rPr>
                      <w:color w:val="000000"/>
                      <w:sz w:val="18"/>
                      <w:szCs w:val="18"/>
                      <w:lang w:val="es-ES" w:eastAsia="es-ES"/>
                    </w:rPr>
                  </w:rPrChange>
                </w:rPr>
                <w:delText>Dummy 2008</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D74202" w14:textId="77777777" w:rsidR="006148EE" w:rsidRPr="00667E9F" w:rsidRDefault="00720711">
            <w:pPr>
              <w:jc w:val="center"/>
              <w:rPr>
                <w:del w:id="1225" w:author="dani" w:date="2022-01-24T18:30:00Z"/>
                <w:color w:val="000000"/>
                <w:sz w:val="18"/>
                <w:szCs w:val="18"/>
                <w:lang w:val="en-US" w:eastAsia="es-ES"/>
                <w:rPrChange w:id="1226" w:author="dani" w:date="2022-02-02T11:52:00Z">
                  <w:rPr>
                    <w:del w:id="1227" w:author="dani" w:date="2022-01-24T18:30:00Z"/>
                    <w:color w:val="000000"/>
                    <w:sz w:val="18"/>
                    <w:szCs w:val="18"/>
                    <w:lang w:val="es-ES" w:eastAsia="es-ES"/>
                  </w:rPr>
                </w:rPrChange>
              </w:rPr>
            </w:pPr>
            <w:del w:id="1228" w:author="dani" w:date="2022-01-24T18:30:00Z">
              <w:r>
                <w:rPr>
                  <w:color w:val="000000"/>
                  <w:sz w:val="18"/>
                  <w:szCs w:val="18"/>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0C29EE" w14:textId="77777777" w:rsidR="006148EE" w:rsidRPr="00667E9F" w:rsidRDefault="00720711">
            <w:pPr>
              <w:jc w:val="center"/>
              <w:rPr>
                <w:del w:id="1229" w:author="dani" w:date="2022-01-24T18:30:00Z"/>
                <w:color w:val="000000"/>
                <w:sz w:val="18"/>
                <w:szCs w:val="18"/>
                <w:lang w:val="en-US" w:eastAsia="es-ES"/>
                <w:rPrChange w:id="1230" w:author="dani" w:date="2022-02-02T11:52:00Z">
                  <w:rPr>
                    <w:del w:id="1231" w:author="dani" w:date="2022-01-24T18:30:00Z"/>
                    <w:color w:val="000000"/>
                    <w:sz w:val="18"/>
                    <w:szCs w:val="18"/>
                    <w:lang w:val="es-ES" w:eastAsia="es-ES"/>
                  </w:rPr>
                </w:rPrChange>
              </w:rPr>
            </w:pPr>
            <w:del w:id="1232"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17C2F" w14:textId="77777777" w:rsidR="006148EE" w:rsidRPr="00667E9F" w:rsidRDefault="00720711">
            <w:pPr>
              <w:jc w:val="center"/>
              <w:rPr>
                <w:del w:id="1233" w:author="dani" w:date="2022-01-24T18:30:00Z"/>
                <w:color w:val="000000"/>
                <w:sz w:val="18"/>
                <w:szCs w:val="18"/>
                <w:lang w:val="en-US" w:eastAsia="es-ES"/>
                <w:rPrChange w:id="1234" w:author="dani" w:date="2022-02-02T11:52:00Z">
                  <w:rPr>
                    <w:del w:id="1235" w:author="dani" w:date="2022-01-24T18:30:00Z"/>
                    <w:color w:val="000000"/>
                    <w:sz w:val="18"/>
                    <w:szCs w:val="18"/>
                    <w:lang w:val="es-ES" w:eastAsia="es-ES"/>
                  </w:rPr>
                </w:rPrChange>
              </w:rPr>
            </w:pPr>
            <w:del w:id="1236" w:author="dani" w:date="2022-01-24T18:30:00Z">
              <w:r>
                <w:rPr>
                  <w:color w:val="000000"/>
                  <w:sz w:val="18"/>
                  <w:szCs w:val="18"/>
                </w:rPr>
                <w:delText>0.014*</w:delText>
              </w:r>
            </w:del>
          </w:p>
        </w:tc>
        <w:tc>
          <w:tcPr>
            <w:tcW w:w="120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3F5E020" w14:textId="77777777" w:rsidR="006148EE" w:rsidRPr="00667E9F" w:rsidRDefault="00720711">
            <w:pPr>
              <w:jc w:val="center"/>
              <w:rPr>
                <w:del w:id="1237" w:author="dani" w:date="2022-01-24T18:30:00Z"/>
                <w:color w:val="000000"/>
                <w:sz w:val="18"/>
                <w:szCs w:val="18"/>
                <w:lang w:val="en-US" w:eastAsia="es-ES"/>
                <w:rPrChange w:id="1238" w:author="dani" w:date="2022-02-02T11:52:00Z">
                  <w:rPr>
                    <w:del w:id="1239" w:author="dani" w:date="2022-01-24T18:30:00Z"/>
                    <w:color w:val="000000"/>
                    <w:sz w:val="18"/>
                    <w:szCs w:val="18"/>
                    <w:lang w:val="es-ES" w:eastAsia="es-ES"/>
                  </w:rPr>
                </w:rPrChange>
              </w:rPr>
            </w:pPr>
            <w:del w:id="1240" w:author="dani" w:date="2022-01-24T18:30:00Z">
              <w:r w:rsidRPr="00667E9F">
                <w:rPr>
                  <w:color w:val="000000"/>
                  <w:sz w:val="18"/>
                  <w:szCs w:val="18"/>
                  <w:lang w:val="en-US" w:eastAsia="es-ES"/>
                  <w:rPrChange w:id="1241" w:author="dani" w:date="2022-02-02T11:52:00Z">
                    <w:rPr>
                      <w:color w:val="000000"/>
                      <w:sz w:val="18"/>
                      <w:szCs w:val="18"/>
                      <w:lang w:val="es-ES" w:eastAsia="es-ES"/>
                    </w:rPr>
                  </w:rPrChange>
                </w:rPr>
                <w:delText>0.012**</w:delText>
              </w:r>
            </w:del>
          </w:p>
        </w:tc>
        <w:tc>
          <w:tcPr>
            <w:tcW w:w="1163"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AA42FA6" w14:textId="77777777" w:rsidR="006148EE" w:rsidRDefault="00720711">
            <w:pPr>
              <w:jc w:val="center"/>
              <w:rPr>
                <w:del w:id="1242" w:author="dani" w:date="2022-01-24T18:30:00Z"/>
                <w:color w:val="000000"/>
                <w:sz w:val="18"/>
                <w:szCs w:val="18"/>
              </w:rPr>
            </w:pPr>
            <w:del w:id="1243" w:author="dani" w:date="2022-01-24T18:30:00Z">
              <w:r>
                <w:rPr>
                  <w:color w:val="000000"/>
                  <w:sz w:val="18"/>
                  <w:szCs w:val="18"/>
                </w:rPr>
                <w:delText>0.013*</w:delText>
              </w:r>
            </w:del>
          </w:p>
        </w:tc>
        <w:tc>
          <w:tcPr>
            <w:tcW w:w="1251"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7C4CF3E" w14:textId="77777777" w:rsidR="006148EE" w:rsidRPr="00667E9F" w:rsidRDefault="00720711">
            <w:pPr>
              <w:jc w:val="center"/>
              <w:rPr>
                <w:del w:id="1244" w:author="dani" w:date="2022-01-24T18:30:00Z"/>
                <w:color w:val="000000"/>
                <w:sz w:val="18"/>
                <w:szCs w:val="18"/>
                <w:lang w:val="en-US" w:eastAsia="es-ES"/>
                <w:rPrChange w:id="1245" w:author="dani" w:date="2022-02-02T11:52:00Z">
                  <w:rPr>
                    <w:del w:id="1246" w:author="dani" w:date="2022-01-24T18:30:00Z"/>
                    <w:color w:val="000000"/>
                    <w:sz w:val="18"/>
                    <w:szCs w:val="18"/>
                    <w:lang w:val="es-ES" w:eastAsia="es-ES"/>
                  </w:rPr>
                </w:rPrChange>
              </w:rPr>
            </w:pPr>
            <w:del w:id="1247" w:author="dani" w:date="2022-01-24T18:30:00Z">
              <w:r>
                <w:rPr>
                  <w:color w:val="000000"/>
                  <w:sz w:val="18"/>
                  <w:szCs w:val="18"/>
                </w:rPr>
                <w:delText>0.021*</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4F527D" w14:textId="77777777" w:rsidR="006148EE" w:rsidRPr="00667E9F" w:rsidRDefault="00720711">
            <w:pPr>
              <w:jc w:val="center"/>
              <w:rPr>
                <w:del w:id="1248" w:author="dani" w:date="2022-01-24T18:30:00Z"/>
                <w:color w:val="000000"/>
                <w:sz w:val="18"/>
                <w:szCs w:val="18"/>
                <w:lang w:val="en-US" w:eastAsia="es-ES"/>
                <w:rPrChange w:id="1249" w:author="dani" w:date="2022-02-02T11:52:00Z">
                  <w:rPr>
                    <w:del w:id="1250" w:author="dani" w:date="2022-01-24T18:30:00Z"/>
                    <w:color w:val="000000"/>
                    <w:sz w:val="18"/>
                    <w:szCs w:val="18"/>
                    <w:lang w:val="es-ES" w:eastAsia="es-ES"/>
                  </w:rPr>
                </w:rPrChange>
              </w:rPr>
            </w:pPr>
            <w:del w:id="1251" w:author="dani" w:date="2022-01-24T18:30:00Z">
              <w:r>
                <w:rPr>
                  <w:color w:val="000000"/>
                  <w:sz w:val="18"/>
                  <w:szCs w:val="18"/>
                </w:rPr>
                <w:delText>0.004**</w:delText>
              </w:r>
            </w:del>
          </w:p>
        </w:tc>
        <w:tc>
          <w:tcPr>
            <w:tcW w:w="1240"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1C84DD" w14:textId="77777777" w:rsidR="006148EE" w:rsidRDefault="00720711">
            <w:pPr>
              <w:jc w:val="center"/>
              <w:rPr>
                <w:del w:id="1252" w:author="dani" w:date="2022-01-24T18:30:00Z"/>
                <w:color w:val="000000"/>
                <w:sz w:val="18"/>
                <w:szCs w:val="18"/>
              </w:rPr>
            </w:pPr>
            <w:del w:id="1253" w:author="dani" w:date="2022-01-24T18:30:00Z">
              <w:r>
                <w:rPr>
                  <w:color w:val="000000"/>
                  <w:sz w:val="18"/>
                  <w:szCs w:val="18"/>
                </w:rPr>
                <w:delText>0.013*</w:delText>
              </w:r>
            </w:del>
          </w:p>
        </w:tc>
      </w:tr>
      <w:tr w:rsidR="006148EE" w14:paraId="07AD4CE0" w14:textId="77777777">
        <w:trPr>
          <w:gridAfter w:val="1"/>
          <w:wAfter w:w="63" w:type="dxa"/>
          <w:del w:id="1254" w:author="dani" w:date="2022-01-24T18:30:00Z"/>
        </w:trPr>
        <w:tc>
          <w:tcPr>
            <w:tcW w:w="156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F413B3C" w14:textId="77777777" w:rsidR="006148EE" w:rsidRPr="00667E9F" w:rsidRDefault="00720711">
            <w:pPr>
              <w:rPr>
                <w:del w:id="1255" w:author="dani" w:date="2022-01-24T18:30:00Z"/>
                <w:b/>
                <w:bCs/>
                <w:color w:val="000000"/>
                <w:sz w:val="18"/>
                <w:szCs w:val="18"/>
                <w:lang w:val="en-US" w:eastAsia="es-ES"/>
                <w:rPrChange w:id="1256" w:author="dani" w:date="2022-02-02T11:52:00Z">
                  <w:rPr>
                    <w:del w:id="1257" w:author="dani" w:date="2022-01-24T18:30:00Z"/>
                    <w:b/>
                    <w:bCs/>
                    <w:color w:val="000000"/>
                    <w:sz w:val="18"/>
                    <w:szCs w:val="18"/>
                    <w:lang w:val="es-ES" w:eastAsia="es-ES"/>
                  </w:rPr>
                </w:rPrChange>
              </w:rPr>
            </w:pPr>
            <w:del w:id="1258" w:author="dani" w:date="2022-01-24T18:30:00Z">
              <w:r w:rsidRPr="00667E9F">
                <w:rPr>
                  <w:b/>
                  <w:bCs/>
                  <w:color w:val="000000"/>
                  <w:sz w:val="18"/>
                  <w:szCs w:val="18"/>
                  <w:lang w:val="en-US" w:eastAsia="es-ES"/>
                  <w:rPrChange w:id="1259" w:author="dani" w:date="2022-02-02T11:52:00Z">
                    <w:rPr>
                      <w:b/>
                      <w:bCs/>
                      <w:color w:val="000000"/>
                      <w:sz w:val="18"/>
                      <w:szCs w:val="18"/>
                      <w:lang w:val="es-ES" w:eastAsia="es-ES"/>
                    </w:rPr>
                  </w:rPrChange>
                </w:rPr>
                <w:delText>R-squared</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8A5DA4" w14:textId="77777777" w:rsidR="006148EE" w:rsidRPr="00667E9F" w:rsidRDefault="00720711">
            <w:pPr>
              <w:jc w:val="center"/>
              <w:rPr>
                <w:del w:id="1260" w:author="dani" w:date="2022-01-24T18:30:00Z"/>
                <w:b/>
                <w:bCs/>
                <w:color w:val="000000"/>
                <w:sz w:val="18"/>
                <w:szCs w:val="18"/>
                <w:lang w:val="en-US" w:eastAsia="es-ES"/>
                <w:rPrChange w:id="1261" w:author="dani" w:date="2022-02-02T11:52:00Z">
                  <w:rPr>
                    <w:del w:id="1262" w:author="dani" w:date="2022-01-24T18:30:00Z"/>
                    <w:b/>
                    <w:bCs/>
                    <w:color w:val="000000"/>
                    <w:sz w:val="18"/>
                    <w:szCs w:val="18"/>
                    <w:lang w:val="es-ES" w:eastAsia="es-ES"/>
                  </w:rPr>
                </w:rPrChange>
              </w:rPr>
            </w:pPr>
            <w:del w:id="1263" w:author="dani" w:date="2022-01-24T18:30:00Z">
              <w:r w:rsidRPr="00667E9F">
                <w:rPr>
                  <w:b/>
                  <w:bCs/>
                  <w:color w:val="000000"/>
                  <w:sz w:val="18"/>
                  <w:szCs w:val="18"/>
                  <w:lang w:val="en-US" w:eastAsia="es-ES"/>
                  <w:rPrChange w:id="1264" w:author="dani" w:date="2022-02-02T11:52:00Z">
                    <w:rPr>
                      <w:b/>
                      <w:bCs/>
                      <w:color w:val="000000"/>
                      <w:sz w:val="18"/>
                      <w:szCs w:val="18"/>
                      <w:lang w:val="es-ES" w:eastAsia="es-ES"/>
                    </w:rPr>
                  </w:rPrChange>
                </w:rPr>
                <w:delText>0.54</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B372530" w14:textId="77777777" w:rsidR="006148EE" w:rsidRPr="00667E9F" w:rsidRDefault="00720711">
            <w:pPr>
              <w:jc w:val="center"/>
              <w:rPr>
                <w:del w:id="1265" w:author="dani" w:date="2022-01-24T18:30:00Z"/>
                <w:b/>
                <w:bCs/>
                <w:color w:val="000000"/>
                <w:sz w:val="18"/>
                <w:szCs w:val="18"/>
                <w:lang w:val="en-US" w:eastAsia="es-ES"/>
                <w:rPrChange w:id="1266" w:author="dani" w:date="2022-02-02T11:52:00Z">
                  <w:rPr>
                    <w:del w:id="1267" w:author="dani" w:date="2022-01-24T18:30:00Z"/>
                    <w:b/>
                    <w:bCs/>
                    <w:color w:val="000000"/>
                    <w:sz w:val="18"/>
                    <w:szCs w:val="18"/>
                    <w:lang w:val="es-ES" w:eastAsia="es-ES"/>
                  </w:rPr>
                </w:rPrChange>
              </w:rPr>
            </w:pPr>
            <w:del w:id="1268" w:author="dani" w:date="2022-01-24T18:30:00Z">
              <w:r w:rsidRPr="00667E9F">
                <w:rPr>
                  <w:b/>
                  <w:bCs/>
                  <w:color w:val="000000"/>
                  <w:sz w:val="18"/>
                  <w:szCs w:val="18"/>
                  <w:lang w:val="en-US" w:eastAsia="es-ES"/>
                  <w:rPrChange w:id="1269" w:author="dani" w:date="2022-02-02T11:52:00Z">
                    <w:rPr>
                      <w:b/>
                      <w:bCs/>
                      <w:color w:val="000000"/>
                      <w:sz w:val="18"/>
                      <w:szCs w:val="18"/>
                      <w:lang w:val="es-ES" w:eastAsia="es-ES"/>
                    </w:rPr>
                  </w:rPrChange>
                </w:rPr>
                <w:delText>0.50</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D9A564A" w14:textId="77777777" w:rsidR="006148EE" w:rsidRPr="00667E9F" w:rsidRDefault="00720711">
            <w:pPr>
              <w:jc w:val="center"/>
              <w:rPr>
                <w:del w:id="1270" w:author="dani" w:date="2022-01-24T18:30:00Z"/>
                <w:b/>
                <w:bCs/>
                <w:color w:val="000000"/>
                <w:sz w:val="18"/>
                <w:szCs w:val="18"/>
                <w:lang w:val="en-US" w:eastAsia="es-ES"/>
                <w:rPrChange w:id="1271" w:author="dani" w:date="2022-02-02T11:52:00Z">
                  <w:rPr>
                    <w:del w:id="1272" w:author="dani" w:date="2022-01-24T18:30:00Z"/>
                    <w:b/>
                    <w:bCs/>
                    <w:color w:val="000000"/>
                    <w:sz w:val="18"/>
                    <w:szCs w:val="18"/>
                    <w:lang w:val="es-ES" w:eastAsia="es-ES"/>
                  </w:rPr>
                </w:rPrChange>
              </w:rPr>
            </w:pPr>
            <w:del w:id="1273" w:author="dani" w:date="2022-01-24T18:30:00Z">
              <w:r w:rsidRPr="00667E9F">
                <w:rPr>
                  <w:b/>
                  <w:bCs/>
                  <w:color w:val="000000"/>
                  <w:sz w:val="18"/>
                  <w:szCs w:val="18"/>
                  <w:lang w:val="en-US" w:eastAsia="es-ES"/>
                  <w:rPrChange w:id="1274" w:author="dani" w:date="2022-02-02T11:52:00Z">
                    <w:rPr>
                      <w:b/>
                      <w:bCs/>
                      <w:color w:val="000000"/>
                      <w:sz w:val="18"/>
                      <w:szCs w:val="18"/>
                      <w:lang w:val="es-ES" w:eastAsia="es-ES"/>
                    </w:rPr>
                  </w:rPrChange>
                </w:rPr>
                <w:delText>0.54</w:delText>
              </w:r>
            </w:del>
          </w:p>
        </w:tc>
        <w:tc>
          <w:tcPr>
            <w:tcW w:w="120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14ED2309" w14:textId="77777777" w:rsidR="006148EE" w:rsidRPr="00667E9F" w:rsidRDefault="00720711">
            <w:pPr>
              <w:jc w:val="center"/>
              <w:rPr>
                <w:del w:id="1275" w:author="dani" w:date="2022-01-24T18:30:00Z"/>
                <w:b/>
                <w:bCs/>
                <w:color w:val="000000"/>
                <w:sz w:val="18"/>
                <w:szCs w:val="18"/>
                <w:lang w:val="en-US" w:eastAsia="es-ES"/>
                <w:rPrChange w:id="1276" w:author="dani" w:date="2022-02-02T11:52:00Z">
                  <w:rPr>
                    <w:del w:id="1277" w:author="dani" w:date="2022-01-24T18:30:00Z"/>
                    <w:b/>
                    <w:bCs/>
                    <w:color w:val="000000"/>
                    <w:sz w:val="18"/>
                    <w:szCs w:val="18"/>
                    <w:lang w:val="es-ES" w:eastAsia="es-ES"/>
                  </w:rPr>
                </w:rPrChange>
              </w:rPr>
            </w:pPr>
            <w:del w:id="1278" w:author="dani" w:date="2022-01-24T18:30:00Z">
              <w:r w:rsidRPr="00667E9F">
                <w:rPr>
                  <w:b/>
                  <w:bCs/>
                  <w:color w:val="000000"/>
                  <w:sz w:val="18"/>
                  <w:szCs w:val="18"/>
                  <w:lang w:val="en-US" w:eastAsia="es-ES"/>
                  <w:rPrChange w:id="1279" w:author="dani" w:date="2022-02-02T11:52:00Z">
                    <w:rPr>
                      <w:b/>
                      <w:bCs/>
                      <w:color w:val="000000"/>
                      <w:sz w:val="18"/>
                      <w:szCs w:val="18"/>
                      <w:lang w:val="es-ES" w:eastAsia="es-ES"/>
                    </w:rPr>
                  </w:rPrChange>
                </w:rPr>
                <w:delText>0.53</w:delText>
              </w:r>
            </w:del>
          </w:p>
        </w:tc>
        <w:tc>
          <w:tcPr>
            <w:tcW w:w="1163"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865D50D" w14:textId="77777777" w:rsidR="006148EE" w:rsidRPr="00667E9F" w:rsidRDefault="00720711">
            <w:pPr>
              <w:jc w:val="center"/>
              <w:rPr>
                <w:del w:id="1280" w:author="dani" w:date="2022-01-24T18:30:00Z"/>
                <w:b/>
                <w:bCs/>
                <w:color w:val="000000"/>
                <w:sz w:val="18"/>
                <w:szCs w:val="18"/>
                <w:lang w:val="en-US" w:eastAsia="es-ES"/>
                <w:rPrChange w:id="1281" w:author="dani" w:date="2022-02-02T11:52:00Z">
                  <w:rPr>
                    <w:del w:id="1282" w:author="dani" w:date="2022-01-24T18:30:00Z"/>
                    <w:b/>
                    <w:bCs/>
                    <w:color w:val="000000"/>
                    <w:sz w:val="18"/>
                    <w:szCs w:val="18"/>
                    <w:lang w:val="es-ES" w:eastAsia="es-ES"/>
                  </w:rPr>
                </w:rPrChange>
              </w:rPr>
            </w:pPr>
            <w:del w:id="1283" w:author="dani" w:date="2022-01-24T18:30:00Z">
              <w:r w:rsidRPr="00667E9F">
                <w:rPr>
                  <w:b/>
                  <w:bCs/>
                  <w:color w:val="000000"/>
                  <w:sz w:val="18"/>
                  <w:szCs w:val="18"/>
                  <w:lang w:val="en-US" w:eastAsia="es-ES"/>
                  <w:rPrChange w:id="1284" w:author="dani" w:date="2022-02-02T11:52:00Z">
                    <w:rPr>
                      <w:b/>
                      <w:bCs/>
                      <w:color w:val="000000"/>
                      <w:sz w:val="18"/>
                      <w:szCs w:val="18"/>
                      <w:lang w:val="es-ES" w:eastAsia="es-ES"/>
                    </w:rPr>
                  </w:rPrChange>
                </w:rPr>
                <w:delText>0.54</w:delText>
              </w:r>
            </w:del>
          </w:p>
        </w:tc>
        <w:tc>
          <w:tcPr>
            <w:tcW w:w="1251"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AB4A30" w14:textId="77777777" w:rsidR="006148EE" w:rsidRPr="00667E9F" w:rsidRDefault="00720711">
            <w:pPr>
              <w:jc w:val="center"/>
              <w:rPr>
                <w:del w:id="1285" w:author="dani" w:date="2022-01-24T18:30:00Z"/>
                <w:b/>
                <w:bCs/>
                <w:color w:val="000000"/>
                <w:sz w:val="18"/>
                <w:szCs w:val="18"/>
                <w:lang w:val="en-US" w:eastAsia="es-ES"/>
                <w:rPrChange w:id="1286" w:author="dani" w:date="2022-02-02T11:52:00Z">
                  <w:rPr>
                    <w:del w:id="1287" w:author="dani" w:date="2022-01-24T18:30:00Z"/>
                    <w:b/>
                    <w:bCs/>
                    <w:color w:val="000000"/>
                    <w:sz w:val="18"/>
                    <w:szCs w:val="18"/>
                    <w:lang w:val="es-ES" w:eastAsia="es-ES"/>
                  </w:rPr>
                </w:rPrChange>
              </w:rPr>
            </w:pPr>
            <w:del w:id="1288" w:author="dani" w:date="2022-01-24T18:30:00Z">
              <w:r w:rsidRPr="00667E9F">
                <w:rPr>
                  <w:b/>
                  <w:bCs/>
                  <w:color w:val="000000"/>
                  <w:sz w:val="18"/>
                  <w:szCs w:val="18"/>
                  <w:lang w:val="en-US" w:eastAsia="es-ES"/>
                  <w:rPrChange w:id="1289" w:author="dani" w:date="2022-02-02T11:52:00Z">
                    <w:rPr>
                      <w:b/>
                      <w:bCs/>
                      <w:color w:val="000000"/>
                      <w:sz w:val="18"/>
                      <w:szCs w:val="18"/>
                      <w:lang w:val="es-ES" w:eastAsia="es-ES"/>
                    </w:rPr>
                  </w:rPrChange>
                </w:rPr>
                <w:delText>0.59</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49CD95" w14:textId="77777777" w:rsidR="006148EE" w:rsidRPr="00667E9F" w:rsidRDefault="00720711">
            <w:pPr>
              <w:jc w:val="center"/>
              <w:rPr>
                <w:del w:id="1290" w:author="dani" w:date="2022-01-24T18:30:00Z"/>
                <w:b/>
                <w:bCs/>
                <w:color w:val="000000"/>
                <w:sz w:val="18"/>
                <w:szCs w:val="18"/>
                <w:lang w:val="en-US" w:eastAsia="es-ES"/>
                <w:rPrChange w:id="1291" w:author="dani" w:date="2022-02-02T11:52:00Z">
                  <w:rPr>
                    <w:del w:id="1292" w:author="dani" w:date="2022-01-24T18:30:00Z"/>
                    <w:b/>
                    <w:bCs/>
                    <w:color w:val="000000"/>
                    <w:sz w:val="18"/>
                    <w:szCs w:val="18"/>
                    <w:lang w:val="es-ES" w:eastAsia="es-ES"/>
                  </w:rPr>
                </w:rPrChange>
              </w:rPr>
            </w:pPr>
            <w:del w:id="1293" w:author="dani" w:date="2022-01-24T18:30:00Z">
              <w:r w:rsidRPr="00667E9F">
                <w:rPr>
                  <w:b/>
                  <w:bCs/>
                  <w:color w:val="000000"/>
                  <w:sz w:val="18"/>
                  <w:szCs w:val="18"/>
                  <w:lang w:val="en-US" w:eastAsia="es-ES"/>
                  <w:rPrChange w:id="1294" w:author="dani" w:date="2022-02-02T11:52:00Z">
                    <w:rPr>
                      <w:b/>
                      <w:bCs/>
                      <w:color w:val="000000"/>
                      <w:sz w:val="18"/>
                      <w:szCs w:val="18"/>
                      <w:lang w:val="es-ES" w:eastAsia="es-ES"/>
                    </w:rPr>
                  </w:rPrChange>
                </w:rPr>
                <w:delText>0.76</w:delText>
              </w:r>
            </w:del>
          </w:p>
        </w:tc>
        <w:tc>
          <w:tcPr>
            <w:tcW w:w="1240"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560A52C" w14:textId="77777777" w:rsidR="006148EE" w:rsidRPr="00667E9F" w:rsidRDefault="00720711">
            <w:pPr>
              <w:jc w:val="center"/>
              <w:rPr>
                <w:del w:id="1295" w:author="dani" w:date="2022-01-24T18:30:00Z"/>
                <w:b/>
                <w:bCs/>
                <w:color w:val="000000"/>
                <w:sz w:val="18"/>
                <w:szCs w:val="18"/>
                <w:lang w:val="en-US" w:eastAsia="es-ES"/>
                <w:rPrChange w:id="1296" w:author="dani" w:date="2022-02-02T11:52:00Z">
                  <w:rPr>
                    <w:del w:id="1297" w:author="dani" w:date="2022-01-24T18:30:00Z"/>
                    <w:b/>
                    <w:bCs/>
                    <w:color w:val="000000"/>
                    <w:sz w:val="18"/>
                    <w:szCs w:val="18"/>
                    <w:lang w:val="es-ES" w:eastAsia="es-ES"/>
                  </w:rPr>
                </w:rPrChange>
              </w:rPr>
            </w:pPr>
            <w:del w:id="1298" w:author="dani" w:date="2022-01-24T18:30:00Z">
              <w:r w:rsidRPr="00667E9F">
                <w:rPr>
                  <w:b/>
                  <w:bCs/>
                  <w:color w:val="000000"/>
                  <w:sz w:val="18"/>
                  <w:szCs w:val="18"/>
                  <w:lang w:val="en-US" w:eastAsia="es-ES"/>
                  <w:rPrChange w:id="1299" w:author="dani" w:date="2022-02-02T11:52:00Z">
                    <w:rPr>
                      <w:b/>
                      <w:bCs/>
                      <w:color w:val="000000"/>
                      <w:sz w:val="18"/>
                      <w:szCs w:val="18"/>
                      <w:lang w:val="es-ES" w:eastAsia="es-ES"/>
                    </w:rPr>
                  </w:rPrChange>
                </w:rPr>
                <w:delText>0.49</w:delText>
              </w:r>
            </w:del>
          </w:p>
        </w:tc>
      </w:tr>
    </w:tbl>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Textoindependiente"/>
        <w:spacing w:line="307" w:lineRule="auto"/>
        <w:ind w:right="157"/>
        <w:jc w:val="both"/>
      </w:pPr>
    </w:p>
    <w:p w14:paraId="03563651"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300"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w:t>
      </w:r>
      <w:r>
        <w:rPr>
          <w:spacing w:val="6"/>
          <w:shd w:val="clear" w:color="auto" w:fill="FFFFFF"/>
        </w:rPr>
        <w:lastRenderedPageBreak/>
        <w:t xml:space="preserve">indebted. On the taxation side, the results are equal to the general sample, the interaction variable of progressivity and PIT is significant – </w:t>
      </w:r>
      <w:r>
        <w:rPr>
          <w:highlight w:val="yellow"/>
          <w:shd w:val="clear" w:color="auto" w:fill="FFFFFF"/>
          <w:rPrChange w:id="1301"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302"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On the taxation side, we found that income tax progressivity </w:t>
      </w:r>
      <w:del w:id="1303" w:author="dani" w:date="2022-01-24T18:30:00Z">
        <w:r>
          <w:rPr>
            <w:spacing w:val="6"/>
            <w:shd w:val="clear" w:color="auto" w:fill="FFFFFF"/>
          </w:rPr>
          <w:delText>represent</w:delText>
        </w:r>
      </w:del>
      <w:ins w:id="1304"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Textoindependiente"/>
        <w:spacing w:line="307" w:lineRule="auto"/>
        <w:ind w:right="135"/>
        <w:jc w:val="both"/>
        <w:rPr>
          <w:spacing w:val="6"/>
          <w:shd w:val="clear" w:color="auto" w:fill="FFFFFF"/>
        </w:rPr>
      </w:pPr>
      <w:r>
        <w:rPr>
          <w:spacing w:val="6"/>
          <w:shd w:val="clear" w:color="auto" w:fill="FFFFFF"/>
        </w:rPr>
        <w:t xml:space="preserve">Furthermore, the figure of minimum salaries </w:t>
      </w:r>
      <w:del w:id="1305" w:author="dani" w:date="2022-01-24T18:30:00Z">
        <w:r>
          <w:rPr>
            <w:spacing w:val="6"/>
            <w:shd w:val="clear" w:color="auto" w:fill="FFFFFF"/>
          </w:rPr>
          <w:delText>are</w:delText>
        </w:r>
      </w:del>
      <w:ins w:id="1306"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307"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1308"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Textoindependiente"/>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Textoindependiente"/>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lastRenderedPageBreak/>
        <w:t>Table 4. PVAR model results for severely crisis affected countries</w:t>
      </w:r>
    </w:p>
    <w:tbl>
      <w:tblPr>
        <w:tblW w:w="11127" w:type="dxa"/>
        <w:tblInd w:w="-709" w:type="dxa"/>
        <w:tblLook w:val="04A0" w:firstRow="1" w:lastRow="0" w:firstColumn="1" w:lastColumn="0" w:noHBand="0" w:noVBand="1"/>
      </w:tblPr>
      <w:tblGrid>
        <w:gridCol w:w="1424"/>
        <w:gridCol w:w="1128"/>
        <w:gridCol w:w="1134"/>
        <w:gridCol w:w="992"/>
        <w:gridCol w:w="1276"/>
        <w:gridCol w:w="1276"/>
        <w:gridCol w:w="1417"/>
        <w:gridCol w:w="1134"/>
        <w:gridCol w:w="57"/>
        <w:gridCol w:w="49"/>
        <w:gridCol w:w="1134"/>
        <w:gridCol w:w="57"/>
        <w:gridCol w:w="49"/>
      </w:tblGrid>
      <w:tr w:rsidR="006148EE" w14:paraId="6D4A0343" w14:textId="77777777">
        <w:trPr>
          <w:trHeight w:val="600"/>
          <w:del w:id="1309" w:author="dani" w:date="2022-01-24T18:30:00Z"/>
        </w:trPr>
        <w:tc>
          <w:tcPr>
            <w:tcW w:w="1424" w:type="dxa"/>
            <w:tcMar>
              <w:left w:w="70" w:type="dxa"/>
              <w:right w:w="70" w:type="dxa"/>
            </w:tcMar>
          </w:tcPr>
          <w:p w14:paraId="6BE84B1F" w14:textId="77777777" w:rsidR="006148EE" w:rsidRPr="00667E9F" w:rsidRDefault="00720711">
            <w:pPr>
              <w:spacing w:line="288" w:lineRule="auto"/>
              <w:jc w:val="center"/>
              <w:rPr>
                <w:del w:id="1310" w:author="dani" w:date="2022-01-24T18:30:00Z"/>
                <w:b/>
                <w:bCs/>
                <w:color w:val="000000"/>
                <w:sz w:val="20"/>
                <w:szCs w:val="18"/>
                <w:lang w:val="en-US" w:eastAsia="es-ES"/>
                <w:rPrChange w:id="1311" w:author="dani" w:date="2022-02-02T11:53:00Z">
                  <w:rPr>
                    <w:del w:id="1312" w:author="dani" w:date="2022-01-24T18:30:00Z"/>
                    <w:b/>
                    <w:bCs/>
                    <w:color w:val="000000"/>
                    <w:sz w:val="20"/>
                    <w:szCs w:val="18"/>
                    <w:lang w:val="es-ES" w:eastAsia="es-ES"/>
                  </w:rPr>
                </w:rPrChange>
              </w:rPr>
            </w:pPr>
            <w:del w:id="1313" w:author="dani" w:date="2022-01-24T18:30:00Z">
              <w:r w:rsidRPr="00667E9F">
                <w:rPr>
                  <w:b/>
                  <w:bCs/>
                  <w:color w:val="000000"/>
                  <w:sz w:val="20"/>
                  <w:szCs w:val="18"/>
                  <w:lang w:val="en-US" w:eastAsia="es-ES"/>
                  <w:rPrChange w:id="1314" w:author="dani" w:date="2022-02-02T11:53:00Z">
                    <w:rPr>
                      <w:b/>
                      <w:bCs/>
                      <w:color w:val="000000"/>
                      <w:sz w:val="20"/>
                      <w:szCs w:val="18"/>
                      <w:lang w:val="es-ES" w:eastAsia="es-ES"/>
                    </w:rPr>
                  </w:rPrChange>
                </w:rPr>
                <w:delText>xi</w:delText>
              </w:r>
              <w:r w:rsidRPr="00667E9F">
                <w:rPr>
                  <w:b/>
                  <w:bCs/>
                  <w:color w:val="000000"/>
                  <w:sz w:val="20"/>
                  <w:szCs w:val="18"/>
                  <w:vertAlign w:val="subscript"/>
                  <w:lang w:val="en-US" w:eastAsia="es-ES"/>
                  <w:rPrChange w:id="1315" w:author="dani" w:date="2022-02-02T11:53:00Z">
                    <w:rPr>
                      <w:b/>
                      <w:bCs/>
                      <w:color w:val="000000"/>
                      <w:sz w:val="20"/>
                      <w:szCs w:val="18"/>
                      <w:vertAlign w:val="subscript"/>
                      <w:lang w:val="es-ES" w:eastAsia="es-ES"/>
                    </w:rPr>
                  </w:rPrChange>
                </w:rPr>
                <w:delText>,t</w:delText>
              </w:r>
              <w:r w:rsidRPr="00667E9F">
                <w:rPr>
                  <w:b/>
                  <w:bCs/>
                  <w:color w:val="000000"/>
                  <w:sz w:val="20"/>
                  <w:szCs w:val="18"/>
                  <w:lang w:val="en-US" w:eastAsia="es-ES"/>
                  <w:rPrChange w:id="1316" w:author="dani" w:date="2022-02-02T11:53:00Z">
                    <w:rPr>
                      <w:b/>
                      <w:bCs/>
                      <w:color w:val="000000"/>
                      <w:sz w:val="20"/>
                      <w:szCs w:val="18"/>
                      <w:lang w:val="es-ES" w:eastAsia="es-ES"/>
                    </w:rPr>
                  </w:rPrChange>
                </w:rPr>
                <w:delText xml:space="preserve"> variable=</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996C4D8" w14:textId="77777777" w:rsidR="006148EE" w:rsidRPr="00667E9F" w:rsidRDefault="00720711">
            <w:pPr>
              <w:spacing w:line="288" w:lineRule="auto"/>
              <w:jc w:val="center"/>
              <w:rPr>
                <w:del w:id="1317" w:author="dani" w:date="2022-01-24T18:30:00Z"/>
                <w:b/>
                <w:bCs/>
                <w:color w:val="000000"/>
                <w:sz w:val="20"/>
                <w:szCs w:val="18"/>
                <w:lang w:val="en-US" w:eastAsia="es-ES"/>
                <w:rPrChange w:id="1318" w:author="dani" w:date="2022-02-02T11:53:00Z">
                  <w:rPr>
                    <w:del w:id="1319" w:author="dani" w:date="2022-01-24T18:30:00Z"/>
                    <w:b/>
                    <w:bCs/>
                    <w:color w:val="000000"/>
                    <w:sz w:val="20"/>
                    <w:szCs w:val="18"/>
                    <w:lang w:val="es-ES" w:eastAsia="es-ES"/>
                  </w:rPr>
                </w:rPrChange>
              </w:rPr>
            </w:pPr>
            <w:del w:id="1320" w:author="dani" w:date="2022-01-24T18:30:00Z">
              <w:r w:rsidRPr="00667E9F">
                <w:rPr>
                  <w:b/>
                  <w:bCs/>
                  <w:color w:val="000000"/>
                  <w:sz w:val="20"/>
                  <w:szCs w:val="18"/>
                  <w:lang w:val="en-US" w:eastAsia="es-ES"/>
                  <w:rPrChange w:id="1321" w:author="dani" w:date="2022-02-02T11:53:00Z">
                    <w:rPr>
                      <w:b/>
                      <w:bCs/>
                      <w:color w:val="000000"/>
                      <w:sz w:val="20"/>
                      <w:szCs w:val="18"/>
                      <w:lang w:val="es-ES" w:eastAsia="es-ES"/>
                    </w:rPr>
                  </w:rPrChange>
                </w:rPr>
                <w:delText>In-cash transfers</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80A718E" w14:textId="77777777" w:rsidR="006148EE" w:rsidRPr="00667E9F" w:rsidRDefault="00720711">
            <w:pPr>
              <w:spacing w:line="288" w:lineRule="auto"/>
              <w:jc w:val="center"/>
              <w:rPr>
                <w:del w:id="1322" w:author="dani" w:date="2022-01-24T18:30:00Z"/>
                <w:b/>
                <w:bCs/>
                <w:color w:val="000000"/>
                <w:sz w:val="20"/>
                <w:szCs w:val="18"/>
                <w:lang w:val="en-US" w:eastAsia="es-ES"/>
                <w:rPrChange w:id="1323" w:author="dani" w:date="2022-02-02T11:53:00Z">
                  <w:rPr>
                    <w:del w:id="1324" w:author="dani" w:date="2022-01-24T18:30:00Z"/>
                    <w:b/>
                    <w:bCs/>
                    <w:color w:val="000000"/>
                    <w:sz w:val="20"/>
                    <w:szCs w:val="18"/>
                    <w:lang w:val="es-ES" w:eastAsia="es-ES"/>
                  </w:rPr>
                </w:rPrChange>
              </w:rPr>
            </w:pPr>
            <w:del w:id="1325" w:author="dani" w:date="2022-01-24T18:30:00Z">
              <w:r w:rsidRPr="00667E9F">
                <w:rPr>
                  <w:b/>
                  <w:bCs/>
                  <w:color w:val="000000"/>
                  <w:sz w:val="20"/>
                  <w:szCs w:val="18"/>
                  <w:lang w:val="en-US" w:eastAsia="es-ES"/>
                  <w:rPrChange w:id="1326" w:author="dani" w:date="2022-02-02T11:53:00Z">
                    <w:rPr>
                      <w:b/>
                      <w:bCs/>
                      <w:color w:val="000000"/>
                      <w:sz w:val="20"/>
                      <w:szCs w:val="18"/>
                      <w:lang w:val="es-ES" w:eastAsia="es-ES"/>
                    </w:rPr>
                  </w:rPrChange>
                </w:rPr>
                <w:delText>In-kind transfers</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3B31B52" w14:textId="77777777" w:rsidR="006148EE" w:rsidRPr="00667E9F" w:rsidRDefault="00720711">
            <w:pPr>
              <w:spacing w:line="288" w:lineRule="auto"/>
              <w:jc w:val="center"/>
              <w:rPr>
                <w:del w:id="1327" w:author="dani" w:date="2022-01-24T18:30:00Z"/>
                <w:b/>
                <w:bCs/>
                <w:color w:val="000000"/>
                <w:sz w:val="20"/>
                <w:szCs w:val="18"/>
                <w:lang w:val="en-US" w:eastAsia="es-ES"/>
                <w:rPrChange w:id="1328" w:author="dani" w:date="2022-02-02T11:53:00Z">
                  <w:rPr>
                    <w:del w:id="1329" w:author="dani" w:date="2022-01-24T18:30:00Z"/>
                    <w:b/>
                    <w:bCs/>
                    <w:color w:val="000000"/>
                    <w:sz w:val="20"/>
                    <w:szCs w:val="18"/>
                    <w:lang w:val="es-ES" w:eastAsia="es-ES"/>
                  </w:rPr>
                </w:rPrChange>
              </w:rPr>
            </w:pPr>
            <w:del w:id="1330" w:author="dani" w:date="2022-01-24T18:30:00Z">
              <w:r w:rsidRPr="00667E9F">
                <w:rPr>
                  <w:b/>
                  <w:bCs/>
                  <w:color w:val="000000"/>
                  <w:sz w:val="20"/>
                  <w:szCs w:val="18"/>
                  <w:lang w:val="en-US" w:eastAsia="es-ES"/>
                  <w:rPrChange w:id="1331" w:author="dani" w:date="2022-02-02T11:53:00Z">
                    <w:rPr>
                      <w:b/>
                      <w:bCs/>
                      <w:color w:val="000000"/>
                      <w:sz w:val="20"/>
                      <w:szCs w:val="18"/>
                      <w:lang w:val="es-ES" w:eastAsia="es-ES"/>
                    </w:rPr>
                  </w:rPrChange>
                </w:rPr>
                <w:delText>Pensions</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92BDE40" w14:textId="77777777" w:rsidR="006148EE" w:rsidRPr="00667E9F" w:rsidRDefault="00720711">
            <w:pPr>
              <w:spacing w:line="288" w:lineRule="auto"/>
              <w:jc w:val="center"/>
              <w:rPr>
                <w:del w:id="1332" w:author="dani" w:date="2022-01-24T18:30:00Z"/>
                <w:b/>
                <w:bCs/>
                <w:color w:val="000000"/>
                <w:sz w:val="20"/>
                <w:szCs w:val="18"/>
                <w:lang w:val="en-US" w:eastAsia="es-ES"/>
                <w:rPrChange w:id="1333" w:author="dani" w:date="2022-02-02T11:53:00Z">
                  <w:rPr>
                    <w:del w:id="1334" w:author="dani" w:date="2022-01-24T18:30:00Z"/>
                    <w:b/>
                    <w:bCs/>
                    <w:color w:val="000000"/>
                    <w:sz w:val="20"/>
                    <w:szCs w:val="18"/>
                    <w:lang w:val="es-ES" w:eastAsia="es-ES"/>
                  </w:rPr>
                </w:rPrChange>
              </w:rPr>
            </w:pPr>
            <w:del w:id="1335" w:author="dani" w:date="2022-01-24T18:30:00Z">
              <w:r w:rsidRPr="00667E9F">
                <w:rPr>
                  <w:b/>
                  <w:bCs/>
                  <w:color w:val="000000"/>
                  <w:sz w:val="20"/>
                  <w:szCs w:val="18"/>
                  <w:lang w:val="en-US" w:eastAsia="es-ES"/>
                  <w:rPrChange w:id="1336" w:author="dani" w:date="2022-02-02T11:53:00Z">
                    <w:rPr>
                      <w:b/>
                      <w:bCs/>
                      <w:color w:val="000000"/>
                      <w:sz w:val="20"/>
                      <w:szCs w:val="18"/>
                      <w:lang w:val="es-ES" w:eastAsia="es-ES"/>
                    </w:rPr>
                  </w:rPrChange>
                </w:rPr>
                <w:delText>Health Expenditure</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2F9FF55" w14:textId="77777777" w:rsidR="006148EE" w:rsidRPr="00667E9F" w:rsidRDefault="00720711">
            <w:pPr>
              <w:spacing w:line="288" w:lineRule="auto"/>
              <w:jc w:val="center"/>
              <w:rPr>
                <w:del w:id="1337" w:author="dani" w:date="2022-01-24T18:30:00Z"/>
                <w:b/>
                <w:bCs/>
                <w:color w:val="000000"/>
                <w:sz w:val="20"/>
                <w:szCs w:val="18"/>
                <w:lang w:val="en-US" w:eastAsia="es-ES"/>
                <w:rPrChange w:id="1338" w:author="dani" w:date="2022-02-02T11:53:00Z">
                  <w:rPr>
                    <w:del w:id="1339" w:author="dani" w:date="2022-01-24T18:30:00Z"/>
                    <w:b/>
                    <w:bCs/>
                    <w:color w:val="000000"/>
                    <w:sz w:val="20"/>
                    <w:szCs w:val="18"/>
                    <w:lang w:val="es-ES" w:eastAsia="es-ES"/>
                  </w:rPr>
                </w:rPrChange>
              </w:rPr>
            </w:pPr>
            <w:del w:id="1340" w:author="dani" w:date="2022-01-24T18:30:00Z">
              <w:r w:rsidRPr="00667E9F">
                <w:rPr>
                  <w:b/>
                  <w:bCs/>
                  <w:color w:val="000000"/>
                  <w:sz w:val="20"/>
                  <w:szCs w:val="18"/>
                  <w:lang w:val="en-US" w:eastAsia="es-ES"/>
                  <w:rPrChange w:id="1341" w:author="dani" w:date="2022-02-02T11:53:00Z">
                    <w:rPr>
                      <w:b/>
                      <w:bCs/>
                      <w:color w:val="000000"/>
                      <w:sz w:val="20"/>
                      <w:szCs w:val="18"/>
                      <w:lang w:val="es-ES" w:eastAsia="es-ES"/>
                    </w:rPr>
                  </w:rPrChange>
                </w:rPr>
                <w:delText>Education expenditure</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7BC56805" w14:textId="77777777" w:rsidR="006148EE" w:rsidRPr="00667E9F" w:rsidRDefault="00720711">
            <w:pPr>
              <w:spacing w:line="288" w:lineRule="auto"/>
              <w:jc w:val="center"/>
              <w:rPr>
                <w:del w:id="1342" w:author="dani" w:date="2022-01-24T18:30:00Z"/>
                <w:b/>
                <w:bCs/>
                <w:color w:val="000000"/>
                <w:sz w:val="20"/>
                <w:szCs w:val="18"/>
                <w:lang w:val="en-US" w:eastAsia="es-ES"/>
                <w:rPrChange w:id="1343" w:author="dani" w:date="2022-02-02T11:53:00Z">
                  <w:rPr>
                    <w:del w:id="1344" w:author="dani" w:date="2022-01-24T18:30:00Z"/>
                    <w:b/>
                    <w:bCs/>
                    <w:color w:val="000000"/>
                    <w:sz w:val="20"/>
                    <w:szCs w:val="18"/>
                    <w:lang w:val="es-ES" w:eastAsia="es-ES"/>
                  </w:rPr>
                </w:rPrChange>
              </w:rPr>
            </w:pPr>
            <w:del w:id="1345" w:author="dani" w:date="2022-01-24T18:30:00Z">
              <w:r w:rsidRPr="00667E9F">
                <w:rPr>
                  <w:b/>
                  <w:bCs/>
                  <w:color w:val="000000"/>
                  <w:sz w:val="20"/>
                  <w:szCs w:val="18"/>
                  <w:lang w:val="en-US" w:eastAsia="es-ES"/>
                  <w:rPrChange w:id="1346" w:author="dani" w:date="2022-02-02T11:53:00Z">
                    <w:rPr>
                      <w:b/>
                      <w:bCs/>
                      <w:color w:val="000000"/>
                      <w:sz w:val="20"/>
                      <w:szCs w:val="18"/>
                      <w:lang w:val="es-ES" w:eastAsia="es-ES"/>
                    </w:rPr>
                  </w:rPrChange>
                </w:rPr>
                <w:delText>Income tax progressivity</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F3489AA" w14:textId="77777777" w:rsidR="006148EE" w:rsidRPr="00667E9F" w:rsidRDefault="00720711">
            <w:pPr>
              <w:spacing w:line="288" w:lineRule="auto"/>
              <w:jc w:val="center"/>
              <w:rPr>
                <w:del w:id="1347" w:author="dani" w:date="2022-01-24T18:30:00Z"/>
                <w:b/>
                <w:bCs/>
                <w:color w:val="000000"/>
                <w:sz w:val="20"/>
                <w:szCs w:val="18"/>
                <w:lang w:val="en-US" w:eastAsia="es-ES"/>
                <w:rPrChange w:id="1348" w:author="dani" w:date="2022-02-02T11:53:00Z">
                  <w:rPr>
                    <w:del w:id="1349" w:author="dani" w:date="2022-01-24T18:30:00Z"/>
                    <w:b/>
                    <w:bCs/>
                    <w:color w:val="000000"/>
                    <w:sz w:val="20"/>
                    <w:szCs w:val="18"/>
                    <w:lang w:val="es-ES" w:eastAsia="es-ES"/>
                  </w:rPr>
                </w:rPrChange>
              </w:rPr>
            </w:pPr>
            <w:del w:id="1350" w:author="dani" w:date="2022-01-24T18:30:00Z">
              <w:r w:rsidRPr="00667E9F">
                <w:rPr>
                  <w:b/>
                  <w:bCs/>
                  <w:color w:val="000000"/>
                  <w:sz w:val="20"/>
                  <w:szCs w:val="18"/>
                  <w:lang w:val="en-US" w:eastAsia="es-ES"/>
                  <w:rPrChange w:id="1351" w:author="dani" w:date="2022-02-02T11:53:00Z">
                    <w:rPr>
                      <w:b/>
                      <w:bCs/>
                      <w:color w:val="000000"/>
                      <w:sz w:val="20"/>
                      <w:szCs w:val="18"/>
                      <w:lang w:val="es-ES" w:eastAsia="es-ES"/>
                    </w:rPr>
                  </w:rPrChange>
                </w:rPr>
                <w:delText>Employment protection</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7D9236B7" w14:textId="77777777" w:rsidR="006148EE" w:rsidRPr="00667E9F" w:rsidRDefault="00720711">
            <w:pPr>
              <w:spacing w:line="288" w:lineRule="auto"/>
              <w:jc w:val="center"/>
              <w:rPr>
                <w:del w:id="1352" w:author="dani" w:date="2022-01-24T18:30:00Z"/>
                <w:b/>
                <w:bCs/>
                <w:color w:val="000000"/>
                <w:sz w:val="20"/>
                <w:szCs w:val="18"/>
                <w:lang w:val="en-US" w:eastAsia="es-ES"/>
                <w:rPrChange w:id="1353" w:author="dani" w:date="2022-02-02T11:53:00Z">
                  <w:rPr>
                    <w:del w:id="1354" w:author="dani" w:date="2022-01-24T18:30:00Z"/>
                    <w:b/>
                    <w:bCs/>
                    <w:color w:val="000000"/>
                    <w:sz w:val="20"/>
                    <w:szCs w:val="18"/>
                    <w:lang w:val="es-ES" w:eastAsia="es-ES"/>
                  </w:rPr>
                </w:rPrChange>
              </w:rPr>
            </w:pPr>
            <w:del w:id="1355" w:author="dani" w:date="2022-01-24T18:30:00Z">
              <w:r w:rsidRPr="00667E9F">
                <w:rPr>
                  <w:b/>
                  <w:bCs/>
                  <w:color w:val="000000"/>
                  <w:sz w:val="20"/>
                  <w:szCs w:val="18"/>
                  <w:lang w:val="en-US" w:eastAsia="es-ES"/>
                  <w:rPrChange w:id="1356" w:author="dani" w:date="2022-02-02T11:53:00Z">
                    <w:rPr>
                      <w:b/>
                      <w:bCs/>
                      <w:color w:val="000000"/>
                      <w:sz w:val="20"/>
                      <w:szCs w:val="18"/>
                      <w:lang w:val="es-ES" w:eastAsia="es-ES"/>
                    </w:rPr>
                  </w:rPrChange>
                </w:rPr>
                <w:delText>Minimum wages</w:delText>
              </w:r>
            </w:del>
          </w:p>
        </w:tc>
      </w:tr>
      <w:tr w:rsidR="006148EE" w14:paraId="0CB504D2" w14:textId="77777777">
        <w:trPr>
          <w:gridAfter w:val="2"/>
          <w:wAfter w:w="106" w:type="dxa"/>
          <w:del w:id="1357" w:author="dani" w:date="2022-01-24T18:30:00Z"/>
        </w:trPr>
        <w:tc>
          <w:tcPr>
            <w:tcW w:w="9781" w:type="dxa"/>
            <w:gridSpan w:val="8"/>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4B6C1A0D" w14:textId="77777777" w:rsidR="006148EE" w:rsidRDefault="00720711">
            <w:pPr>
              <w:spacing w:line="288" w:lineRule="auto"/>
              <w:rPr>
                <w:del w:id="1358" w:author="dani" w:date="2022-01-24T18:30:00Z"/>
                <w:color w:val="000000"/>
                <w:sz w:val="18"/>
                <w:szCs w:val="18"/>
                <w:lang w:val="en-US" w:eastAsia="es-ES"/>
              </w:rPr>
            </w:pPr>
            <w:del w:id="1359" w:author="dani" w:date="2022-01-24T18:30:00Z">
              <w:r>
                <w:rPr>
                  <w:color w:val="000000"/>
                  <w:sz w:val="18"/>
                  <w:szCs w:val="18"/>
                  <w:lang w:val="en-US" w:eastAsia="es-ES"/>
                </w:rPr>
                <w:delText>Dependent variable: Gini net income (yi</w:delText>
              </w:r>
              <w:r>
                <w:rPr>
                  <w:color w:val="000000"/>
                  <w:sz w:val="18"/>
                  <w:szCs w:val="18"/>
                  <w:vertAlign w:val="subscript"/>
                  <w:lang w:val="en-US" w:eastAsia="es-ES"/>
                </w:rPr>
                <w:delText>,t</w:delText>
              </w:r>
              <w:r>
                <w:rPr>
                  <w:color w:val="000000"/>
                  <w:sz w:val="18"/>
                  <w:szCs w:val="18"/>
                  <w:lang w:val="en-US" w:eastAsia="es-ES"/>
                </w:rPr>
                <w:delText>)</w:delText>
              </w:r>
              <w:r>
                <w:rPr>
                  <w:color w:val="000000"/>
                  <w:sz w:val="18"/>
                  <w:szCs w:val="18"/>
                  <w:lang w:val="en-US" w:eastAsia="es-ES"/>
                </w:rPr>
                <w:br/>
                <w:delText>Growth GDP per capita (bi</w:delText>
              </w:r>
              <w:r>
                <w:rPr>
                  <w:color w:val="000000"/>
                  <w:sz w:val="18"/>
                  <w:szCs w:val="18"/>
                  <w:vertAlign w:val="subscript"/>
                  <w:lang w:val="en-US" w:eastAsia="es-ES"/>
                </w:rPr>
                <w:delText>,t</w:delText>
              </w:r>
              <w:r>
                <w:rPr>
                  <w:color w:val="000000"/>
                  <w:sz w:val="18"/>
                  <w:szCs w:val="18"/>
                  <w:lang w:val="en-US" w:eastAsia="es-ES"/>
                </w:rPr>
                <w:delText>)</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tcPr>
          <w:p w14:paraId="0D30302E" w14:textId="77777777" w:rsidR="006148EE" w:rsidRDefault="006148EE">
            <w:pPr>
              <w:spacing w:line="288" w:lineRule="auto"/>
              <w:rPr>
                <w:del w:id="1360" w:author="dani" w:date="2022-01-24T18:30:00Z"/>
                <w:color w:val="000000"/>
                <w:sz w:val="18"/>
                <w:szCs w:val="18"/>
                <w:lang w:val="en-US" w:eastAsia="es-ES"/>
              </w:rPr>
            </w:pPr>
          </w:p>
        </w:tc>
      </w:tr>
      <w:tr w:rsidR="006148EE" w14:paraId="42EF1710" w14:textId="77777777">
        <w:trPr>
          <w:gridAfter w:val="1"/>
          <w:wAfter w:w="49" w:type="dxa"/>
          <w:del w:id="1361" w:author="dani" w:date="2022-01-24T18:30:00Z"/>
        </w:trPr>
        <w:tc>
          <w:tcPr>
            <w:tcW w:w="1424"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78690EF" w14:textId="77777777" w:rsidR="006148EE" w:rsidRPr="00667E9F" w:rsidRDefault="00720711">
            <w:pPr>
              <w:rPr>
                <w:del w:id="1362" w:author="dani" w:date="2022-01-24T18:30:00Z"/>
                <w:color w:val="000000"/>
                <w:sz w:val="18"/>
                <w:szCs w:val="18"/>
                <w:lang w:val="en-US" w:eastAsia="es-ES"/>
                <w:rPrChange w:id="1363" w:author="dani" w:date="2022-02-02T11:53:00Z">
                  <w:rPr>
                    <w:del w:id="1364" w:author="dani" w:date="2022-01-24T18:30:00Z"/>
                    <w:color w:val="000000"/>
                    <w:sz w:val="18"/>
                    <w:szCs w:val="18"/>
                    <w:lang w:val="es-ES" w:eastAsia="es-ES"/>
                  </w:rPr>
                </w:rPrChange>
              </w:rPr>
            </w:pPr>
            <w:del w:id="1365" w:author="dani" w:date="2022-01-24T18:30:00Z">
              <w:r w:rsidRPr="00667E9F">
                <w:rPr>
                  <w:color w:val="000000"/>
                  <w:sz w:val="18"/>
                  <w:szCs w:val="18"/>
                  <w:lang w:val="en-US" w:eastAsia="es-ES"/>
                  <w:rPrChange w:id="1366" w:author="dani" w:date="2022-02-02T11:53:00Z">
                    <w:rPr>
                      <w:color w:val="000000"/>
                      <w:sz w:val="18"/>
                      <w:szCs w:val="18"/>
                      <w:lang w:val="es-ES" w:eastAsia="es-ES"/>
                    </w:rPr>
                  </w:rPrChange>
                </w:rPr>
                <w:delText>yi,t-1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072CD7C" w14:textId="77777777" w:rsidR="006148EE" w:rsidRDefault="00720711">
            <w:pPr>
              <w:jc w:val="center"/>
              <w:rPr>
                <w:del w:id="1367" w:author="dani" w:date="2022-01-24T18:30:00Z"/>
                <w:color w:val="000000"/>
                <w:sz w:val="18"/>
                <w:szCs w:val="22"/>
              </w:rPr>
            </w:pPr>
            <w:del w:id="1368" w:author="dani" w:date="2022-01-24T18:30:00Z">
              <w:r>
                <w:rPr>
                  <w:color w:val="000000"/>
                  <w:sz w:val="18"/>
                  <w:szCs w:val="22"/>
                </w:rPr>
                <w:delText>0.397*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41CB69" w14:textId="77777777" w:rsidR="006148EE" w:rsidRDefault="00720711">
            <w:pPr>
              <w:jc w:val="center"/>
              <w:rPr>
                <w:del w:id="1369" w:author="dani" w:date="2022-01-24T18:30:00Z"/>
                <w:color w:val="000000"/>
                <w:sz w:val="18"/>
                <w:szCs w:val="22"/>
              </w:rPr>
            </w:pPr>
            <w:del w:id="1370" w:author="dani" w:date="2022-01-24T18:30:00Z">
              <w:r>
                <w:rPr>
                  <w:color w:val="000000"/>
                  <w:sz w:val="18"/>
                  <w:szCs w:val="22"/>
                </w:rPr>
                <w:delText>0.507*</w:delText>
              </w:r>
            </w:del>
          </w:p>
        </w:tc>
        <w:tc>
          <w:tcPr>
            <w:tcW w:w="992"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A257248" w14:textId="77777777" w:rsidR="006148EE" w:rsidRDefault="00720711">
            <w:pPr>
              <w:jc w:val="center"/>
              <w:rPr>
                <w:del w:id="1371" w:author="dani" w:date="2022-01-24T18:30:00Z"/>
                <w:color w:val="000000"/>
                <w:sz w:val="18"/>
                <w:szCs w:val="22"/>
              </w:rPr>
            </w:pPr>
            <w:del w:id="1372" w:author="dani" w:date="2022-01-24T18:30:00Z">
              <w:r>
                <w:rPr>
                  <w:color w:val="000000"/>
                  <w:sz w:val="18"/>
                  <w:szCs w:val="22"/>
                </w:rPr>
                <w:delText>0.403*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99E06CE" w14:textId="77777777" w:rsidR="006148EE" w:rsidRPr="00667E9F" w:rsidRDefault="00720711">
            <w:pPr>
              <w:jc w:val="center"/>
              <w:rPr>
                <w:del w:id="1373" w:author="dani" w:date="2022-01-24T18:30:00Z"/>
                <w:color w:val="000000"/>
                <w:sz w:val="18"/>
                <w:szCs w:val="18"/>
                <w:lang w:val="en-US" w:eastAsia="es-ES"/>
                <w:rPrChange w:id="1374" w:author="dani" w:date="2022-02-02T11:53:00Z">
                  <w:rPr>
                    <w:del w:id="1375" w:author="dani" w:date="2022-01-24T18:30:00Z"/>
                    <w:color w:val="000000"/>
                    <w:sz w:val="18"/>
                    <w:szCs w:val="18"/>
                    <w:lang w:val="es-ES" w:eastAsia="es-ES"/>
                  </w:rPr>
                </w:rPrChange>
              </w:rPr>
            </w:pPr>
            <w:del w:id="1376" w:author="dani" w:date="2022-01-24T18:30:00Z">
              <w:r>
                <w:rPr>
                  <w:color w:val="000000"/>
                  <w:sz w:val="18"/>
                  <w:szCs w:val="22"/>
                </w:rPr>
                <w:delText>0.228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77CDB9" w14:textId="77777777" w:rsidR="006148EE" w:rsidRDefault="00720711">
            <w:pPr>
              <w:jc w:val="center"/>
              <w:rPr>
                <w:del w:id="1377" w:author="dani" w:date="2022-01-24T18:30:00Z"/>
                <w:color w:val="000000"/>
                <w:sz w:val="18"/>
                <w:szCs w:val="22"/>
              </w:rPr>
            </w:pPr>
            <w:del w:id="1378" w:author="dani" w:date="2022-01-24T18:30:00Z">
              <w:r>
                <w:rPr>
                  <w:color w:val="000000"/>
                  <w:sz w:val="18"/>
                  <w:szCs w:val="22"/>
                </w:rPr>
                <w:delText>0.44*</w:delText>
              </w:r>
            </w:del>
          </w:p>
        </w:tc>
        <w:tc>
          <w:tcPr>
            <w:tcW w:w="1417" w:type="dxa"/>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351C1796" w14:textId="77777777" w:rsidR="006148EE" w:rsidRPr="00667E9F" w:rsidRDefault="00720711">
            <w:pPr>
              <w:jc w:val="center"/>
              <w:rPr>
                <w:del w:id="1379" w:author="dani" w:date="2022-01-24T18:30:00Z"/>
                <w:color w:val="000000"/>
                <w:sz w:val="18"/>
                <w:szCs w:val="18"/>
                <w:lang w:val="en-US" w:eastAsia="es-ES"/>
                <w:rPrChange w:id="1380" w:author="dani" w:date="2022-02-02T11:53:00Z">
                  <w:rPr>
                    <w:del w:id="1381" w:author="dani" w:date="2022-01-24T18:30:00Z"/>
                    <w:color w:val="000000"/>
                    <w:sz w:val="18"/>
                    <w:szCs w:val="18"/>
                    <w:lang w:val="es-ES" w:eastAsia="es-ES"/>
                  </w:rPr>
                </w:rPrChange>
              </w:rPr>
            </w:pPr>
            <w:del w:id="1382" w:author="dani" w:date="2022-01-24T18:30:00Z">
              <w:r>
                <w:rPr>
                  <w:color w:val="000000"/>
                  <w:sz w:val="18"/>
                  <w:szCs w:val="22"/>
                </w:rPr>
                <w:delText>0.212</w:delText>
              </w:r>
            </w:del>
          </w:p>
        </w:tc>
        <w:tc>
          <w:tcPr>
            <w:tcW w:w="1191" w:type="dxa"/>
            <w:gridSpan w:val="2"/>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11C1A61E" w14:textId="77777777" w:rsidR="006148EE" w:rsidRPr="00667E9F" w:rsidRDefault="00720711">
            <w:pPr>
              <w:jc w:val="center"/>
              <w:rPr>
                <w:del w:id="1383" w:author="dani" w:date="2022-01-24T18:30:00Z"/>
                <w:color w:val="000000"/>
                <w:sz w:val="18"/>
                <w:szCs w:val="18"/>
                <w:lang w:val="en-US" w:eastAsia="es-ES"/>
                <w:rPrChange w:id="1384" w:author="dani" w:date="2022-02-02T11:53:00Z">
                  <w:rPr>
                    <w:del w:id="1385" w:author="dani" w:date="2022-01-24T18:30:00Z"/>
                    <w:color w:val="000000"/>
                    <w:sz w:val="18"/>
                    <w:szCs w:val="18"/>
                    <w:lang w:val="es-ES" w:eastAsia="es-ES"/>
                  </w:rPr>
                </w:rPrChange>
              </w:rPr>
            </w:pPr>
            <w:del w:id="1386" w:author="dani" w:date="2022-01-24T18:30:00Z">
              <w:r>
                <w:rPr>
                  <w:color w:val="000000"/>
                  <w:sz w:val="18"/>
                  <w:szCs w:val="22"/>
                </w:rPr>
                <w:delText>0.595*</w:delText>
              </w:r>
            </w:del>
          </w:p>
        </w:tc>
        <w:tc>
          <w:tcPr>
            <w:tcW w:w="1240" w:type="dxa"/>
            <w:gridSpan w:val="3"/>
            <w:tcBorders>
              <w:top w:val="single" w:sz="4" w:space="0" w:color="000000"/>
              <w:left w:val="nil"/>
              <w:bottom w:val="nil"/>
              <w:right w:val="nil"/>
              <w:tl2br w:val="nil"/>
              <w:tr2bl w:val="nil"/>
            </w:tcBorders>
            <w:shd w:val="clear" w:color="auto" w:fill="auto"/>
            <w:tcMar>
              <w:top w:w="0" w:type="dxa"/>
              <w:left w:w="70" w:type="dxa"/>
              <w:bottom w:w="0" w:type="dxa"/>
              <w:right w:w="70" w:type="dxa"/>
            </w:tcMar>
            <w:vAlign w:val="center"/>
          </w:tcPr>
          <w:p w14:paraId="4D0E9175" w14:textId="77777777" w:rsidR="006148EE" w:rsidRDefault="00720711">
            <w:pPr>
              <w:jc w:val="center"/>
              <w:rPr>
                <w:del w:id="1387" w:author="dani" w:date="2022-01-24T18:30:00Z"/>
                <w:color w:val="000000"/>
                <w:sz w:val="18"/>
                <w:szCs w:val="22"/>
              </w:rPr>
            </w:pPr>
            <w:del w:id="1388" w:author="dani" w:date="2022-01-24T18:30:00Z">
              <w:r>
                <w:rPr>
                  <w:color w:val="000000"/>
                  <w:sz w:val="18"/>
                  <w:szCs w:val="22"/>
                </w:rPr>
                <w:delText>0.248</w:delText>
              </w:r>
            </w:del>
          </w:p>
        </w:tc>
      </w:tr>
      <w:tr w:rsidR="006148EE" w14:paraId="7AC1CB5D" w14:textId="77777777">
        <w:trPr>
          <w:gridAfter w:val="1"/>
          <w:wAfter w:w="49" w:type="dxa"/>
          <w:del w:id="138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9548751" w14:textId="77777777" w:rsidR="006148EE" w:rsidRPr="00667E9F" w:rsidRDefault="00720711">
            <w:pPr>
              <w:rPr>
                <w:del w:id="1390" w:author="dani" w:date="2022-01-24T18:30:00Z"/>
                <w:color w:val="000000"/>
                <w:sz w:val="18"/>
                <w:szCs w:val="18"/>
                <w:lang w:val="en-US" w:eastAsia="es-ES"/>
                <w:rPrChange w:id="1391" w:author="dani" w:date="2022-02-02T11:53:00Z">
                  <w:rPr>
                    <w:del w:id="1392" w:author="dani" w:date="2022-01-24T18:30:00Z"/>
                    <w:color w:val="000000"/>
                    <w:sz w:val="18"/>
                    <w:szCs w:val="18"/>
                    <w:lang w:val="es-ES" w:eastAsia="es-ES"/>
                  </w:rPr>
                </w:rPrChange>
              </w:rPr>
            </w:pPr>
            <w:del w:id="1393" w:author="dani" w:date="2022-01-24T18:30:00Z">
              <w:r w:rsidRPr="00667E9F">
                <w:rPr>
                  <w:color w:val="000000"/>
                  <w:sz w:val="18"/>
                  <w:szCs w:val="18"/>
                  <w:lang w:val="en-US" w:eastAsia="es-ES"/>
                  <w:rPrChange w:id="1394" w:author="dani" w:date="2022-02-02T11:53:00Z">
                    <w:rPr>
                      <w:color w:val="000000"/>
                      <w:sz w:val="18"/>
                      <w:szCs w:val="18"/>
                      <w:lang w:val="es-ES" w:eastAsia="es-ES"/>
                    </w:rPr>
                  </w:rPrChange>
                </w:rPr>
                <w:delText>yi,t-2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AD82BB4" w14:textId="77777777" w:rsidR="006148EE" w:rsidRDefault="00720711">
            <w:pPr>
              <w:jc w:val="center"/>
              <w:rPr>
                <w:del w:id="1395" w:author="dani" w:date="2022-01-24T18:30:00Z"/>
                <w:color w:val="000000"/>
                <w:sz w:val="18"/>
                <w:szCs w:val="22"/>
              </w:rPr>
            </w:pPr>
            <w:del w:id="1396" w:author="dani" w:date="2022-01-24T18:30:00Z">
              <w:r>
                <w:rPr>
                  <w:color w:val="000000"/>
                  <w:sz w:val="18"/>
                  <w:szCs w:val="22"/>
                </w:rPr>
                <w:delText>0.117</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2118D35" w14:textId="77777777" w:rsidR="006148EE" w:rsidRDefault="00720711">
            <w:pPr>
              <w:jc w:val="center"/>
              <w:rPr>
                <w:del w:id="1397" w:author="dani" w:date="2022-01-24T18:30:00Z"/>
                <w:color w:val="000000"/>
                <w:sz w:val="18"/>
                <w:szCs w:val="22"/>
              </w:rPr>
            </w:pPr>
            <w:del w:id="1398" w:author="dani" w:date="2022-01-24T18:30:00Z">
              <w:r>
                <w:rPr>
                  <w:color w:val="000000"/>
                  <w:sz w:val="18"/>
                  <w:szCs w:val="22"/>
                </w:rPr>
                <w:delText>0.063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62E49F" w14:textId="77777777" w:rsidR="006148EE" w:rsidRDefault="00720711">
            <w:pPr>
              <w:jc w:val="center"/>
              <w:rPr>
                <w:del w:id="1399" w:author="dani" w:date="2022-01-24T18:30:00Z"/>
                <w:color w:val="000000"/>
                <w:sz w:val="18"/>
                <w:szCs w:val="22"/>
              </w:rPr>
            </w:pPr>
            <w:del w:id="1400" w:author="dani" w:date="2022-01-24T18:30:00Z">
              <w:r>
                <w:rPr>
                  <w:color w:val="000000"/>
                  <w:sz w:val="18"/>
                  <w:szCs w:val="22"/>
                </w:rPr>
                <w:delText>0.097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E994B6" w14:textId="77777777" w:rsidR="006148EE" w:rsidRPr="00667E9F" w:rsidRDefault="00720711">
            <w:pPr>
              <w:jc w:val="center"/>
              <w:rPr>
                <w:del w:id="1401" w:author="dani" w:date="2022-01-24T18:30:00Z"/>
                <w:color w:val="000000"/>
                <w:sz w:val="18"/>
                <w:szCs w:val="18"/>
                <w:lang w:val="en-US" w:eastAsia="es-ES"/>
                <w:rPrChange w:id="1402" w:author="dani" w:date="2022-02-02T11:53:00Z">
                  <w:rPr>
                    <w:del w:id="1403" w:author="dani" w:date="2022-01-24T18:30:00Z"/>
                    <w:color w:val="000000"/>
                    <w:sz w:val="18"/>
                    <w:szCs w:val="18"/>
                    <w:lang w:val="es-ES" w:eastAsia="es-ES"/>
                  </w:rPr>
                </w:rPrChange>
              </w:rPr>
            </w:pPr>
            <w:del w:id="1404" w:author="dani" w:date="2022-01-24T18:30:00Z">
              <w:r>
                <w:rPr>
                  <w:color w:val="000000"/>
                  <w:sz w:val="18"/>
                  <w:szCs w:val="22"/>
                </w:rPr>
                <w:delText>0.198**</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FAD8B7" w14:textId="77777777" w:rsidR="006148EE" w:rsidRDefault="00720711">
            <w:pPr>
              <w:jc w:val="center"/>
              <w:rPr>
                <w:del w:id="1405" w:author="dani" w:date="2022-01-24T18:30:00Z"/>
                <w:color w:val="000000"/>
                <w:sz w:val="18"/>
                <w:szCs w:val="22"/>
              </w:rPr>
            </w:pPr>
            <w:del w:id="1406" w:author="dani" w:date="2022-01-24T18:30:00Z">
              <w:r>
                <w:rPr>
                  <w:color w:val="000000"/>
                  <w:sz w:val="18"/>
                  <w:szCs w:val="22"/>
                </w:rPr>
                <w:delText>0.087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B58D314" w14:textId="77777777" w:rsidR="006148EE" w:rsidRPr="00667E9F" w:rsidRDefault="00720711">
            <w:pPr>
              <w:jc w:val="center"/>
              <w:rPr>
                <w:del w:id="1407" w:author="dani" w:date="2022-01-24T18:30:00Z"/>
                <w:color w:val="000000"/>
                <w:sz w:val="18"/>
                <w:szCs w:val="18"/>
                <w:lang w:val="en-US" w:eastAsia="es-ES"/>
                <w:rPrChange w:id="1408" w:author="dani" w:date="2022-02-02T11:53:00Z">
                  <w:rPr>
                    <w:del w:id="1409" w:author="dani" w:date="2022-01-24T18:30:00Z"/>
                    <w:color w:val="000000"/>
                    <w:sz w:val="18"/>
                    <w:szCs w:val="18"/>
                    <w:lang w:val="es-ES" w:eastAsia="es-ES"/>
                  </w:rPr>
                </w:rPrChange>
              </w:rPr>
            </w:pPr>
            <w:del w:id="1410" w:author="dani" w:date="2022-01-24T18:30:00Z">
              <w:r>
                <w:rPr>
                  <w:color w:val="000000"/>
                  <w:sz w:val="18"/>
                  <w:szCs w:val="22"/>
                </w:rPr>
                <w:delText>0.356*</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9A65DA3" w14:textId="77777777" w:rsidR="006148EE" w:rsidRPr="00667E9F" w:rsidRDefault="00720711">
            <w:pPr>
              <w:jc w:val="center"/>
              <w:rPr>
                <w:del w:id="1411" w:author="dani" w:date="2022-01-24T18:30:00Z"/>
                <w:color w:val="000000"/>
                <w:sz w:val="18"/>
                <w:szCs w:val="18"/>
                <w:lang w:val="en-US" w:eastAsia="es-ES"/>
                <w:rPrChange w:id="1412" w:author="dani" w:date="2022-02-02T11:53:00Z">
                  <w:rPr>
                    <w:del w:id="1413" w:author="dani" w:date="2022-01-24T18:30:00Z"/>
                    <w:color w:val="000000"/>
                    <w:sz w:val="18"/>
                    <w:szCs w:val="18"/>
                    <w:lang w:val="es-ES" w:eastAsia="es-ES"/>
                  </w:rPr>
                </w:rPrChange>
              </w:rPr>
            </w:pPr>
            <w:del w:id="1414" w:author="dani" w:date="2022-01-24T18:30:00Z">
              <w:r>
                <w:rPr>
                  <w:color w:val="000000"/>
                  <w:sz w:val="18"/>
                  <w:szCs w:val="22"/>
                </w:rPr>
                <w:delText>0.909**</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E6318F9" w14:textId="77777777" w:rsidR="006148EE" w:rsidRDefault="00720711">
            <w:pPr>
              <w:jc w:val="center"/>
              <w:rPr>
                <w:del w:id="1415" w:author="dani" w:date="2022-01-24T18:30:00Z"/>
                <w:color w:val="000000"/>
                <w:sz w:val="18"/>
                <w:szCs w:val="22"/>
              </w:rPr>
            </w:pPr>
            <w:del w:id="1416" w:author="dani" w:date="2022-01-24T18:30:00Z">
              <w:r>
                <w:rPr>
                  <w:color w:val="000000"/>
                  <w:sz w:val="18"/>
                  <w:szCs w:val="22"/>
                </w:rPr>
                <w:delText>-0.466**</w:delText>
              </w:r>
            </w:del>
          </w:p>
        </w:tc>
      </w:tr>
      <w:tr w:rsidR="006148EE" w14:paraId="6767606B" w14:textId="77777777">
        <w:trPr>
          <w:gridAfter w:val="1"/>
          <w:wAfter w:w="49" w:type="dxa"/>
          <w:del w:id="141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7A3B6DA" w14:textId="77777777" w:rsidR="006148EE" w:rsidRPr="00667E9F" w:rsidRDefault="00720711">
            <w:pPr>
              <w:rPr>
                <w:del w:id="1418" w:author="dani" w:date="2022-01-24T18:30:00Z"/>
                <w:color w:val="000000"/>
                <w:sz w:val="18"/>
                <w:szCs w:val="18"/>
                <w:lang w:val="en-US" w:eastAsia="es-ES"/>
                <w:rPrChange w:id="1419" w:author="dani" w:date="2022-02-02T11:53:00Z">
                  <w:rPr>
                    <w:del w:id="1420" w:author="dani" w:date="2022-01-24T18:30:00Z"/>
                    <w:color w:val="000000"/>
                    <w:sz w:val="18"/>
                    <w:szCs w:val="18"/>
                    <w:lang w:val="es-ES" w:eastAsia="es-ES"/>
                  </w:rPr>
                </w:rPrChange>
              </w:rPr>
            </w:pPr>
            <w:del w:id="1421" w:author="dani" w:date="2022-01-24T18:30:00Z">
              <w:r w:rsidRPr="00667E9F">
                <w:rPr>
                  <w:color w:val="000000"/>
                  <w:sz w:val="18"/>
                  <w:szCs w:val="18"/>
                  <w:lang w:val="en-US" w:eastAsia="es-ES"/>
                  <w:rPrChange w:id="1422" w:author="dani" w:date="2022-02-02T11:53:00Z">
                    <w:rPr>
                      <w:color w:val="000000"/>
                      <w:sz w:val="18"/>
                      <w:szCs w:val="18"/>
                      <w:lang w:val="es-ES" w:eastAsia="es-ES"/>
                    </w:rPr>
                  </w:rPrChange>
                </w:rPr>
                <w:delText>bi,t-1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EAAC400" w14:textId="77777777" w:rsidR="006148EE" w:rsidRDefault="00720711">
            <w:pPr>
              <w:jc w:val="center"/>
              <w:rPr>
                <w:del w:id="1423" w:author="dani" w:date="2022-01-24T18:30:00Z"/>
                <w:color w:val="000000"/>
                <w:sz w:val="18"/>
                <w:szCs w:val="22"/>
              </w:rPr>
            </w:pPr>
            <w:del w:id="1424" w:author="dani" w:date="2022-01-24T18:30:00Z">
              <w:r>
                <w:rPr>
                  <w:color w:val="000000"/>
                  <w:sz w:val="18"/>
                  <w:szCs w:val="22"/>
                </w:rPr>
                <w:delText>-1.939*</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82E291D" w14:textId="77777777" w:rsidR="006148EE" w:rsidRDefault="00720711">
            <w:pPr>
              <w:jc w:val="center"/>
              <w:rPr>
                <w:del w:id="1425" w:author="dani" w:date="2022-01-24T18:30:00Z"/>
                <w:color w:val="000000"/>
                <w:sz w:val="18"/>
                <w:szCs w:val="22"/>
              </w:rPr>
            </w:pPr>
            <w:del w:id="1426" w:author="dani" w:date="2022-01-24T18:30:00Z">
              <w:r>
                <w:rPr>
                  <w:color w:val="000000"/>
                  <w:sz w:val="18"/>
                  <w:szCs w:val="22"/>
                </w:rPr>
                <w:delText>-1.755*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DEC13B3" w14:textId="77777777" w:rsidR="006148EE" w:rsidRDefault="00720711">
            <w:pPr>
              <w:jc w:val="center"/>
              <w:rPr>
                <w:del w:id="1427" w:author="dani" w:date="2022-01-24T18:30:00Z"/>
                <w:color w:val="000000"/>
                <w:sz w:val="18"/>
                <w:szCs w:val="22"/>
              </w:rPr>
            </w:pPr>
            <w:del w:id="1428" w:author="dani" w:date="2022-01-24T18:30:00Z">
              <w:r>
                <w:rPr>
                  <w:color w:val="000000"/>
                  <w:sz w:val="18"/>
                  <w:szCs w:val="22"/>
                </w:rPr>
                <w:delText>-1.939*</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BCB5E2" w14:textId="77777777" w:rsidR="006148EE" w:rsidRPr="00667E9F" w:rsidRDefault="00720711">
            <w:pPr>
              <w:jc w:val="center"/>
              <w:rPr>
                <w:del w:id="1429" w:author="dani" w:date="2022-01-24T18:30:00Z"/>
                <w:color w:val="000000"/>
                <w:sz w:val="18"/>
                <w:szCs w:val="18"/>
                <w:lang w:val="en-US" w:eastAsia="es-ES"/>
                <w:rPrChange w:id="1430" w:author="dani" w:date="2022-02-02T11:53:00Z">
                  <w:rPr>
                    <w:del w:id="1431" w:author="dani" w:date="2022-01-24T18:30:00Z"/>
                    <w:color w:val="000000"/>
                    <w:sz w:val="18"/>
                    <w:szCs w:val="18"/>
                    <w:lang w:val="es-ES" w:eastAsia="es-ES"/>
                  </w:rPr>
                </w:rPrChange>
              </w:rPr>
            </w:pPr>
            <w:del w:id="1432" w:author="dani" w:date="2022-01-24T18:30:00Z">
              <w:r>
                <w:rPr>
                  <w:color w:val="000000"/>
                  <w:sz w:val="18"/>
                  <w:szCs w:val="22"/>
                </w:rPr>
                <w:delText>-2.192*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69A82AF" w14:textId="77777777" w:rsidR="006148EE" w:rsidRDefault="00720711">
            <w:pPr>
              <w:jc w:val="center"/>
              <w:rPr>
                <w:del w:id="1433" w:author="dani" w:date="2022-01-24T18:30:00Z"/>
                <w:color w:val="000000"/>
                <w:sz w:val="18"/>
                <w:szCs w:val="22"/>
              </w:rPr>
            </w:pPr>
            <w:del w:id="1434" w:author="dani" w:date="2022-01-24T18:30:00Z">
              <w:r>
                <w:rPr>
                  <w:color w:val="000000"/>
                  <w:sz w:val="18"/>
                  <w:szCs w:val="22"/>
                </w:rPr>
                <w:delText>-1.721*</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943669" w14:textId="77777777" w:rsidR="006148EE" w:rsidRPr="00667E9F" w:rsidRDefault="00720711">
            <w:pPr>
              <w:jc w:val="center"/>
              <w:rPr>
                <w:del w:id="1435" w:author="dani" w:date="2022-01-24T18:30:00Z"/>
                <w:color w:val="000000"/>
                <w:sz w:val="18"/>
                <w:szCs w:val="18"/>
                <w:lang w:val="en-US" w:eastAsia="es-ES"/>
                <w:rPrChange w:id="1436" w:author="dani" w:date="2022-02-02T11:53:00Z">
                  <w:rPr>
                    <w:del w:id="1437" w:author="dani" w:date="2022-01-24T18:30:00Z"/>
                    <w:color w:val="000000"/>
                    <w:sz w:val="18"/>
                    <w:szCs w:val="18"/>
                    <w:lang w:val="es-ES" w:eastAsia="es-ES"/>
                  </w:rPr>
                </w:rPrChange>
              </w:rPr>
            </w:pPr>
            <w:del w:id="1438" w:author="dani" w:date="2022-01-24T18:30:00Z">
              <w:r>
                <w:rPr>
                  <w:color w:val="000000"/>
                  <w:sz w:val="18"/>
                  <w:szCs w:val="22"/>
                </w:rPr>
                <w:delText>-0.652*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F834E2" w14:textId="77777777" w:rsidR="006148EE" w:rsidRPr="00667E9F" w:rsidRDefault="00720711">
            <w:pPr>
              <w:jc w:val="center"/>
              <w:rPr>
                <w:del w:id="1439" w:author="dani" w:date="2022-01-24T18:30:00Z"/>
                <w:color w:val="000000"/>
                <w:sz w:val="18"/>
                <w:szCs w:val="18"/>
                <w:lang w:val="en-US" w:eastAsia="es-ES"/>
                <w:rPrChange w:id="1440" w:author="dani" w:date="2022-02-02T11:53:00Z">
                  <w:rPr>
                    <w:del w:id="1441" w:author="dani" w:date="2022-01-24T18:30:00Z"/>
                    <w:color w:val="000000"/>
                    <w:sz w:val="18"/>
                    <w:szCs w:val="18"/>
                    <w:lang w:val="es-ES" w:eastAsia="es-ES"/>
                  </w:rPr>
                </w:rPrChange>
              </w:rPr>
            </w:pPr>
            <w:del w:id="1442" w:author="dani" w:date="2022-01-24T18:30:00Z">
              <w:r>
                <w:rPr>
                  <w:color w:val="000000"/>
                  <w:sz w:val="18"/>
                  <w:szCs w:val="22"/>
                </w:rPr>
                <w:delText>-1.612*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3D119AAB" w14:textId="77777777" w:rsidR="006148EE" w:rsidRDefault="00720711">
            <w:pPr>
              <w:jc w:val="center"/>
              <w:rPr>
                <w:del w:id="1443" w:author="dani" w:date="2022-01-24T18:30:00Z"/>
                <w:color w:val="000000"/>
                <w:sz w:val="18"/>
                <w:szCs w:val="22"/>
              </w:rPr>
            </w:pPr>
            <w:del w:id="1444" w:author="dani" w:date="2022-01-24T18:30:00Z">
              <w:r>
                <w:rPr>
                  <w:color w:val="000000"/>
                  <w:sz w:val="18"/>
                  <w:szCs w:val="22"/>
                </w:rPr>
                <w:delText>-1.735*</w:delText>
              </w:r>
            </w:del>
          </w:p>
        </w:tc>
      </w:tr>
      <w:tr w:rsidR="006148EE" w14:paraId="50B869A9" w14:textId="77777777">
        <w:trPr>
          <w:gridAfter w:val="1"/>
          <w:wAfter w:w="49" w:type="dxa"/>
          <w:del w:id="144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3EAE1F6" w14:textId="77777777" w:rsidR="006148EE" w:rsidRPr="00667E9F" w:rsidRDefault="00720711">
            <w:pPr>
              <w:rPr>
                <w:del w:id="1446" w:author="dani" w:date="2022-01-24T18:30:00Z"/>
                <w:color w:val="000000"/>
                <w:sz w:val="18"/>
                <w:szCs w:val="18"/>
                <w:lang w:val="en-US" w:eastAsia="es-ES"/>
                <w:rPrChange w:id="1447" w:author="dani" w:date="2022-02-02T11:53:00Z">
                  <w:rPr>
                    <w:del w:id="1448" w:author="dani" w:date="2022-01-24T18:30:00Z"/>
                    <w:color w:val="000000"/>
                    <w:sz w:val="18"/>
                    <w:szCs w:val="18"/>
                    <w:lang w:val="es-ES" w:eastAsia="es-ES"/>
                  </w:rPr>
                </w:rPrChange>
              </w:rPr>
            </w:pPr>
            <w:del w:id="1449" w:author="dani" w:date="2022-01-24T18:30:00Z">
              <w:r w:rsidRPr="00667E9F">
                <w:rPr>
                  <w:color w:val="000000"/>
                  <w:sz w:val="18"/>
                  <w:szCs w:val="18"/>
                  <w:lang w:val="en-US" w:eastAsia="es-ES"/>
                  <w:rPrChange w:id="1450" w:author="dani" w:date="2022-02-02T11:53:00Z">
                    <w:rPr>
                      <w:color w:val="000000"/>
                      <w:sz w:val="18"/>
                      <w:szCs w:val="18"/>
                      <w:lang w:val="es-ES" w:eastAsia="es-ES"/>
                    </w:rPr>
                  </w:rPrChange>
                </w:rPr>
                <w:delText>bi,t-2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4EB3BDC" w14:textId="77777777" w:rsidR="006148EE" w:rsidRDefault="00720711">
            <w:pPr>
              <w:jc w:val="center"/>
              <w:rPr>
                <w:del w:id="1451" w:author="dani" w:date="2022-01-24T18:30:00Z"/>
                <w:color w:val="000000"/>
                <w:sz w:val="18"/>
                <w:szCs w:val="22"/>
              </w:rPr>
            </w:pPr>
            <w:del w:id="1452" w:author="dani" w:date="2022-01-24T18:30:00Z">
              <w:r>
                <w:rPr>
                  <w:color w:val="000000"/>
                  <w:sz w:val="18"/>
                  <w:szCs w:val="22"/>
                </w:rPr>
                <w:delText>-0.236</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F64482E" w14:textId="77777777" w:rsidR="006148EE" w:rsidRDefault="00720711">
            <w:pPr>
              <w:jc w:val="center"/>
              <w:rPr>
                <w:del w:id="1453" w:author="dani" w:date="2022-01-24T18:30:00Z"/>
                <w:color w:val="000000"/>
                <w:sz w:val="18"/>
                <w:szCs w:val="22"/>
              </w:rPr>
            </w:pPr>
            <w:del w:id="1454" w:author="dani" w:date="2022-01-24T18:30:00Z">
              <w:r>
                <w:rPr>
                  <w:color w:val="000000"/>
                  <w:sz w:val="18"/>
                  <w:szCs w:val="22"/>
                </w:rPr>
                <w:delText>-0.475**</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31DDB6" w14:textId="77777777" w:rsidR="006148EE" w:rsidRDefault="00720711">
            <w:pPr>
              <w:jc w:val="center"/>
              <w:rPr>
                <w:del w:id="1455" w:author="dani" w:date="2022-01-24T18:30:00Z"/>
                <w:color w:val="000000"/>
                <w:sz w:val="18"/>
                <w:szCs w:val="22"/>
              </w:rPr>
            </w:pPr>
            <w:del w:id="1456" w:author="dani" w:date="2022-01-24T18:30:00Z">
              <w:r>
                <w:rPr>
                  <w:color w:val="000000"/>
                  <w:sz w:val="18"/>
                  <w:szCs w:val="22"/>
                </w:rPr>
                <w:delText>0.273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5135027" w14:textId="77777777" w:rsidR="006148EE" w:rsidRPr="00667E9F" w:rsidRDefault="00720711">
            <w:pPr>
              <w:jc w:val="center"/>
              <w:rPr>
                <w:del w:id="1457" w:author="dani" w:date="2022-01-24T18:30:00Z"/>
                <w:color w:val="000000"/>
                <w:sz w:val="18"/>
                <w:szCs w:val="18"/>
                <w:lang w:val="en-US" w:eastAsia="es-ES"/>
                <w:rPrChange w:id="1458" w:author="dani" w:date="2022-02-02T11:53:00Z">
                  <w:rPr>
                    <w:del w:id="1459" w:author="dani" w:date="2022-01-24T18:30:00Z"/>
                    <w:color w:val="000000"/>
                    <w:sz w:val="18"/>
                    <w:szCs w:val="18"/>
                    <w:lang w:val="es-ES" w:eastAsia="es-ES"/>
                  </w:rPr>
                </w:rPrChange>
              </w:rPr>
            </w:pPr>
            <w:del w:id="1460"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0F6DB7B" w14:textId="77777777" w:rsidR="006148EE" w:rsidRDefault="00720711">
            <w:pPr>
              <w:jc w:val="center"/>
              <w:rPr>
                <w:del w:id="1461" w:author="dani" w:date="2022-01-24T18:30:00Z"/>
                <w:color w:val="000000"/>
                <w:sz w:val="18"/>
                <w:szCs w:val="22"/>
              </w:rPr>
            </w:pPr>
            <w:del w:id="1462" w:author="dani" w:date="2022-01-24T18:30:00Z">
              <w:r>
                <w:rPr>
                  <w:color w:val="000000"/>
                  <w:sz w:val="18"/>
                  <w:szCs w:val="22"/>
                </w:rPr>
                <w:delText>0.367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4EEC6D" w14:textId="77777777" w:rsidR="006148EE" w:rsidRPr="00667E9F" w:rsidRDefault="00720711">
            <w:pPr>
              <w:jc w:val="center"/>
              <w:rPr>
                <w:del w:id="1463" w:author="dani" w:date="2022-01-24T18:30:00Z"/>
                <w:color w:val="000000"/>
                <w:sz w:val="18"/>
                <w:szCs w:val="18"/>
                <w:lang w:val="en-US" w:eastAsia="es-ES"/>
                <w:rPrChange w:id="1464" w:author="dani" w:date="2022-02-02T11:53:00Z">
                  <w:rPr>
                    <w:del w:id="1465" w:author="dani" w:date="2022-01-24T18:30:00Z"/>
                    <w:color w:val="000000"/>
                    <w:sz w:val="18"/>
                    <w:szCs w:val="18"/>
                    <w:lang w:val="es-ES" w:eastAsia="es-ES"/>
                  </w:rPr>
                </w:rPrChange>
              </w:rPr>
            </w:pPr>
            <w:del w:id="1466" w:author="dani" w:date="2022-01-24T18:30:00Z">
              <w:r>
                <w:rPr>
                  <w:color w:val="000000"/>
                  <w:sz w:val="18"/>
                  <w:szCs w:val="22"/>
                </w:rPr>
                <w:delText>0.312</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D0FD45" w14:textId="77777777" w:rsidR="006148EE" w:rsidRPr="00667E9F" w:rsidRDefault="00720711">
            <w:pPr>
              <w:jc w:val="center"/>
              <w:rPr>
                <w:del w:id="1467" w:author="dani" w:date="2022-01-24T18:30:00Z"/>
                <w:color w:val="000000"/>
                <w:sz w:val="18"/>
                <w:szCs w:val="18"/>
                <w:lang w:val="en-US" w:eastAsia="es-ES"/>
                <w:rPrChange w:id="1468" w:author="dani" w:date="2022-02-02T11:53:00Z">
                  <w:rPr>
                    <w:del w:id="1469" w:author="dani" w:date="2022-01-24T18:30:00Z"/>
                    <w:color w:val="000000"/>
                    <w:sz w:val="18"/>
                    <w:szCs w:val="18"/>
                    <w:lang w:val="es-ES" w:eastAsia="es-ES"/>
                  </w:rPr>
                </w:rPrChange>
              </w:rPr>
            </w:pPr>
            <w:del w:id="1470" w:author="dani" w:date="2022-01-24T18:30:00Z">
              <w:r>
                <w:rPr>
                  <w:color w:val="000000"/>
                  <w:sz w:val="18"/>
                  <w:szCs w:val="22"/>
                </w:rPr>
                <w:delText>0.034</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3911AA7" w14:textId="77777777" w:rsidR="006148EE" w:rsidRDefault="00720711">
            <w:pPr>
              <w:jc w:val="center"/>
              <w:rPr>
                <w:del w:id="1471" w:author="dani" w:date="2022-01-24T18:30:00Z"/>
                <w:color w:val="000000"/>
                <w:sz w:val="18"/>
                <w:szCs w:val="22"/>
              </w:rPr>
            </w:pPr>
            <w:del w:id="1472" w:author="dani" w:date="2022-01-24T18:30:00Z">
              <w:r>
                <w:rPr>
                  <w:color w:val="000000"/>
                  <w:sz w:val="18"/>
                  <w:szCs w:val="22"/>
                </w:rPr>
                <w:delText>0.720**</w:delText>
              </w:r>
            </w:del>
          </w:p>
        </w:tc>
      </w:tr>
      <w:tr w:rsidR="006148EE" w14:paraId="782121AF" w14:textId="77777777">
        <w:trPr>
          <w:gridAfter w:val="1"/>
          <w:wAfter w:w="49" w:type="dxa"/>
          <w:del w:id="147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BA4EF0" w14:textId="77777777" w:rsidR="006148EE" w:rsidRPr="00667E9F" w:rsidRDefault="00720711">
            <w:pPr>
              <w:rPr>
                <w:del w:id="1474" w:author="dani" w:date="2022-01-24T18:30:00Z"/>
                <w:color w:val="000000"/>
                <w:sz w:val="18"/>
                <w:szCs w:val="18"/>
                <w:lang w:val="en-US" w:eastAsia="es-ES"/>
                <w:rPrChange w:id="1475" w:author="dani" w:date="2022-02-02T11:53:00Z">
                  <w:rPr>
                    <w:del w:id="1476" w:author="dani" w:date="2022-01-24T18:30:00Z"/>
                    <w:color w:val="000000"/>
                    <w:sz w:val="18"/>
                    <w:szCs w:val="18"/>
                    <w:lang w:val="es-ES" w:eastAsia="es-ES"/>
                  </w:rPr>
                </w:rPrChange>
              </w:rPr>
            </w:pPr>
            <w:del w:id="1477" w:author="dani" w:date="2022-01-24T18:30:00Z">
              <w:r w:rsidRPr="00667E9F">
                <w:rPr>
                  <w:color w:val="000000"/>
                  <w:sz w:val="18"/>
                  <w:szCs w:val="18"/>
                  <w:lang w:val="en-US" w:eastAsia="es-ES"/>
                  <w:rPrChange w:id="1478" w:author="dani" w:date="2022-02-02T11:53:00Z">
                    <w:rPr>
                      <w:color w:val="000000"/>
                      <w:sz w:val="18"/>
                      <w:szCs w:val="18"/>
                      <w:lang w:val="es-ES" w:eastAsia="es-ES"/>
                    </w:rPr>
                  </w:rPrChange>
                </w:rPr>
                <w:delText>xi,t-1</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F731F28" w14:textId="77777777" w:rsidR="006148EE" w:rsidRDefault="00720711">
            <w:pPr>
              <w:jc w:val="center"/>
              <w:rPr>
                <w:del w:id="1479" w:author="dani" w:date="2022-01-24T18:30:00Z"/>
                <w:color w:val="000000"/>
                <w:sz w:val="18"/>
                <w:szCs w:val="22"/>
              </w:rPr>
            </w:pPr>
            <w:del w:id="1480" w:author="dani" w:date="2022-01-24T18:30:00Z">
              <w:r>
                <w:rPr>
                  <w:color w:val="000000"/>
                  <w:sz w:val="18"/>
                  <w:szCs w:val="22"/>
                </w:rPr>
                <w:delText>-0.021**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7F36CA" w14:textId="77777777" w:rsidR="006148EE" w:rsidRDefault="00720711">
            <w:pPr>
              <w:jc w:val="center"/>
              <w:rPr>
                <w:del w:id="1481" w:author="dani" w:date="2022-01-24T18:30:00Z"/>
                <w:color w:val="000000"/>
                <w:sz w:val="18"/>
                <w:szCs w:val="22"/>
              </w:rPr>
            </w:pPr>
            <w:del w:id="1482" w:author="dani" w:date="2022-01-24T18:30:00Z">
              <w:r>
                <w:rPr>
                  <w:color w:val="000000"/>
                  <w:sz w:val="18"/>
                  <w:szCs w:val="22"/>
                </w:rPr>
                <w:delText>-0.006</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65EDEC" w14:textId="77777777" w:rsidR="006148EE" w:rsidRDefault="00720711">
            <w:pPr>
              <w:jc w:val="center"/>
              <w:rPr>
                <w:del w:id="1483" w:author="dani" w:date="2022-01-24T18:30:00Z"/>
                <w:color w:val="000000"/>
                <w:sz w:val="18"/>
                <w:szCs w:val="22"/>
              </w:rPr>
            </w:pPr>
            <w:del w:id="1484" w:author="dani" w:date="2022-01-24T18:30:00Z">
              <w:r>
                <w:rPr>
                  <w:color w:val="000000"/>
                  <w:sz w:val="18"/>
                  <w:szCs w:val="22"/>
                </w:rPr>
                <w:delText>-0.022*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6E657164" w14:textId="77777777" w:rsidR="006148EE" w:rsidRPr="00667E9F" w:rsidRDefault="00720711">
            <w:pPr>
              <w:jc w:val="center"/>
              <w:rPr>
                <w:del w:id="1485" w:author="dani" w:date="2022-01-24T18:30:00Z"/>
                <w:color w:val="000000"/>
                <w:sz w:val="18"/>
                <w:szCs w:val="18"/>
                <w:lang w:val="en-US" w:eastAsia="es-ES"/>
                <w:rPrChange w:id="1486" w:author="dani" w:date="2022-02-02T11:53:00Z">
                  <w:rPr>
                    <w:del w:id="1487" w:author="dani" w:date="2022-01-24T18:30:00Z"/>
                    <w:color w:val="000000"/>
                    <w:sz w:val="18"/>
                    <w:szCs w:val="18"/>
                    <w:lang w:val="es-ES" w:eastAsia="es-ES"/>
                  </w:rPr>
                </w:rPrChange>
              </w:rPr>
            </w:pPr>
            <w:del w:id="1488" w:author="dani" w:date="2022-01-24T18:30:00Z">
              <w:r>
                <w:rPr>
                  <w:color w:val="000000"/>
                  <w:sz w:val="18"/>
                  <w:szCs w:val="22"/>
                </w:rPr>
                <w:delText>-0.075*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4BBF081" w14:textId="77777777" w:rsidR="006148EE" w:rsidRDefault="00720711">
            <w:pPr>
              <w:jc w:val="center"/>
              <w:rPr>
                <w:del w:id="1489" w:author="dani" w:date="2022-01-24T18:30:00Z"/>
                <w:color w:val="000000"/>
                <w:sz w:val="18"/>
                <w:szCs w:val="22"/>
              </w:rPr>
            </w:pPr>
            <w:del w:id="1490" w:author="dani" w:date="2022-01-24T18:30:00Z">
              <w:r>
                <w:rPr>
                  <w:color w:val="000000"/>
                  <w:sz w:val="18"/>
                  <w:szCs w:val="22"/>
                </w:rPr>
                <w:delText>-0.003</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066358" w14:textId="77777777" w:rsidR="006148EE" w:rsidRPr="00667E9F" w:rsidRDefault="00720711">
            <w:pPr>
              <w:jc w:val="center"/>
              <w:rPr>
                <w:del w:id="1491" w:author="dani" w:date="2022-01-24T18:30:00Z"/>
                <w:color w:val="000000"/>
                <w:sz w:val="18"/>
                <w:szCs w:val="18"/>
                <w:lang w:val="en-US" w:eastAsia="es-ES"/>
                <w:rPrChange w:id="1492" w:author="dani" w:date="2022-02-02T11:53:00Z">
                  <w:rPr>
                    <w:del w:id="1493" w:author="dani" w:date="2022-01-24T18:30:00Z"/>
                    <w:color w:val="000000"/>
                    <w:sz w:val="18"/>
                    <w:szCs w:val="18"/>
                    <w:lang w:val="es-ES" w:eastAsia="es-ES"/>
                  </w:rPr>
                </w:rPrChange>
              </w:rPr>
            </w:pPr>
            <w:del w:id="1494" w:author="dani" w:date="2022-01-24T18:30:00Z">
              <w:r>
                <w:rPr>
                  <w:color w:val="000000"/>
                  <w:sz w:val="18"/>
                  <w:szCs w:val="22"/>
                </w:rPr>
                <w:delText>-0.487*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E290C" w14:textId="77777777" w:rsidR="006148EE" w:rsidRPr="00667E9F" w:rsidRDefault="00720711">
            <w:pPr>
              <w:jc w:val="center"/>
              <w:rPr>
                <w:del w:id="1495" w:author="dani" w:date="2022-01-24T18:30:00Z"/>
                <w:color w:val="000000"/>
                <w:sz w:val="18"/>
                <w:szCs w:val="18"/>
                <w:lang w:val="en-US" w:eastAsia="es-ES"/>
                <w:rPrChange w:id="1496" w:author="dani" w:date="2022-02-02T11:53:00Z">
                  <w:rPr>
                    <w:del w:id="1497" w:author="dani" w:date="2022-01-24T18:30:00Z"/>
                    <w:color w:val="000000"/>
                    <w:sz w:val="18"/>
                    <w:szCs w:val="18"/>
                    <w:lang w:val="es-ES" w:eastAsia="es-ES"/>
                  </w:rPr>
                </w:rPrChange>
              </w:rPr>
            </w:pPr>
            <w:del w:id="1498" w:author="dani" w:date="2022-01-24T18:30:00Z">
              <w:r>
                <w:rPr>
                  <w:color w:val="000000"/>
                  <w:sz w:val="18"/>
                  <w:szCs w:val="22"/>
                </w:rPr>
                <w:delText>-0.035*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119716C" w14:textId="77777777" w:rsidR="006148EE" w:rsidRDefault="00720711">
            <w:pPr>
              <w:jc w:val="center"/>
              <w:rPr>
                <w:del w:id="1499" w:author="dani" w:date="2022-01-24T18:30:00Z"/>
                <w:color w:val="000000"/>
                <w:sz w:val="18"/>
                <w:szCs w:val="22"/>
              </w:rPr>
            </w:pPr>
            <w:del w:id="1500" w:author="dani" w:date="2022-01-24T18:30:00Z">
              <w:r>
                <w:rPr>
                  <w:color w:val="000000"/>
                  <w:sz w:val="18"/>
                  <w:szCs w:val="22"/>
                </w:rPr>
                <w:delText>-0.012**</w:delText>
              </w:r>
            </w:del>
          </w:p>
        </w:tc>
      </w:tr>
      <w:tr w:rsidR="006148EE" w14:paraId="22757F89" w14:textId="77777777">
        <w:trPr>
          <w:gridAfter w:val="1"/>
          <w:wAfter w:w="49" w:type="dxa"/>
          <w:del w:id="1501"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A1634AE" w14:textId="77777777" w:rsidR="006148EE" w:rsidRPr="00667E9F" w:rsidRDefault="00720711">
            <w:pPr>
              <w:rPr>
                <w:del w:id="1502" w:author="dani" w:date="2022-01-24T18:30:00Z"/>
                <w:color w:val="000000"/>
                <w:sz w:val="18"/>
                <w:szCs w:val="18"/>
                <w:lang w:val="en-US" w:eastAsia="es-ES"/>
                <w:rPrChange w:id="1503" w:author="dani" w:date="2022-02-02T11:53:00Z">
                  <w:rPr>
                    <w:del w:id="1504" w:author="dani" w:date="2022-01-24T18:30:00Z"/>
                    <w:color w:val="000000"/>
                    <w:sz w:val="18"/>
                    <w:szCs w:val="18"/>
                    <w:lang w:val="es-ES" w:eastAsia="es-ES"/>
                  </w:rPr>
                </w:rPrChange>
              </w:rPr>
            </w:pPr>
            <w:del w:id="1505" w:author="dani" w:date="2022-01-24T18:30:00Z">
              <w:r w:rsidRPr="00667E9F">
                <w:rPr>
                  <w:color w:val="000000"/>
                  <w:sz w:val="18"/>
                  <w:szCs w:val="18"/>
                  <w:lang w:val="en-US" w:eastAsia="es-ES"/>
                  <w:rPrChange w:id="1506" w:author="dani" w:date="2022-02-02T11:53:00Z">
                    <w:rPr>
                      <w:color w:val="000000"/>
                      <w:sz w:val="18"/>
                      <w:szCs w:val="18"/>
                      <w:lang w:val="es-ES" w:eastAsia="es-ES"/>
                    </w:rPr>
                  </w:rPrChange>
                </w:rPr>
                <w:delText>xi,t-2</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0EFC5A9" w14:textId="77777777" w:rsidR="006148EE" w:rsidRDefault="00720711">
            <w:pPr>
              <w:jc w:val="center"/>
              <w:rPr>
                <w:del w:id="1507" w:author="dani" w:date="2022-01-24T18:30:00Z"/>
                <w:color w:val="000000"/>
                <w:sz w:val="18"/>
                <w:szCs w:val="22"/>
              </w:rPr>
            </w:pPr>
            <w:del w:id="1508" w:author="dani" w:date="2022-01-24T18:30:00Z">
              <w:r>
                <w:rPr>
                  <w:color w:val="000000"/>
                  <w:sz w:val="18"/>
                  <w:szCs w:val="22"/>
                </w:rPr>
                <w:delText>-0.001</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97EC50D" w14:textId="77777777" w:rsidR="006148EE" w:rsidRDefault="00720711">
            <w:pPr>
              <w:jc w:val="center"/>
              <w:rPr>
                <w:del w:id="1509" w:author="dani" w:date="2022-01-24T18:30:00Z"/>
                <w:color w:val="000000"/>
                <w:sz w:val="18"/>
                <w:szCs w:val="22"/>
              </w:rPr>
            </w:pPr>
            <w:del w:id="1510" w:author="dani" w:date="2022-01-24T18:30:00Z">
              <w:r>
                <w:rPr>
                  <w:color w:val="000000"/>
                  <w:sz w:val="18"/>
                  <w:szCs w:val="22"/>
                </w:rPr>
                <w:delText>-0.001</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F5A69B4" w14:textId="77777777" w:rsidR="006148EE" w:rsidRDefault="00720711">
            <w:pPr>
              <w:jc w:val="center"/>
              <w:rPr>
                <w:del w:id="1511" w:author="dani" w:date="2022-01-24T18:30:00Z"/>
                <w:color w:val="000000"/>
                <w:sz w:val="18"/>
                <w:szCs w:val="22"/>
              </w:rPr>
            </w:pPr>
            <w:del w:id="1512" w:author="dani" w:date="2022-01-24T18:30:00Z">
              <w:r>
                <w:rPr>
                  <w:color w:val="000000"/>
                  <w:sz w:val="18"/>
                  <w:szCs w:val="22"/>
                </w:rPr>
                <w:delText>0.003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95DA1C" w14:textId="77777777" w:rsidR="006148EE" w:rsidRPr="00667E9F" w:rsidRDefault="00720711">
            <w:pPr>
              <w:jc w:val="center"/>
              <w:rPr>
                <w:del w:id="1513" w:author="dani" w:date="2022-01-24T18:30:00Z"/>
                <w:color w:val="000000"/>
                <w:sz w:val="18"/>
                <w:szCs w:val="18"/>
                <w:lang w:val="en-US" w:eastAsia="es-ES"/>
                <w:rPrChange w:id="1514" w:author="dani" w:date="2022-02-02T11:53:00Z">
                  <w:rPr>
                    <w:del w:id="1515" w:author="dani" w:date="2022-01-24T18:30:00Z"/>
                    <w:color w:val="000000"/>
                    <w:sz w:val="18"/>
                    <w:szCs w:val="18"/>
                    <w:lang w:val="es-ES" w:eastAsia="es-ES"/>
                  </w:rPr>
                </w:rPrChange>
              </w:rPr>
            </w:pPr>
            <w:del w:id="1516" w:author="dani" w:date="2022-01-24T18:30:00Z">
              <w:r>
                <w:rPr>
                  <w:color w:val="000000"/>
                  <w:sz w:val="18"/>
                  <w:szCs w:val="22"/>
                </w:rPr>
                <w:delText>-0.002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DD3519" w14:textId="77777777" w:rsidR="006148EE" w:rsidRDefault="00720711">
            <w:pPr>
              <w:jc w:val="center"/>
              <w:rPr>
                <w:del w:id="1517" w:author="dani" w:date="2022-01-24T18:30:00Z"/>
                <w:color w:val="000000"/>
                <w:sz w:val="18"/>
                <w:szCs w:val="22"/>
              </w:rPr>
            </w:pPr>
            <w:del w:id="1518" w:author="dani" w:date="2022-01-24T18:30:00Z">
              <w:r>
                <w:rPr>
                  <w:color w:val="000000"/>
                  <w:sz w:val="18"/>
                  <w:szCs w:val="22"/>
                </w:rPr>
                <w:delText>-0.024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E4ABA27" w14:textId="77777777" w:rsidR="006148EE" w:rsidRPr="00667E9F" w:rsidRDefault="00720711">
            <w:pPr>
              <w:jc w:val="center"/>
              <w:rPr>
                <w:del w:id="1519" w:author="dani" w:date="2022-01-24T18:30:00Z"/>
                <w:color w:val="000000"/>
                <w:sz w:val="18"/>
                <w:szCs w:val="18"/>
                <w:lang w:val="en-US" w:eastAsia="es-ES"/>
                <w:rPrChange w:id="1520" w:author="dani" w:date="2022-02-02T11:53:00Z">
                  <w:rPr>
                    <w:del w:id="1521" w:author="dani" w:date="2022-01-24T18:30:00Z"/>
                    <w:color w:val="000000"/>
                    <w:sz w:val="18"/>
                    <w:szCs w:val="18"/>
                    <w:lang w:val="es-ES" w:eastAsia="es-ES"/>
                  </w:rPr>
                </w:rPrChange>
              </w:rPr>
            </w:pPr>
            <w:del w:id="1522" w:author="dani" w:date="2022-01-24T18:30:00Z">
              <w:r>
                <w:rPr>
                  <w:color w:val="000000"/>
                  <w:sz w:val="18"/>
                  <w:szCs w:val="22"/>
                </w:rPr>
                <w:delText>0.125</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33D43B3E" w14:textId="77777777" w:rsidR="006148EE" w:rsidRPr="00667E9F" w:rsidRDefault="00720711">
            <w:pPr>
              <w:jc w:val="center"/>
              <w:rPr>
                <w:del w:id="1523" w:author="dani" w:date="2022-01-24T18:30:00Z"/>
                <w:color w:val="000000"/>
                <w:sz w:val="18"/>
                <w:szCs w:val="18"/>
                <w:lang w:val="en-US" w:eastAsia="es-ES"/>
                <w:rPrChange w:id="1524" w:author="dani" w:date="2022-02-02T11:53:00Z">
                  <w:rPr>
                    <w:del w:id="1525" w:author="dani" w:date="2022-01-24T18:30:00Z"/>
                    <w:color w:val="000000"/>
                    <w:sz w:val="18"/>
                    <w:szCs w:val="18"/>
                    <w:lang w:val="es-ES" w:eastAsia="es-ES"/>
                  </w:rPr>
                </w:rPrChange>
              </w:rPr>
            </w:pPr>
            <w:del w:id="1526" w:author="dani" w:date="2022-01-24T18:30:00Z">
              <w:r>
                <w:rPr>
                  <w:color w:val="000000"/>
                  <w:sz w:val="18"/>
                  <w:szCs w:val="22"/>
                </w:rPr>
                <w:delText>-0.110*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6FF19888" w14:textId="77777777" w:rsidR="006148EE" w:rsidRDefault="00720711">
            <w:pPr>
              <w:jc w:val="center"/>
              <w:rPr>
                <w:del w:id="1527" w:author="dani" w:date="2022-01-24T18:30:00Z"/>
                <w:color w:val="000000"/>
                <w:sz w:val="18"/>
                <w:szCs w:val="22"/>
              </w:rPr>
            </w:pPr>
            <w:del w:id="1528" w:author="dani" w:date="2022-01-24T18:30:00Z">
              <w:r>
                <w:rPr>
                  <w:color w:val="000000"/>
                  <w:sz w:val="18"/>
                  <w:szCs w:val="22"/>
                </w:rPr>
                <w:delText>-0.014*</w:delText>
              </w:r>
            </w:del>
          </w:p>
        </w:tc>
      </w:tr>
      <w:tr w:rsidR="006148EE" w14:paraId="2D71EE51" w14:textId="77777777">
        <w:trPr>
          <w:gridAfter w:val="1"/>
          <w:wAfter w:w="49" w:type="dxa"/>
          <w:del w:id="1529"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0AA746D" w14:textId="77777777" w:rsidR="006148EE" w:rsidRPr="00667E9F" w:rsidRDefault="00720711">
            <w:pPr>
              <w:rPr>
                <w:del w:id="1530" w:author="dani" w:date="2022-01-24T18:30:00Z"/>
                <w:color w:val="000000"/>
                <w:sz w:val="18"/>
                <w:szCs w:val="18"/>
                <w:lang w:val="en-US" w:eastAsia="es-ES"/>
                <w:rPrChange w:id="1531" w:author="dani" w:date="2022-02-02T11:53:00Z">
                  <w:rPr>
                    <w:del w:id="1532" w:author="dani" w:date="2022-01-24T18:30:00Z"/>
                    <w:color w:val="000000"/>
                    <w:sz w:val="18"/>
                    <w:szCs w:val="18"/>
                    <w:lang w:val="es-ES" w:eastAsia="es-ES"/>
                  </w:rPr>
                </w:rPrChange>
              </w:rPr>
            </w:pPr>
            <w:del w:id="1533" w:author="dani" w:date="2022-01-24T18:30:00Z">
              <w:r w:rsidRPr="00667E9F">
                <w:rPr>
                  <w:color w:val="000000"/>
                  <w:sz w:val="18"/>
                  <w:szCs w:val="18"/>
                  <w:lang w:val="en-US" w:eastAsia="es-ES"/>
                  <w:rPrChange w:id="1534" w:author="dani" w:date="2022-02-02T11:53:00Z">
                    <w:rPr>
                      <w:color w:val="000000"/>
                      <w:sz w:val="18"/>
                      <w:szCs w:val="18"/>
                      <w:lang w:val="es-ES" w:eastAsia="es-ES"/>
                    </w:rPr>
                  </w:rPrChange>
                </w:rPr>
                <w:delText>c</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414246" w14:textId="77777777" w:rsidR="006148EE" w:rsidRDefault="00720711">
            <w:pPr>
              <w:jc w:val="center"/>
              <w:rPr>
                <w:del w:id="1535" w:author="dani" w:date="2022-01-24T18:30:00Z"/>
                <w:color w:val="000000"/>
                <w:sz w:val="18"/>
                <w:szCs w:val="22"/>
              </w:rPr>
            </w:pPr>
            <w:del w:id="1536" w:author="dani" w:date="2022-01-24T18:30:00Z">
              <w:r>
                <w:rPr>
                  <w:color w:val="000000"/>
                  <w:sz w:val="18"/>
                  <w:szCs w:val="22"/>
                </w:rPr>
                <w:delText>-0.003*</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987EFA" w14:textId="77777777" w:rsidR="006148EE" w:rsidRDefault="00720711">
            <w:pPr>
              <w:jc w:val="center"/>
              <w:rPr>
                <w:del w:id="1537" w:author="dani" w:date="2022-01-24T18:30:00Z"/>
                <w:color w:val="000000"/>
                <w:sz w:val="18"/>
                <w:szCs w:val="22"/>
              </w:rPr>
            </w:pPr>
            <w:del w:id="1538" w:author="dani" w:date="2022-01-24T18:30:00Z">
              <w:r>
                <w:rPr>
                  <w:color w:val="000000"/>
                  <w:sz w:val="18"/>
                  <w:szCs w:val="22"/>
                </w:rPr>
                <w:delText>-0.003*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54C06ED" w14:textId="77777777" w:rsidR="006148EE" w:rsidRDefault="00720711">
            <w:pPr>
              <w:jc w:val="center"/>
              <w:rPr>
                <w:del w:id="1539" w:author="dani" w:date="2022-01-24T18:30:00Z"/>
                <w:color w:val="000000"/>
                <w:sz w:val="18"/>
                <w:szCs w:val="22"/>
              </w:rPr>
            </w:pPr>
            <w:del w:id="1540"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B27E3A" w14:textId="77777777" w:rsidR="006148EE" w:rsidRPr="00667E9F" w:rsidRDefault="00720711">
            <w:pPr>
              <w:jc w:val="center"/>
              <w:rPr>
                <w:del w:id="1541" w:author="dani" w:date="2022-01-24T18:30:00Z"/>
                <w:color w:val="000000"/>
                <w:sz w:val="18"/>
                <w:szCs w:val="18"/>
                <w:lang w:val="en-US" w:eastAsia="es-ES"/>
                <w:rPrChange w:id="1542" w:author="dani" w:date="2022-02-02T11:53:00Z">
                  <w:rPr>
                    <w:del w:id="1543" w:author="dani" w:date="2022-01-24T18:30:00Z"/>
                    <w:color w:val="000000"/>
                    <w:sz w:val="18"/>
                    <w:szCs w:val="18"/>
                    <w:lang w:val="es-ES" w:eastAsia="es-ES"/>
                  </w:rPr>
                </w:rPrChange>
              </w:rPr>
            </w:pPr>
            <w:del w:id="1544" w:author="dani" w:date="2022-01-24T18:30:00Z">
              <w:r>
                <w:rPr>
                  <w:color w:val="000000"/>
                  <w:sz w:val="18"/>
                  <w:szCs w:val="22"/>
                </w:rPr>
                <w:delText>-0.004*</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AA13F87" w14:textId="77777777" w:rsidR="006148EE" w:rsidRDefault="00720711">
            <w:pPr>
              <w:jc w:val="center"/>
              <w:rPr>
                <w:del w:id="1545" w:author="dani" w:date="2022-01-24T18:30:00Z"/>
                <w:color w:val="000000"/>
                <w:sz w:val="18"/>
                <w:szCs w:val="22"/>
              </w:rPr>
            </w:pPr>
            <w:del w:id="1546" w:author="dani" w:date="2022-01-24T18:30:00Z">
              <w:r>
                <w:rPr>
                  <w:color w:val="000000"/>
                  <w:sz w:val="18"/>
                  <w:szCs w:val="22"/>
                </w:rPr>
                <w:delText>-0.004*</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70EEA52" w14:textId="77777777" w:rsidR="006148EE" w:rsidRPr="00667E9F" w:rsidRDefault="00720711">
            <w:pPr>
              <w:jc w:val="center"/>
              <w:rPr>
                <w:del w:id="1547" w:author="dani" w:date="2022-01-24T18:30:00Z"/>
                <w:color w:val="000000"/>
                <w:sz w:val="18"/>
                <w:szCs w:val="18"/>
                <w:lang w:val="en-US" w:eastAsia="es-ES"/>
                <w:rPrChange w:id="1548" w:author="dani" w:date="2022-02-02T11:53:00Z">
                  <w:rPr>
                    <w:del w:id="1549" w:author="dani" w:date="2022-01-24T18:30:00Z"/>
                    <w:color w:val="000000"/>
                    <w:sz w:val="18"/>
                    <w:szCs w:val="18"/>
                    <w:lang w:val="es-ES" w:eastAsia="es-ES"/>
                  </w:rPr>
                </w:rPrChange>
              </w:rPr>
            </w:pPr>
            <w:del w:id="1550" w:author="dani" w:date="2022-01-24T18:30:00Z">
              <w:r>
                <w:rPr>
                  <w:color w:val="000000"/>
                  <w:sz w:val="18"/>
                  <w:szCs w:val="22"/>
                </w:rPr>
                <w:delText>-0.003*</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5240222E" w14:textId="77777777" w:rsidR="006148EE" w:rsidRPr="00667E9F" w:rsidRDefault="00720711">
            <w:pPr>
              <w:jc w:val="center"/>
              <w:rPr>
                <w:del w:id="1551" w:author="dani" w:date="2022-01-24T18:30:00Z"/>
                <w:color w:val="000000"/>
                <w:sz w:val="18"/>
                <w:szCs w:val="18"/>
                <w:lang w:val="en-US" w:eastAsia="es-ES"/>
                <w:rPrChange w:id="1552" w:author="dani" w:date="2022-02-02T11:53:00Z">
                  <w:rPr>
                    <w:del w:id="1553" w:author="dani" w:date="2022-01-24T18:30:00Z"/>
                    <w:color w:val="000000"/>
                    <w:sz w:val="18"/>
                    <w:szCs w:val="18"/>
                    <w:lang w:val="es-ES" w:eastAsia="es-ES"/>
                  </w:rPr>
                </w:rPrChange>
              </w:rPr>
            </w:pPr>
            <w:del w:id="1554" w:author="dani" w:date="2022-01-24T18:30:00Z">
              <w:r>
                <w:rPr>
                  <w:color w:val="000000"/>
                  <w:sz w:val="18"/>
                  <w:szCs w:val="22"/>
                </w:rPr>
                <w:delText>-0.0001</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6C291D" w14:textId="77777777" w:rsidR="006148EE" w:rsidRDefault="00720711">
            <w:pPr>
              <w:jc w:val="center"/>
              <w:rPr>
                <w:del w:id="1555" w:author="dani" w:date="2022-01-24T18:30:00Z"/>
                <w:color w:val="000000"/>
                <w:sz w:val="18"/>
                <w:szCs w:val="22"/>
              </w:rPr>
            </w:pPr>
            <w:del w:id="1556" w:author="dani" w:date="2022-01-24T18:30:00Z">
              <w:r>
                <w:rPr>
                  <w:color w:val="000000"/>
                  <w:sz w:val="18"/>
                  <w:szCs w:val="22"/>
                </w:rPr>
                <w:delText>-0.003*</w:delText>
              </w:r>
            </w:del>
          </w:p>
        </w:tc>
      </w:tr>
      <w:tr w:rsidR="006148EE" w14:paraId="56FFCBD7" w14:textId="77777777">
        <w:trPr>
          <w:gridAfter w:val="1"/>
          <w:wAfter w:w="49" w:type="dxa"/>
          <w:del w:id="1557"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6D0566C" w14:textId="77777777" w:rsidR="006148EE" w:rsidRPr="00667E9F" w:rsidRDefault="00720711">
            <w:pPr>
              <w:rPr>
                <w:del w:id="1558" w:author="dani" w:date="2022-01-24T18:30:00Z"/>
                <w:color w:val="000000"/>
                <w:sz w:val="18"/>
                <w:szCs w:val="18"/>
                <w:lang w:val="en-US" w:eastAsia="es-ES"/>
                <w:rPrChange w:id="1559" w:author="dani" w:date="2022-02-02T11:53:00Z">
                  <w:rPr>
                    <w:del w:id="1560" w:author="dani" w:date="2022-01-24T18:30:00Z"/>
                    <w:color w:val="000000"/>
                    <w:sz w:val="18"/>
                    <w:szCs w:val="18"/>
                    <w:lang w:val="es-ES" w:eastAsia="es-ES"/>
                  </w:rPr>
                </w:rPrChange>
              </w:rPr>
            </w:pPr>
            <w:del w:id="1561" w:author="dani" w:date="2022-01-24T18:30:00Z">
              <w:r w:rsidRPr="00667E9F">
                <w:rPr>
                  <w:color w:val="000000"/>
                  <w:sz w:val="18"/>
                  <w:szCs w:val="18"/>
                  <w:lang w:val="en-US" w:eastAsia="es-ES"/>
                  <w:rPrChange w:id="1562" w:author="dani" w:date="2022-02-02T11:53:00Z">
                    <w:rPr>
                      <w:color w:val="000000"/>
                      <w:sz w:val="18"/>
                      <w:szCs w:val="18"/>
                      <w:lang w:val="es-ES" w:eastAsia="es-ES"/>
                    </w:rPr>
                  </w:rPrChange>
                </w:rPr>
                <w:delText>Openness</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19026AC" w14:textId="77777777" w:rsidR="006148EE" w:rsidRDefault="00720711">
            <w:pPr>
              <w:jc w:val="center"/>
              <w:rPr>
                <w:del w:id="1563" w:author="dani" w:date="2022-01-24T18:30:00Z"/>
                <w:color w:val="000000"/>
                <w:sz w:val="18"/>
                <w:szCs w:val="22"/>
              </w:rPr>
            </w:pPr>
            <w:del w:id="1564" w:author="dani" w:date="2022-01-24T18:30:00Z">
              <w:r>
                <w:rPr>
                  <w:color w:val="000000"/>
                  <w:sz w:val="18"/>
                  <w:szCs w:val="22"/>
                </w:rPr>
                <w:delText>0.062*</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2283D83" w14:textId="77777777" w:rsidR="006148EE" w:rsidRDefault="00720711">
            <w:pPr>
              <w:jc w:val="center"/>
              <w:rPr>
                <w:del w:id="1565" w:author="dani" w:date="2022-01-24T18:30:00Z"/>
                <w:color w:val="000000"/>
                <w:sz w:val="18"/>
                <w:szCs w:val="22"/>
              </w:rPr>
            </w:pPr>
            <w:del w:id="1566" w:author="dani" w:date="2022-01-24T18:30:00Z">
              <w:r>
                <w:rPr>
                  <w:color w:val="000000"/>
                  <w:sz w:val="18"/>
                  <w:szCs w:val="22"/>
                </w:rPr>
                <w:delText>0.050*</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CCC7C15" w14:textId="77777777" w:rsidR="006148EE" w:rsidRDefault="00720711">
            <w:pPr>
              <w:jc w:val="center"/>
              <w:rPr>
                <w:del w:id="1567" w:author="dani" w:date="2022-01-24T18:30:00Z"/>
                <w:color w:val="000000"/>
                <w:sz w:val="18"/>
                <w:szCs w:val="22"/>
              </w:rPr>
            </w:pPr>
            <w:del w:id="1568" w:author="dani" w:date="2022-01-24T18:30:00Z">
              <w:r>
                <w:rPr>
                  <w:color w:val="000000"/>
                  <w:sz w:val="18"/>
                  <w:szCs w:val="22"/>
                </w:rPr>
                <w:delText>0.060*</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BC102C7" w14:textId="77777777" w:rsidR="006148EE" w:rsidRPr="00667E9F" w:rsidRDefault="00720711">
            <w:pPr>
              <w:jc w:val="center"/>
              <w:rPr>
                <w:del w:id="1569" w:author="dani" w:date="2022-01-24T18:30:00Z"/>
                <w:color w:val="000000"/>
                <w:sz w:val="18"/>
                <w:szCs w:val="18"/>
                <w:lang w:val="en-US" w:eastAsia="es-ES"/>
                <w:rPrChange w:id="1570" w:author="dani" w:date="2022-02-02T11:53:00Z">
                  <w:rPr>
                    <w:del w:id="1571" w:author="dani" w:date="2022-01-24T18:30:00Z"/>
                    <w:color w:val="000000"/>
                    <w:sz w:val="18"/>
                    <w:szCs w:val="18"/>
                    <w:lang w:val="es-ES" w:eastAsia="es-ES"/>
                  </w:rPr>
                </w:rPrChange>
              </w:rPr>
            </w:pPr>
            <w:del w:id="1572" w:author="dani" w:date="2022-01-24T18:30:00Z">
              <w:r>
                <w:rPr>
                  <w:color w:val="000000"/>
                  <w:sz w:val="18"/>
                  <w:szCs w:val="22"/>
                </w:rPr>
                <w:delText>0.055*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6945B44" w14:textId="77777777" w:rsidR="006148EE" w:rsidRDefault="00720711">
            <w:pPr>
              <w:jc w:val="center"/>
              <w:rPr>
                <w:del w:id="1573" w:author="dani" w:date="2022-01-24T18:30:00Z"/>
                <w:color w:val="000000"/>
                <w:sz w:val="18"/>
                <w:szCs w:val="22"/>
              </w:rPr>
            </w:pPr>
            <w:del w:id="1574" w:author="dani" w:date="2022-01-24T18:30:00Z">
              <w:r>
                <w:rPr>
                  <w:color w:val="000000"/>
                  <w:sz w:val="18"/>
                  <w:szCs w:val="22"/>
                </w:rPr>
                <w:delText>0.055*</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347E2AC7" w14:textId="77777777" w:rsidR="006148EE" w:rsidRPr="00667E9F" w:rsidRDefault="00720711">
            <w:pPr>
              <w:jc w:val="center"/>
              <w:rPr>
                <w:del w:id="1575" w:author="dani" w:date="2022-01-24T18:30:00Z"/>
                <w:color w:val="000000"/>
                <w:sz w:val="18"/>
                <w:szCs w:val="18"/>
                <w:lang w:val="en-US" w:eastAsia="es-ES"/>
                <w:rPrChange w:id="1576" w:author="dani" w:date="2022-02-02T11:53:00Z">
                  <w:rPr>
                    <w:del w:id="1577" w:author="dani" w:date="2022-01-24T18:30:00Z"/>
                    <w:color w:val="000000"/>
                    <w:sz w:val="18"/>
                    <w:szCs w:val="18"/>
                    <w:lang w:val="es-ES" w:eastAsia="es-ES"/>
                  </w:rPr>
                </w:rPrChange>
              </w:rPr>
            </w:pPr>
            <w:del w:id="1578" w:author="dani" w:date="2022-01-24T18:30:00Z">
              <w:r>
                <w:rPr>
                  <w:color w:val="000000"/>
                  <w:sz w:val="18"/>
                  <w:szCs w:val="22"/>
                </w:rPr>
                <w:delText>0.047*</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673BDD7F" w14:textId="77777777" w:rsidR="006148EE" w:rsidRPr="00667E9F" w:rsidRDefault="00720711">
            <w:pPr>
              <w:jc w:val="center"/>
              <w:rPr>
                <w:del w:id="1579" w:author="dani" w:date="2022-01-24T18:30:00Z"/>
                <w:color w:val="000000"/>
                <w:sz w:val="18"/>
                <w:szCs w:val="18"/>
                <w:lang w:val="en-US" w:eastAsia="es-ES"/>
                <w:rPrChange w:id="1580" w:author="dani" w:date="2022-02-02T11:53:00Z">
                  <w:rPr>
                    <w:del w:id="1581" w:author="dani" w:date="2022-01-24T18:30:00Z"/>
                    <w:color w:val="000000"/>
                    <w:sz w:val="18"/>
                    <w:szCs w:val="18"/>
                    <w:lang w:val="es-ES" w:eastAsia="es-ES"/>
                  </w:rPr>
                </w:rPrChange>
              </w:rPr>
            </w:pPr>
            <w:del w:id="1582" w:author="dani" w:date="2022-01-24T18:30:00Z">
              <w:r>
                <w:rPr>
                  <w:color w:val="000000"/>
                  <w:sz w:val="18"/>
                  <w:szCs w:val="22"/>
                </w:rPr>
                <w:delText>0.020*</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7EAD3CBB" w14:textId="77777777" w:rsidR="006148EE" w:rsidRDefault="00720711">
            <w:pPr>
              <w:jc w:val="center"/>
              <w:rPr>
                <w:del w:id="1583" w:author="dani" w:date="2022-01-24T18:30:00Z"/>
                <w:color w:val="000000"/>
                <w:sz w:val="18"/>
                <w:szCs w:val="22"/>
              </w:rPr>
            </w:pPr>
            <w:del w:id="1584" w:author="dani" w:date="2022-01-24T18:30:00Z">
              <w:r>
                <w:rPr>
                  <w:color w:val="000000"/>
                  <w:sz w:val="18"/>
                  <w:szCs w:val="22"/>
                </w:rPr>
                <w:delText>0.064*</w:delText>
              </w:r>
            </w:del>
          </w:p>
        </w:tc>
      </w:tr>
      <w:tr w:rsidR="006148EE" w14:paraId="5F1B95E9" w14:textId="77777777">
        <w:trPr>
          <w:gridAfter w:val="1"/>
          <w:wAfter w:w="49" w:type="dxa"/>
          <w:del w:id="1585"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E3BE554" w14:textId="77777777" w:rsidR="006148EE" w:rsidRPr="00667E9F" w:rsidRDefault="00720711">
            <w:pPr>
              <w:rPr>
                <w:del w:id="1586" w:author="dani" w:date="2022-01-24T18:30:00Z"/>
                <w:color w:val="000000"/>
                <w:sz w:val="18"/>
                <w:szCs w:val="18"/>
                <w:lang w:val="en-US" w:eastAsia="es-ES"/>
                <w:rPrChange w:id="1587" w:author="dani" w:date="2022-02-02T11:53:00Z">
                  <w:rPr>
                    <w:del w:id="1588" w:author="dani" w:date="2022-01-24T18:30:00Z"/>
                    <w:color w:val="000000"/>
                    <w:sz w:val="18"/>
                    <w:szCs w:val="18"/>
                    <w:lang w:val="es-ES" w:eastAsia="es-ES"/>
                  </w:rPr>
                </w:rPrChange>
              </w:rPr>
            </w:pPr>
            <w:del w:id="1589" w:author="dani" w:date="2022-01-24T18:30:00Z">
              <w:r w:rsidRPr="00667E9F">
                <w:rPr>
                  <w:color w:val="000000"/>
                  <w:sz w:val="18"/>
                  <w:szCs w:val="18"/>
                  <w:lang w:val="en-US" w:eastAsia="es-ES"/>
                  <w:rPrChange w:id="1590" w:author="dani" w:date="2022-02-02T11:53:00Z">
                    <w:rPr>
                      <w:color w:val="000000"/>
                      <w:sz w:val="18"/>
                      <w:szCs w:val="18"/>
                      <w:lang w:val="es-ES" w:eastAsia="es-ES"/>
                    </w:rPr>
                  </w:rPrChange>
                </w:rPr>
                <w:delText>Gov. Expend.</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AD98269" w14:textId="77777777" w:rsidR="006148EE" w:rsidRDefault="00720711">
            <w:pPr>
              <w:jc w:val="center"/>
              <w:rPr>
                <w:del w:id="1591" w:author="dani" w:date="2022-01-24T18:30:00Z"/>
                <w:color w:val="000000"/>
                <w:sz w:val="18"/>
                <w:szCs w:val="22"/>
              </w:rPr>
            </w:pPr>
            <w:del w:id="1592" w:author="dani" w:date="2022-01-24T18:30:00Z">
              <w:r>
                <w:rPr>
                  <w:color w:val="000000"/>
                  <w:sz w:val="18"/>
                  <w:szCs w:val="22"/>
                </w:rPr>
                <w:delText>-0.104*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6CC725" w14:textId="77777777" w:rsidR="006148EE" w:rsidRDefault="00720711">
            <w:pPr>
              <w:jc w:val="center"/>
              <w:rPr>
                <w:del w:id="1593" w:author="dani" w:date="2022-01-24T18:30:00Z"/>
                <w:color w:val="000000"/>
                <w:sz w:val="18"/>
                <w:szCs w:val="22"/>
              </w:rPr>
            </w:pPr>
            <w:del w:id="1594" w:author="dani" w:date="2022-01-24T18:30:00Z">
              <w:r>
                <w:rPr>
                  <w:color w:val="000000"/>
                  <w:sz w:val="18"/>
                  <w:szCs w:val="22"/>
                </w:rPr>
                <w:delText>-0.118*</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0920977C" w14:textId="77777777" w:rsidR="006148EE" w:rsidRDefault="00720711">
            <w:pPr>
              <w:jc w:val="center"/>
              <w:rPr>
                <w:del w:id="1595" w:author="dani" w:date="2022-01-24T18:30:00Z"/>
                <w:color w:val="000000"/>
                <w:sz w:val="18"/>
                <w:szCs w:val="22"/>
              </w:rPr>
            </w:pPr>
            <w:del w:id="1596" w:author="dani" w:date="2022-01-24T18:30:00Z">
              <w:r>
                <w:rPr>
                  <w:color w:val="000000"/>
                  <w:sz w:val="18"/>
                  <w:szCs w:val="22"/>
                </w:rPr>
                <w:delText>-0.113*</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26016A3" w14:textId="77777777" w:rsidR="006148EE" w:rsidRPr="00667E9F" w:rsidRDefault="00720711">
            <w:pPr>
              <w:jc w:val="center"/>
              <w:rPr>
                <w:del w:id="1597" w:author="dani" w:date="2022-01-24T18:30:00Z"/>
                <w:color w:val="000000"/>
                <w:sz w:val="18"/>
                <w:szCs w:val="18"/>
                <w:lang w:val="en-US" w:eastAsia="es-ES"/>
                <w:rPrChange w:id="1598" w:author="dani" w:date="2022-02-02T11:53:00Z">
                  <w:rPr>
                    <w:del w:id="1599" w:author="dani" w:date="2022-01-24T18:30:00Z"/>
                    <w:color w:val="000000"/>
                    <w:sz w:val="18"/>
                    <w:szCs w:val="18"/>
                    <w:lang w:val="es-ES" w:eastAsia="es-ES"/>
                  </w:rPr>
                </w:rPrChange>
              </w:rPr>
            </w:pPr>
            <w:del w:id="1600" w:author="dani" w:date="2022-01-24T18:30:00Z">
              <w:r>
                <w:rPr>
                  <w:color w:val="000000"/>
                  <w:sz w:val="18"/>
                  <w:szCs w:val="22"/>
                </w:rPr>
                <w:delText>-0.117*</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B513398" w14:textId="77777777" w:rsidR="006148EE" w:rsidRDefault="00720711">
            <w:pPr>
              <w:jc w:val="center"/>
              <w:rPr>
                <w:del w:id="1601" w:author="dani" w:date="2022-01-24T18:30:00Z"/>
                <w:color w:val="000000"/>
                <w:sz w:val="18"/>
                <w:szCs w:val="22"/>
              </w:rPr>
            </w:pPr>
            <w:del w:id="1602" w:author="dani" w:date="2022-01-24T18:30:00Z">
              <w:r>
                <w:rPr>
                  <w:color w:val="000000"/>
                  <w:sz w:val="18"/>
                  <w:szCs w:val="22"/>
                </w:rPr>
                <w:delText>-0.107*</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753539E3" w14:textId="77777777" w:rsidR="006148EE" w:rsidRPr="00667E9F" w:rsidRDefault="00720711">
            <w:pPr>
              <w:jc w:val="center"/>
              <w:rPr>
                <w:del w:id="1603" w:author="dani" w:date="2022-01-24T18:30:00Z"/>
                <w:color w:val="000000"/>
                <w:sz w:val="18"/>
                <w:szCs w:val="18"/>
                <w:lang w:val="en-US" w:eastAsia="es-ES"/>
                <w:rPrChange w:id="1604" w:author="dani" w:date="2022-02-02T11:53:00Z">
                  <w:rPr>
                    <w:del w:id="1605" w:author="dani" w:date="2022-01-24T18:30:00Z"/>
                    <w:color w:val="000000"/>
                    <w:sz w:val="18"/>
                    <w:szCs w:val="18"/>
                    <w:lang w:val="es-ES" w:eastAsia="es-ES"/>
                  </w:rPr>
                </w:rPrChange>
              </w:rPr>
            </w:pPr>
            <w:del w:id="1606" w:author="dani" w:date="2022-01-24T18:30:00Z">
              <w:r>
                <w:rPr>
                  <w:color w:val="000000"/>
                  <w:sz w:val="18"/>
                  <w:szCs w:val="22"/>
                </w:rPr>
                <w:delText>-0.141*</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15FABA6B" w14:textId="77777777" w:rsidR="006148EE" w:rsidRPr="00667E9F" w:rsidRDefault="00720711">
            <w:pPr>
              <w:jc w:val="center"/>
              <w:rPr>
                <w:del w:id="1607" w:author="dani" w:date="2022-01-24T18:30:00Z"/>
                <w:color w:val="000000"/>
                <w:sz w:val="18"/>
                <w:szCs w:val="18"/>
                <w:lang w:val="en-US" w:eastAsia="es-ES"/>
                <w:rPrChange w:id="1608" w:author="dani" w:date="2022-02-02T11:53:00Z">
                  <w:rPr>
                    <w:del w:id="1609" w:author="dani" w:date="2022-01-24T18:30:00Z"/>
                    <w:color w:val="000000"/>
                    <w:sz w:val="18"/>
                    <w:szCs w:val="18"/>
                    <w:lang w:val="es-ES" w:eastAsia="es-ES"/>
                  </w:rPr>
                </w:rPrChange>
              </w:rPr>
            </w:pPr>
            <w:del w:id="1610" w:author="dani" w:date="2022-01-24T18:30:00Z">
              <w:r>
                <w:rPr>
                  <w:color w:val="000000"/>
                  <w:sz w:val="18"/>
                  <w:szCs w:val="22"/>
                </w:rPr>
                <w:delText>0.015*</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CE6593" w14:textId="77777777" w:rsidR="006148EE" w:rsidRDefault="00720711">
            <w:pPr>
              <w:jc w:val="center"/>
              <w:rPr>
                <w:del w:id="1611" w:author="dani" w:date="2022-01-24T18:30:00Z"/>
                <w:color w:val="000000"/>
                <w:sz w:val="18"/>
                <w:szCs w:val="22"/>
              </w:rPr>
            </w:pPr>
            <w:del w:id="1612" w:author="dani" w:date="2022-01-24T18:30:00Z">
              <w:r>
                <w:rPr>
                  <w:color w:val="000000"/>
                  <w:sz w:val="18"/>
                  <w:szCs w:val="22"/>
                </w:rPr>
                <w:delText>-0.109*</w:delText>
              </w:r>
            </w:del>
          </w:p>
        </w:tc>
      </w:tr>
      <w:tr w:rsidR="006148EE" w14:paraId="32672991" w14:textId="77777777">
        <w:trPr>
          <w:gridAfter w:val="1"/>
          <w:wAfter w:w="49" w:type="dxa"/>
          <w:del w:id="1613" w:author="dani" w:date="2022-01-24T18:30:00Z"/>
        </w:trPr>
        <w:tc>
          <w:tcPr>
            <w:tcW w:w="142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052FFDC" w14:textId="77777777" w:rsidR="006148EE" w:rsidRPr="00667E9F" w:rsidRDefault="00720711">
            <w:pPr>
              <w:rPr>
                <w:del w:id="1614" w:author="dani" w:date="2022-01-24T18:30:00Z"/>
                <w:color w:val="000000"/>
                <w:sz w:val="18"/>
                <w:szCs w:val="18"/>
                <w:lang w:val="en-US" w:eastAsia="es-ES"/>
                <w:rPrChange w:id="1615" w:author="dani" w:date="2022-02-02T11:53:00Z">
                  <w:rPr>
                    <w:del w:id="1616" w:author="dani" w:date="2022-01-24T18:30:00Z"/>
                    <w:color w:val="000000"/>
                    <w:sz w:val="18"/>
                    <w:szCs w:val="18"/>
                    <w:lang w:val="es-ES" w:eastAsia="es-ES"/>
                  </w:rPr>
                </w:rPrChange>
              </w:rPr>
            </w:pPr>
            <w:del w:id="1617" w:author="dani" w:date="2022-01-24T18:30:00Z">
              <w:r w:rsidRPr="00667E9F">
                <w:rPr>
                  <w:color w:val="000000"/>
                  <w:sz w:val="18"/>
                  <w:szCs w:val="18"/>
                  <w:lang w:val="en-US" w:eastAsia="es-ES"/>
                  <w:rPrChange w:id="1618" w:author="dani" w:date="2022-02-02T11:53:00Z">
                    <w:rPr>
                      <w:color w:val="000000"/>
                      <w:sz w:val="18"/>
                      <w:szCs w:val="18"/>
                      <w:lang w:val="es-ES" w:eastAsia="es-ES"/>
                    </w:rPr>
                  </w:rPrChange>
                </w:rPr>
                <w:delText>Dummy 2008</w:delText>
              </w:r>
            </w:del>
          </w:p>
        </w:tc>
        <w:tc>
          <w:tcPr>
            <w:tcW w:w="1128"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B2E6A32" w14:textId="77777777" w:rsidR="006148EE" w:rsidRDefault="00720711">
            <w:pPr>
              <w:jc w:val="center"/>
              <w:rPr>
                <w:del w:id="1619" w:author="dani" w:date="2022-01-24T18:30:00Z"/>
                <w:color w:val="000000"/>
                <w:sz w:val="18"/>
                <w:szCs w:val="22"/>
              </w:rPr>
            </w:pPr>
            <w:del w:id="1620" w:author="dani" w:date="2022-01-24T18:30:00Z">
              <w:r>
                <w:rPr>
                  <w:color w:val="000000"/>
                  <w:sz w:val="18"/>
                  <w:szCs w:val="22"/>
                </w:rPr>
                <w:delText>0.014*</w:delText>
              </w:r>
            </w:del>
          </w:p>
        </w:tc>
        <w:tc>
          <w:tcPr>
            <w:tcW w:w="1134"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EACE0BF" w14:textId="77777777" w:rsidR="006148EE" w:rsidRDefault="00720711">
            <w:pPr>
              <w:jc w:val="center"/>
              <w:rPr>
                <w:del w:id="1621" w:author="dani" w:date="2022-01-24T18:30:00Z"/>
                <w:color w:val="000000"/>
                <w:sz w:val="18"/>
                <w:szCs w:val="22"/>
              </w:rPr>
            </w:pPr>
            <w:del w:id="1622" w:author="dani" w:date="2022-01-24T18:30:00Z">
              <w:r>
                <w:rPr>
                  <w:color w:val="000000"/>
                  <w:sz w:val="18"/>
                  <w:szCs w:val="22"/>
                </w:rPr>
                <w:delText>0.013*</w:delText>
              </w:r>
            </w:del>
          </w:p>
        </w:tc>
        <w:tc>
          <w:tcPr>
            <w:tcW w:w="992"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5936DE65" w14:textId="77777777" w:rsidR="006148EE" w:rsidRDefault="00720711">
            <w:pPr>
              <w:jc w:val="center"/>
              <w:rPr>
                <w:del w:id="1623" w:author="dani" w:date="2022-01-24T18:30:00Z"/>
                <w:color w:val="000000"/>
                <w:sz w:val="18"/>
                <w:szCs w:val="22"/>
              </w:rPr>
            </w:pPr>
            <w:del w:id="1624" w:author="dani" w:date="2022-01-24T18:30:00Z">
              <w:r>
                <w:rPr>
                  <w:color w:val="000000"/>
                  <w:sz w:val="18"/>
                  <w:szCs w:val="22"/>
                </w:rPr>
                <w:delText>0.015*</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28FEAED2" w14:textId="77777777" w:rsidR="006148EE" w:rsidRPr="00667E9F" w:rsidRDefault="00720711">
            <w:pPr>
              <w:jc w:val="center"/>
              <w:rPr>
                <w:del w:id="1625" w:author="dani" w:date="2022-01-24T18:30:00Z"/>
                <w:color w:val="000000"/>
                <w:sz w:val="18"/>
                <w:szCs w:val="18"/>
                <w:lang w:val="en-US" w:eastAsia="es-ES"/>
                <w:rPrChange w:id="1626" w:author="dani" w:date="2022-02-02T11:53:00Z">
                  <w:rPr>
                    <w:del w:id="1627" w:author="dani" w:date="2022-01-24T18:30:00Z"/>
                    <w:color w:val="000000"/>
                    <w:sz w:val="18"/>
                    <w:szCs w:val="18"/>
                    <w:lang w:val="es-ES" w:eastAsia="es-ES"/>
                  </w:rPr>
                </w:rPrChange>
              </w:rPr>
            </w:pPr>
            <w:del w:id="1628" w:author="dani" w:date="2022-01-24T18:30:00Z">
              <w:r>
                <w:rPr>
                  <w:color w:val="000000"/>
                  <w:sz w:val="18"/>
                  <w:szCs w:val="22"/>
                </w:rPr>
                <w:delText>0.012*</w:delText>
              </w:r>
            </w:del>
          </w:p>
        </w:tc>
        <w:tc>
          <w:tcPr>
            <w:tcW w:w="1276"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4D8577DE" w14:textId="77777777" w:rsidR="006148EE" w:rsidRDefault="00720711">
            <w:pPr>
              <w:jc w:val="center"/>
              <w:rPr>
                <w:del w:id="1629" w:author="dani" w:date="2022-01-24T18:30:00Z"/>
                <w:color w:val="000000"/>
                <w:sz w:val="18"/>
                <w:szCs w:val="22"/>
              </w:rPr>
            </w:pPr>
            <w:del w:id="1630" w:author="dani" w:date="2022-01-24T18:30:00Z">
              <w:r>
                <w:rPr>
                  <w:color w:val="000000"/>
                  <w:sz w:val="18"/>
                  <w:szCs w:val="22"/>
                </w:rPr>
                <w:delText>0.012*</w:delText>
              </w:r>
            </w:del>
          </w:p>
        </w:tc>
        <w:tc>
          <w:tcPr>
            <w:tcW w:w="1417" w:type="dxa"/>
            <w:tcBorders>
              <w:top w:val="nil"/>
              <w:left w:val="nil"/>
              <w:bottom w:val="nil"/>
              <w:right w:val="nil"/>
              <w:tl2br w:val="nil"/>
              <w:tr2bl w:val="nil"/>
            </w:tcBorders>
            <w:shd w:val="clear" w:color="auto" w:fill="auto"/>
            <w:tcMar>
              <w:top w:w="0" w:type="dxa"/>
              <w:left w:w="70" w:type="dxa"/>
              <w:bottom w:w="0" w:type="dxa"/>
              <w:right w:w="70" w:type="dxa"/>
            </w:tcMar>
            <w:vAlign w:val="center"/>
          </w:tcPr>
          <w:p w14:paraId="145467BA" w14:textId="77777777" w:rsidR="006148EE" w:rsidRPr="00667E9F" w:rsidRDefault="00720711">
            <w:pPr>
              <w:jc w:val="center"/>
              <w:rPr>
                <w:del w:id="1631" w:author="dani" w:date="2022-01-24T18:30:00Z"/>
                <w:color w:val="000000"/>
                <w:sz w:val="18"/>
                <w:szCs w:val="18"/>
                <w:lang w:val="en-US" w:eastAsia="es-ES"/>
                <w:rPrChange w:id="1632" w:author="dani" w:date="2022-02-02T11:53:00Z">
                  <w:rPr>
                    <w:del w:id="1633" w:author="dani" w:date="2022-01-24T18:30:00Z"/>
                    <w:color w:val="000000"/>
                    <w:sz w:val="18"/>
                    <w:szCs w:val="18"/>
                    <w:lang w:val="es-ES" w:eastAsia="es-ES"/>
                  </w:rPr>
                </w:rPrChange>
              </w:rPr>
            </w:pPr>
            <w:del w:id="1634" w:author="dani" w:date="2022-01-24T18:30:00Z">
              <w:r>
                <w:rPr>
                  <w:color w:val="000000"/>
                  <w:sz w:val="18"/>
                  <w:szCs w:val="22"/>
                </w:rPr>
                <w:delText>-0.119*</w:delText>
              </w:r>
            </w:del>
          </w:p>
        </w:tc>
        <w:tc>
          <w:tcPr>
            <w:tcW w:w="1191" w:type="dxa"/>
            <w:gridSpan w:val="2"/>
            <w:tcBorders>
              <w:top w:val="nil"/>
              <w:left w:val="nil"/>
              <w:bottom w:val="nil"/>
              <w:right w:val="nil"/>
              <w:tl2br w:val="nil"/>
              <w:tr2bl w:val="nil"/>
            </w:tcBorders>
            <w:shd w:val="clear" w:color="auto" w:fill="auto"/>
            <w:tcMar>
              <w:top w:w="0" w:type="dxa"/>
              <w:left w:w="70" w:type="dxa"/>
              <w:bottom w:w="0" w:type="dxa"/>
              <w:right w:w="70" w:type="dxa"/>
            </w:tcMar>
            <w:vAlign w:val="center"/>
          </w:tcPr>
          <w:p w14:paraId="051C0984" w14:textId="77777777" w:rsidR="006148EE" w:rsidRPr="00667E9F" w:rsidRDefault="00720711">
            <w:pPr>
              <w:jc w:val="center"/>
              <w:rPr>
                <w:del w:id="1635" w:author="dani" w:date="2022-01-24T18:30:00Z"/>
                <w:color w:val="000000"/>
                <w:sz w:val="18"/>
                <w:szCs w:val="18"/>
                <w:lang w:val="en-US" w:eastAsia="es-ES"/>
                <w:rPrChange w:id="1636" w:author="dani" w:date="2022-02-02T11:53:00Z">
                  <w:rPr>
                    <w:del w:id="1637" w:author="dani" w:date="2022-01-24T18:30:00Z"/>
                    <w:color w:val="000000"/>
                    <w:sz w:val="18"/>
                    <w:szCs w:val="18"/>
                    <w:lang w:val="es-ES" w:eastAsia="es-ES"/>
                  </w:rPr>
                </w:rPrChange>
              </w:rPr>
            </w:pPr>
            <w:del w:id="1638" w:author="dani" w:date="2022-01-24T18:30:00Z">
              <w:r>
                <w:rPr>
                  <w:color w:val="000000"/>
                  <w:sz w:val="18"/>
                  <w:szCs w:val="22"/>
                </w:rPr>
                <w:delText>-0.002</w:delText>
              </w:r>
            </w:del>
          </w:p>
        </w:tc>
        <w:tc>
          <w:tcPr>
            <w:tcW w:w="1240" w:type="dxa"/>
            <w:gridSpan w:val="3"/>
            <w:tcBorders>
              <w:top w:val="nil"/>
              <w:left w:val="nil"/>
              <w:bottom w:val="nil"/>
              <w:right w:val="nil"/>
              <w:tl2br w:val="nil"/>
              <w:tr2bl w:val="nil"/>
            </w:tcBorders>
            <w:shd w:val="clear" w:color="auto" w:fill="auto"/>
            <w:tcMar>
              <w:top w:w="0" w:type="dxa"/>
              <w:left w:w="70" w:type="dxa"/>
              <w:bottom w:w="0" w:type="dxa"/>
              <w:right w:w="70" w:type="dxa"/>
            </w:tcMar>
            <w:vAlign w:val="center"/>
          </w:tcPr>
          <w:p w14:paraId="1FA5B03F" w14:textId="77777777" w:rsidR="006148EE" w:rsidRDefault="00720711">
            <w:pPr>
              <w:jc w:val="center"/>
              <w:rPr>
                <w:del w:id="1639" w:author="dani" w:date="2022-01-24T18:30:00Z"/>
                <w:color w:val="000000"/>
                <w:sz w:val="18"/>
                <w:szCs w:val="22"/>
              </w:rPr>
            </w:pPr>
            <w:del w:id="1640" w:author="dani" w:date="2022-01-24T18:30:00Z">
              <w:r>
                <w:rPr>
                  <w:color w:val="000000"/>
                  <w:sz w:val="18"/>
                  <w:szCs w:val="22"/>
                </w:rPr>
                <w:delText>0.014**</w:delText>
              </w:r>
            </w:del>
          </w:p>
        </w:tc>
      </w:tr>
      <w:tr w:rsidR="006148EE" w14:paraId="444F10E0" w14:textId="77777777">
        <w:trPr>
          <w:gridAfter w:val="1"/>
          <w:wAfter w:w="49" w:type="dxa"/>
          <w:del w:id="1641" w:author="dani" w:date="2022-01-24T18:30:00Z"/>
        </w:trPr>
        <w:tc>
          <w:tcPr>
            <w:tcW w:w="142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AB280DC" w14:textId="77777777" w:rsidR="006148EE" w:rsidRPr="00667E9F" w:rsidRDefault="00720711">
            <w:pPr>
              <w:rPr>
                <w:del w:id="1642" w:author="dani" w:date="2022-01-24T18:30:00Z"/>
                <w:b/>
                <w:color w:val="000000"/>
                <w:sz w:val="18"/>
                <w:szCs w:val="18"/>
                <w:lang w:val="en-US" w:eastAsia="es-ES"/>
                <w:rPrChange w:id="1643" w:author="dani" w:date="2022-02-02T11:53:00Z">
                  <w:rPr>
                    <w:del w:id="1644" w:author="dani" w:date="2022-01-24T18:30:00Z"/>
                    <w:b/>
                    <w:color w:val="000000"/>
                    <w:sz w:val="18"/>
                    <w:szCs w:val="18"/>
                    <w:lang w:val="es-ES" w:eastAsia="es-ES"/>
                  </w:rPr>
                </w:rPrChange>
              </w:rPr>
            </w:pPr>
            <w:del w:id="1645" w:author="dani" w:date="2022-01-24T18:30:00Z">
              <w:r w:rsidRPr="00667E9F">
                <w:rPr>
                  <w:b/>
                  <w:color w:val="000000"/>
                  <w:sz w:val="18"/>
                  <w:szCs w:val="18"/>
                  <w:lang w:val="en-US" w:eastAsia="es-ES"/>
                  <w:rPrChange w:id="1646" w:author="dani" w:date="2022-02-02T11:53:00Z">
                    <w:rPr>
                      <w:b/>
                      <w:color w:val="000000"/>
                      <w:sz w:val="18"/>
                      <w:szCs w:val="18"/>
                      <w:lang w:val="es-ES" w:eastAsia="es-ES"/>
                    </w:rPr>
                  </w:rPrChange>
                </w:rPr>
                <w:delText>R-squared</w:delText>
              </w:r>
            </w:del>
          </w:p>
        </w:tc>
        <w:tc>
          <w:tcPr>
            <w:tcW w:w="1128"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D0641F3" w14:textId="77777777" w:rsidR="006148EE" w:rsidRDefault="00720711">
            <w:pPr>
              <w:jc w:val="center"/>
              <w:rPr>
                <w:del w:id="1647" w:author="dani" w:date="2022-01-24T18:30:00Z"/>
                <w:b/>
                <w:bCs/>
                <w:color w:val="000000"/>
                <w:sz w:val="18"/>
                <w:szCs w:val="18"/>
              </w:rPr>
            </w:pPr>
            <w:del w:id="1648" w:author="dani" w:date="2022-01-24T18:30:00Z">
              <w:r>
                <w:rPr>
                  <w:b/>
                  <w:bCs/>
                  <w:color w:val="000000"/>
                  <w:sz w:val="18"/>
                  <w:szCs w:val="18"/>
                </w:rPr>
                <w:delText>0.53</w:delText>
              </w:r>
            </w:del>
          </w:p>
        </w:tc>
        <w:tc>
          <w:tcPr>
            <w:tcW w:w="1134"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241CF2CD" w14:textId="77777777" w:rsidR="006148EE" w:rsidRDefault="00720711">
            <w:pPr>
              <w:jc w:val="center"/>
              <w:rPr>
                <w:del w:id="1649" w:author="dani" w:date="2022-01-24T18:30:00Z"/>
                <w:b/>
                <w:bCs/>
                <w:color w:val="000000"/>
                <w:sz w:val="18"/>
                <w:szCs w:val="18"/>
              </w:rPr>
            </w:pPr>
            <w:del w:id="1650" w:author="dani" w:date="2022-01-24T18:30:00Z">
              <w:r>
                <w:rPr>
                  <w:b/>
                  <w:bCs/>
                  <w:color w:val="000000"/>
                  <w:sz w:val="18"/>
                  <w:szCs w:val="18"/>
                </w:rPr>
                <w:delText>0.53</w:delText>
              </w:r>
            </w:del>
          </w:p>
        </w:tc>
        <w:tc>
          <w:tcPr>
            <w:tcW w:w="992"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59B6F21" w14:textId="77777777" w:rsidR="006148EE" w:rsidRDefault="00720711">
            <w:pPr>
              <w:jc w:val="center"/>
              <w:rPr>
                <w:del w:id="1651" w:author="dani" w:date="2022-01-24T18:30:00Z"/>
                <w:b/>
                <w:bCs/>
                <w:color w:val="000000"/>
                <w:sz w:val="18"/>
                <w:szCs w:val="18"/>
              </w:rPr>
            </w:pPr>
            <w:del w:id="1652" w:author="dani" w:date="2022-01-24T18:30:00Z">
              <w:r>
                <w:rPr>
                  <w:b/>
                  <w:bCs/>
                  <w:color w:val="000000"/>
                  <w:sz w:val="18"/>
                  <w:szCs w:val="18"/>
                </w:rPr>
                <w:delText>0.54</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3702F17F" w14:textId="77777777" w:rsidR="006148EE" w:rsidRPr="00667E9F" w:rsidRDefault="00720711">
            <w:pPr>
              <w:jc w:val="center"/>
              <w:rPr>
                <w:del w:id="1653" w:author="dani" w:date="2022-01-24T18:30:00Z"/>
                <w:b/>
                <w:color w:val="000000"/>
                <w:sz w:val="18"/>
                <w:szCs w:val="18"/>
                <w:lang w:val="en-US" w:eastAsia="es-ES"/>
                <w:rPrChange w:id="1654" w:author="dani" w:date="2022-02-02T11:53:00Z">
                  <w:rPr>
                    <w:del w:id="1655" w:author="dani" w:date="2022-01-24T18:30:00Z"/>
                    <w:b/>
                    <w:color w:val="000000"/>
                    <w:sz w:val="18"/>
                    <w:szCs w:val="18"/>
                    <w:lang w:val="es-ES" w:eastAsia="es-ES"/>
                  </w:rPr>
                </w:rPrChange>
              </w:rPr>
            </w:pPr>
            <w:del w:id="1656" w:author="dani" w:date="2022-01-24T18:30:00Z">
              <w:r>
                <w:rPr>
                  <w:b/>
                  <w:bCs/>
                  <w:color w:val="000000"/>
                  <w:sz w:val="18"/>
                  <w:szCs w:val="18"/>
                </w:rPr>
                <w:delText>0.52</w:delText>
              </w:r>
            </w:del>
          </w:p>
        </w:tc>
        <w:tc>
          <w:tcPr>
            <w:tcW w:w="1276"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06F76AEF" w14:textId="77777777" w:rsidR="006148EE" w:rsidRDefault="00720711">
            <w:pPr>
              <w:jc w:val="center"/>
              <w:rPr>
                <w:del w:id="1657" w:author="dani" w:date="2022-01-24T18:30:00Z"/>
                <w:b/>
                <w:bCs/>
                <w:color w:val="000000"/>
                <w:sz w:val="18"/>
                <w:szCs w:val="18"/>
              </w:rPr>
            </w:pPr>
            <w:del w:id="1658" w:author="dani" w:date="2022-01-24T18:30:00Z">
              <w:r>
                <w:rPr>
                  <w:b/>
                  <w:bCs/>
                  <w:color w:val="000000"/>
                  <w:sz w:val="18"/>
                  <w:szCs w:val="18"/>
                </w:rPr>
                <w:delText>0.53</w:delText>
              </w:r>
            </w:del>
          </w:p>
        </w:tc>
        <w:tc>
          <w:tcPr>
            <w:tcW w:w="1417" w:type="dxa"/>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5CCE0579" w14:textId="77777777" w:rsidR="006148EE" w:rsidRPr="00667E9F" w:rsidRDefault="00720711">
            <w:pPr>
              <w:jc w:val="center"/>
              <w:rPr>
                <w:del w:id="1659" w:author="dani" w:date="2022-01-24T18:30:00Z"/>
                <w:b/>
                <w:color w:val="000000"/>
                <w:sz w:val="18"/>
                <w:szCs w:val="18"/>
                <w:lang w:val="en-US" w:eastAsia="es-ES"/>
                <w:rPrChange w:id="1660" w:author="dani" w:date="2022-02-02T11:53:00Z">
                  <w:rPr>
                    <w:del w:id="1661" w:author="dani" w:date="2022-01-24T18:30:00Z"/>
                    <w:b/>
                    <w:color w:val="000000"/>
                    <w:sz w:val="18"/>
                    <w:szCs w:val="18"/>
                    <w:lang w:val="es-ES" w:eastAsia="es-ES"/>
                  </w:rPr>
                </w:rPrChange>
              </w:rPr>
            </w:pPr>
            <w:del w:id="1662" w:author="dani" w:date="2022-01-24T18:30:00Z">
              <w:r>
                <w:rPr>
                  <w:b/>
                  <w:bCs/>
                  <w:color w:val="000000"/>
                  <w:sz w:val="18"/>
                  <w:szCs w:val="18"/>
                </w:rPr>
                <w:delText>0.60</w:delText>
              </w:r>
            </w:del>
          </w:p>
        </w:tc>
        <w:tc>
          <w:tcPr>
            <w:tcW w:w="1191" w:type="dxa"/>
            <w:gridSpan w:val="2"/>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66B4EB11" w14:textId="77777777" w:rsidR="006148EE" w:rsidRPr="00667E9F" w:rsidRDefault="00720711">
            <w:pPr>
              <w:jc w:val="center"/>
              <w:rPr>
                <w:del w:id="1663" w:author="dani" w:date="2022-01-24T18:30:00Z"/>
                <w:b/>
                <w:color w:val="000000"/>
                <w:sz w:val="18"/>
                <w:szCs w:val="18"/>
                <w:lang w:val="en-US" w:eastAsia="es-ES"/>
                <w:rPrChange w:id="1664" w:author="dani" w:date="2022-02-02T11:53:00Z">
                  <w:rPr>
                    <w:del w:id="1665" w:author="dani" w:date="2022-01-24T18:30:00Z"/>
                    <w:b/>
                    <w:color w:val="000000"/>
                    <w:sz w:val="18"/>
                    <w:szCs w:val="18"/>
                    <w:lang w:val="es-ES" w:eastAsia="es-ES"/>
                  </w:rPr>
                </w:rPrChange>
              </w:rPr>
            </w:pPr>
            <w:del w:id="1666" w:author="dani" w:date="2022-01-24T18:30:00Z">
              <w:r>
                <w:rPr>
                  <w:b/>
                  <w:bCs/>
                  <w:color w:val="000000"/>
                  <w:sz w:val="18"/>
                  <w:szCs w:val="18"/>
                </w:rPr>
                <w:delText>0.73</w:delText>
              </w:r>
            </w:del>
          </w:p>
        </w:tc>
        <w:tc>
          <w:tcPr>
            <w:tcW w:w="1240" w:type="dxa"/>
            <w:gridSpan w:val="3"/>
            <w:tcBorders>
              <w:top w:val="single" w:sz="4" w:space="0" w:color="000000"/>
              <w:left w:val="nil"/>
              <w:bottom w:val="single" w:sz="4" w:space="0" w:color="000000"/>
              <w:right w:val="nil"/>
              <w:tl2br w:val="nil"/>
              <w:tr2bl w:val="nil"/>
            </w:tcBorders>
            <w:shd w:val="clear" w:color="auto" w:fill="auto"/>
            <w:tcMar>
              <w:top w:w="0" w:type="dxa"/>
              <w:left w:w="70" w:type="dxa"/>
              <w:bottom w:w="0" w:type="dxa"/>
              <w:right w:w="70" w:type="dxa"/>
            </w:tcMar>
            <w:vAlign w:val="center"/>
          </w:tcPr>
          <w:p w14:paraId="45AACB89" w14:textId="77777777" w:rsidR="006148EE" w:rsidRDefault="00720711">
            <w:pPr>
              <w:jc w:val="center"/>
              <w:rPr>
                <w:del w:id="1667" w:author="dani" w:date="2022-01-24T18:30:00Z"/>
                <w:b/>
                <w:bCs/>
                <w:color w:val="000000"/>
                <w:sz w:val="18"/>
                <w:szCs w:val="18"/>
              </w:rPr>
            </w:pPr>
            <w:del w:id="1668" w:author="dani" w:date="2022-01-24T18:30:00Z">
              <w:r>
                <w:rPr>
                  <w:b/>
                  <w:bCs/>
                  <w:color w:val="000000"/>
                  <w:sz w:val="18"/>
                  <w:szCs w:val="18"/>
                </w:rPr>
                <w:delText>0.51</w:delText>
              </w:r>
            </w:del>
          </w:p>
        </w:tc>
      </w:tr>
    </w:tbl>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Textoindependiente"/>
        <w:spacing w:line="307" w:lineRule="auto"/>
        <w:ind w:right="157"/>
        <w:jc w:val="both"/>
      </w:pPr>
    </w:p>
    <w:p w14:paraId="792CF410" w14:textId="77777777" w:rsidR="006148EE" w:rsidRDefault="00720711">
      <w:pPr>
        <w:pStyle w:val="Textoindependiente"/>
        <w:spacing w:line="307" w:lineRule="auto"/>
        <w:ind w:right="150"/>
        <w:jc w:val="both"/>
        <w:outlineLvl w:val="1"/>
        <w:rPr>
          <w:b/>
          <w:sz w:val="28"/>
        </w:rPr>
      </w:pPr>
      <w:r>
        <w:rPr>
          <w:b/>
          <w:sz w:val="28"/>
        </w:rPr>
        <w:t xml:space="preserve">4.3. </w:t>
      </w:r>
      <w:commentRangeStart w:id="1669"/>
      <w:r>
        <w:rPr>
          <w:b/>
          <w:sz w:val="28"/>
        </w:rPr>
        <w:t>Heterogeneous dynamics</w:t>
      </w:r>
      <w:commentRangeEnd w:id="1669"/>
      <w:r>
        <w:commentReference w:id="1669"/>
      </w:r>
    </w:p>
    <w:p w14:paraId="4C9C0691" w14:textId="77777777" w:rsidR="006148EE" w:rsidRDefault="00720711">
      <w:pPr>
        <w:pStyle w:val="Textoindependiente"/>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670" w:author="dani" w:date="2022-01-24T18:30:00Z">
        <w:r>
          <w:delText>statistical</w:delText>
        </w:r>
      </w:del>
      <w:ins w:id="1671" w:author="dani" w:date="2022-01-24T18:30:00Z">
        <w:r>
          <w:t>statistically</w:t>
        </w:r>
      </w:ins>
      <w:r>
        <w:t xml:space="preserve"> significant in the previous point.</w:t>
      </w:r>
    </w:p>
    <w:p w14:paraId="18B4D327" w14:textId="77777777" w:rsidR="006148EE" w:rsidRDefault="00720711">
      <w:pPr>
        <w:pStyle w:val="Textoindependiente"/>
        <w:spacing w:line="307" w:lineRule="auto"/>
        <w:ind w:right="150"/>
        <w:jc w:val="both"/>
      </w:pPr>
      <w:r>
        <w:t xml:space="preserve">We now present the IRF impulses of our main variables (fiscal and labour variables) for the full sample and the two sub-samples. Figure 5 reports the median responses of Gini net income among the 23 countries in the sample over a </w:t>
      </w:r>
      <w:del w:id="1672" w:author="dani" w:date="2022-01-24T18:30:00Z">
        <w:r>
          <w:delText>10</w:delText>
        </w:r>
      </w:del>
      <w:ins w:id="1673" w:author="dani" w:date="2022-01-24T18:30:00Z">
        <w:r>
          <w:t>5</w:t>
        </w:r>
      </w:ins>
      <w:r>
        <w:t xml:space="preserve">-year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pPr>
        <w:pStyle w:val="Textoindependiente"/>
        <w:spacing w:line="307" w:lineRule="auto"/>
        <w:ind w:right="150"/>
        <w:jc w:val="both"/>
      </w:pPr>
    </w:p>
    <w:p w14:paraId="04E88E3F" w14:textId="77777777" w:rsidR="006148EE" w:rsidRDefault="00720711">
      <w:pPr>
        <w:pStyle w:val="Textoindependiente"/>
        <w:spacing w:line="307" w:lineRule="auto"/>
        <w:ind w:right="150"/>
        <w:jc w:val="both"/>
        <w:rPr>
          <w:b/>
        </w:rPr>
      </w:pPr>
      <w:r>
        <w:rPr>
          <w:b/>
        </w:rPr>
        <w:t>Figure 5. Composite response of Gini net income by sub-sample</w:t>
      </w:r>
    </w:p>
    <w:p w14:paraId="68A5B544" w14:textId="77777777" w:rsidR="006148EE" w:rsidRDefault="00720711">
      <w:pPr>
        <w:pStyle w:val="Textoindependiente"/>
        <w:spacing w:after="0" w:line="307" w:lineRule="auto"/>
        <w:ind w:right="150"/>
        <w:jc w:val="center"/>
      </w:pPr>
      <w:del w:id="1674" w:author="dani" w:date="2022-01-24T18:30:00Z">
        <w:r>
          <w:rPr>
            <w:noProof/>
          </w:rPr>
          <w:lastRenderedPageBreak/>
          <w:drawing>
            <wp:inline distT="0" distB="0" distL="0" distR="0" wp14:anchorId="2DB2540D" wp14:editId="2D4F52E3">
              <wp:extent cx="5971540" cy="525018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C:\Users\Dani\Desktop\N+pre\g12.jp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vCQAAEwgAAAAAAAAAAAAAAAAAAAoAAAACAAAAAEAAAABAAAA"/>
                          </a:ext>
                        </a:extLst>
                      </pic:cNvPicPr>
                    </pic:nvPicPr>
                    <pic:blipFill>
                      <a:blip r:embed="rId17"/>
                      <a:stretch>
                        <a:fillRect/>
                      </a:stretch>
                    </pic:blipFill>
                    <pic:spPr>
                      <a:xfrm>
                        <a:off x="0" y="0"/>
                        <a:ext cx="5971540" cy="5250180"/>
                      </a:xfrm>
                      <a:prstGeom prst="rect">
                        <a:avLst/>
                      </a:prstGeom>
                      <a:noFill/>
                      <a:ln w="12700">
                        <a:noFill/>
                      </a:ln>
                    </pic:spPr>
                  </pic:pic>
                </a:graphicData>
              </a:graphic>
            </wp:inline>
          </w:drawing>
        </w:r>
      </w:del>
    </w:p>
    <w:p w14:paraId="3827DC41" w14:textId="77777777" w:rsidR="006148EE" w:rsidRDefault="00720711">
      <w:pPr>
        <w:pStyle w:val="Textoindependiente"/>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Textoindependiente"/>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675"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Textoindependiente"/>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w:t>
      </w:r>
      <w:r>
        <w:lastRenderedPageBreak/>
        <w:t xml:space="preserve">However, there is a reverse effect in the 4th year: we assume that higher income taxes eventually hurt redistribution in the long-term. </w:t>
      </w:r>
    </w:p>
    <w:p w14:paraId="2D03AA89" w14:textId="77777777" w:rsidR="006148EE" w:rsidRDefault="00720711">
      <w:pPr>
        <w:pStyle w:val="Textoindependiente"/>
        <w:spacing w:line="307" w:lineRule="auto"/>
        <w:ind w:right="150"/>
        <w:jc w:val="both"/>
        <w:rPr>
          <w:b/>
        </w:rPr>
      </w:pPr>
      <w:r>
        <w:rPr>
          <w:b/>
        </w:rPr>
        <w:t>Figure 6. Composite response of Gini net income by sub-sample</w:t>
      </w:r>
    </w:p>
    <w:p w14:paraId="00B2038B" w14:textId="77777777" w:rsidR="006148EE" w:rsidRDefault="00720711">
      <w:pPr>
        <w:pStyle w:val="Textoindependiente"/>
        <w:spacing w:line="307" w:lineRule="auto"/>
        <w:ind w:right="150"/>
        <w:jc w:val="center"/>
      </w:pPr>
      <w:del w:id="1676" w:author="dani" w:date="2022-01-24T18:30:00Z">
        <w:r>
          <w:rPr>
            <w:noProof/>
          </w:rPr>
          <w:drawing>
            <wp:inline distT="0" distB="0" distL="0" distR="0" wp14:anchorId="572B91F9" wp14:editId="3D8BF08C">
              <wp:extent cx="6147435" cy="4994910"/>
              <wp:effectExtent l="0" t="0" r="0"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C:\Users\Dani\Desktop\N+pre\g2.jp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B6AAAAAAAAAAAAAAAAAAAAAAAAAAAAAAAAAAAAAAAAAAAAAA0SUAALoeAAAAAAAAAAAAAAAAAAAoAAAACAAAAAEAAAABAAAA"/>
                          </a:ext>
                        </a:extLst>
                      </pic:cNvPicPr>
                    </pic:nvPicPr>
                    <pic:blipFill>
                      <a:blip r:embed="rId18"/>
                      <a:stretch>
                        <a:fillRect/>
                      </a:stretch>
                    </pic:blipFill>
                    <pic:spPr>
                      <a:xfrm>
                        <a:off x="0" y="0"/>
                        <a:ext cx="6147435" cy="4994910"/>
                      </a:xfrm>
                      <a:prstGeom prst="rect">
                        <a:avLst/>
                      </a:prstGeom>
                      <a:noFill/>
                      <a:ln w="12700">
                        <a:noFill/>
                      </a:ln>
                    </pic:spPr>
                  </pic:pic>
                </a:graphicData>
              </a:graphic>
            </wp:inline>
          </w:drawing>
        </w:r>
      </w:del>
    </w:p>
    <w:p w14:paraId="483EA0B2" w14:textId="77777777" w:rsidR="006148EE" w:rsidRDefault="00720711">
      <w:pPr>
        <w:pStyle w:val="Textoindependiente"/>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Textoindependiente"/>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Textoindependiente"/>
        <w:spacing w:line="307" w:lineRule="auto"/>
        <w:ind w:right="157"/>
        <w:jc w:val="both"/>
      </w:pPr>
      <w:r>
        <w:lastRenderedPageBreak/>
        <w:t>While looking at the median response to shocks in minimum wages, it shows a lesser impact than income tax progressivity, and it takes almost 4 years to vanish. Interestingly, the effect of 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Textoindependiente"/>
        <w:spacing w:line="307" w:lineRule="auto"/>
        <w:ind w:right="157"/>
        <w:jc w:val="both"/>
      </w:pPr>
    </w:p>
    <w:p w14:paraId="0192E9BF" w14:textId="77777777" w:rsidR="006148EE" w:rsidRDefault="00720711" w:rsidP="00215E0B">
      <w:pPr>
        <w:pStyle w:val="Prrafodelista"/>
        <w:numPr>
          <w:ilvl w:val="0"/>
          <w:numId w:val="5"/>
        </w:numPr>
        <w:ind w:left="360" w:hanging="360"/>
        <w:rPr>
          <w:rFonts w:ascii="Times New Roman" w:hAnsi="Times New Roman"/>
          <w:b/>
          <w:sz w:val="28"/>
          <w:szCs w:val="28"/>
        </w:rPr>
        <w:pPrChange w:id="1677" w:author="dani" w:date="2022-02-15T17:03:00Z">
          <w:pPr>
            <w:pStyle w:val="Prrafodelista"/>
            <w:numPr>
              <w:numId w:val="3"/>
            </w:numPr>
            <w:ind w:left="360" w:hanging="360"/>
          </w:pPr>
        </w:pPrChange>
      </w:pPr>
      <w:bookmarkStart w:id="1678" w:name="_bookmark12"/>
      <w:bookmarkEnd w:id="1678"/>
      <w:r>
        <w:rPr>
          <w:rFonts w:ascii="Times New Roman" w:hAnsi="Times New Roman"/>
          <w:b/>
          <w:sz w:val="28"/>
          <w:szCs w:val="28"/>
        </w:rPr>
        <w:t xml:space="preserve">Conclusions  </w:t>
      </w:r>
    </w:p>
    <w:p w14:paraId="7C1DEF64" w14:textId="77777777" w:rsidR="006148EE" w:rsidRDefault="006148EE">
      <w:pPr>
        <w:pStyle w:val="Prrafodelista"/>
        <w:ind w:left="360"/>
        <w:rPr>
          <w:b/>
          <w:sz w:val="28"/>
          <w:szCs w:val="28"/>
        </w:rPr>
      </w:pPr>
    </w:p>
    <w:p w14:paraId="2375D993" w14:textId="77777777" w:rsidR="006148EE" w:rsidRDefault="00720711">
      <w:pPr>
        <w:pStyle w:val="Textoindependiente"/>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679" w:author="Daniel H." w:date="2019-05-28T16:18:00Z">
        <w:r>
          <w:t>in the developed world</w:t>
        </w:r>
      </w:ins>
      <w:r>
        <w:t xml:space="preserve">. </w:t>
      </w:r>
      <w:ins w:id="1680" w:author="Daniel H." w:date="2019-05-28T16:18:00Z">
        <w:r>
          <w:t>Understanding the determinants of i</w:t>
        </w:r>
      </w:ins>
      <w:del w:id="1681" w:author="Daniel H." w:date="2019-05-28T16:37:00Z">
        <w:r>
          <w:delText>I</w:delText>
        </w:r>
      </w:del>
      <w:r>
        <w:t>nequality</w:t>
      </w:r>
      <w:ins w:id="1682"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Textoindependiente"/>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683"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684"/>
      <w:del w:id="1685" w:author="Daniel H." w:date="2019-05-28T16:37:00Z">
        <w:r>
          <w:rPr>
            <w:spacing w:val="6"/>
          </w:rPr>
          <w:delText>the most</w:delText>
        </w:r>
      </w:del>
      <w:ins w:id="1686" w:author="Daniel H." w:date="2019-05-28T16:18:00Z">
        <w:r>
          <w:rPr>
            <w:spacing w:val="6"/>
          </w:rPr>
          <w:t>an</w:t>
        </w:r>
      </w:ins>
      <w:r>
        <w:rPr>
          <w:spacing w:val="6"/>
        </w:rPr>
        <w:t xml:space="preserve"> </w:t>
      </w:r>
      <w:commentRangeEnd w:id="1684"/>
      <w:r>
        <w:commentReference w:id="1684"/>
      </w:r>
      <w:r>
        <w:rPr>
          <w:spacing w:val="6"/>
        </w:rPr>
        <w:t xml:space="preserve">efficient tool in promoting redistribution. Also direct taxes on income are needed, unless the countries are constrained by high debt-to-GDP ratios. </w:t>
      </w:r>
    </w:p>
    <w:p w14:paraId="609CDFF5" w14:textId="77777777" w:rsidR="006148EE" w:rsidRDefault="00720711">
      <w:pPr>
        <w:pStyle w:val="Textoindependiente"/>
        <w:spacing w:line="307" w:lineRule="auto"/>
        <w:ind w:right="154"/>
        <w:jc w:val="both"/>
        <w:rPr>
          <w:del w:id="1687" w:author="dani" w:date="2022-01-24T18:30:00Z"/>
        </w:rPr>
      </w:pPr>
      <w:r>
        <w:t xml:space="preserve">Additionally, we find that employment protection is correlated with the strength of the relationship between inequality and growth. In particular, a stronger control of employment protection can reduce the negative effect of income </w:t>
      </w:r>
      <w:proofErr w:type="spellStart"/>
      <w:r>
        <w:t>inequality.</w:t>
      </w:r>
    </w:p>
    <w:p w14:paraId="7D48A1A0" w14:textId="77777777" w:rsidR="006148EE" w:rsidRDefault="00720711">
      <w:pPr>
        <w:pStyle w:val="Textoindependiente"/>
        <w:spacing w:line="307" w:lineRule="auto"/>
        <w:ind w:right="154"/>
        <w:jc w:val="both"/>
      </w:pPr>
      <w:r>
        <w:t>Wealth</w:t>
      </w:r>
      <w:proofErr w:type="spellEnd"/>
      <w:r>
        <w:t xml:space="preserve"> inequality is also widening in advanced countries, as briefly explained in Box 1. This is also a complex phenomenon that seems to be partly related to house ownership levels and price developments in real state in the euro area countries. </w:t>
      </w:r>
      <w:del w:id="1688" w:author="Daniel H." w:date="2019-05-28T16:37:00Z">
        <w:r>
          <w:delText>Also</w:delText>
        </w:r>
      </w:del>
      <w:ins w:id="1689" w:author="Daniel H." w:date="2019-05-28T16:18:00Z">
        <w:r>
          <w:t>Similarly</w:t>
        </w:r>
      </w:ins>
      <w:r>
        <w:t xml:space="preserve"> the relationship between real and financial wealth needs further analysis.</w:t>
      </w:r>
    </w:p>
    <w:p w14:paraId="666D7F58" w14:textId="77777777" w:rsidR="006148EE" w:rsidRDefault="00720711">
      <w:pPr>
        <w:pStyle w:val="Textoindependiente"/>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690" w:author="Daniel H." w:date="2019-05-28T16:18:00Z">
        <w:r>
          <w:lastRenderedPageBreak/>
          <w:t xml:space="preserve">inheritance </w:t>
        </w:r>
      </w:ins>
      <w:r>
        <w:t>property</w:t>
      </w:r>
      <w:ins w:id="1691"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Textoindependiente"/>
        <w:spacing w:line="307" w:lineRule="auto"/>
        <w:ind w:right="154"/>
        <w:jc w:val="both"/>
      </w:pPr>
    </w:p>
    <w:p w14:paraId="560043DE" w14:textId="77777777" w:rsidR="006148EE" w:rsidRDefault="006148EE">
      <w:pPr>
        <w:pStyle w:val="Textoindependiente"/>
        <w:spacing w:line="307" w:lineRule="auto"/>
        <w:ind w:right="154"/>
        <w:jc w:val="both"/>
        <w:rPr>
          <w:spacing w:val="6"/>
        </w:rPr>
      </w:pPr>
    </w:p>
    <w:p w14:paraId="633889B7" w14:textId="77777777" w:rsidR="006148EE" w:rsidRDefault="006148EE">
      <w:pPr>
        <w:pStyle w:val="Textoindependiente"/>
        <w:spacing w:line="307" w:lineRule="auto"/>
        <w:ind w:right="154"/>
        <w:jc w:val="both"/>
        <w:rPr>
          <w:spacing w:val="6"/>
        </w:rPr>
      </w:pPr>
    </w:p>
    <w:p w14:paraId="0B082B2B" w14:textId="77777777" w:rsidR="006148EE" w:rsidRDefault="006148EE">
      <w:pPr>
        <w:pStyle w:val="Textoindependiente"/>
        <w:spacing w:line="307" w:lineRule="auto"/>
        <w:ind w:right="154"/>
        <w:jc w:val="both"/>
        <w:rPr>
          <w:spacing w:val="6"/>
        </w:rPr>
      </w:pPr>
    </w:p>
    <w:p w14:paraId="536CC37F" w14:textId="77777777" w:rsidR="006148EE" w:rsidRDefault="006148EE">
      <w:pPr>
        <w:pStyle w:val="Textoindependiente"/>
        <w:spacing w:line="307" w:lineRule="auto"/>
        <w:ind w:right="154"/>
        <w:jc w:val="both"/>
        <w:rPr>
          <w:spacing w:val="6"/>
        </w:rPr>
      </w:pPr>
    </w:p>
    <w:p w14:paraId="0E94C5CB" w14:textId="77777777" w:rsidR="006148EE" w:rsidRDefault="006148EE">
      <w:pPr>
        <w:pStyle w:val="Textoindependiente"/>
        <w:spacing w:line="307" w:lineRule="auto"/>
        <w:ind w:right="154"/>
        <w:jc w:val="both"/>
        <w:rPr>
          <w:spacing w:val="6"/>
        </w:rPr>
      </w:pPr>
    </w:p>
    <w:p w14:paraId="7C74AA60" w14:textId="77777777" w:rsidR="006148EE" w:rsidRDefault="006148EE">
      <w:pPr>
        <w:pStyle w:val="Textoindependiente"/>
        <w:spacing w:line="307" w:lineRule="auto"/>
        <w:ind w:right="154"/>
        <w:jc w:val="both"/>
        <w:rPr>
          <w:spacing w:val="6"/>
        </w:rPr>
      </w:pPr>
    </w:p>
    <w:p w14:paraId="22B91678" w14:textId="77777777" w:rsidR="006148EE" w:rsidRDefault="006148EE">
      <w:pPr>
        <w:pStyle w:val="Textoindependiente"/>
        <w:spacing w:line="307" w:lineRule="auto"/>
        <w:ind w:right="154"/>
        <w:jc w:val="both"/>
        <w:rPr>
          <w:spacing w:val="6"/>
        </w:rPr>
      </w:pPr>
    </w:p>
    <w:p w14:paraId="319FBB28" w14:textId="77777777" w:rsidR="006148EE" w:rsidRDefault="006148EE">
      <w:pPr>
        <w:pStyle w:val="Textoindependiente"/>
        <w:spacing w:line="307" w:lineRule="auto"/>
        <w:ind w:right="154"/>
        <w:jc w:val="both"/>
        <w:rPr>
          <w:spacing w:val="6"/>
        </w:rPr>
      </w:pPr>
    </w:p>
    <w:p w14:paraId="57DBC4E6" w14:textId="77777777" w:rsidR="006148EE" w:rsidRDefault="006148EE">
      <w:pPr>
        <w:pStyle w:val="Textoindependiente"/>
        <w:spacing w:line="307" w:lineRule="auto"/>
        <w:ind w:right="154"/>
        <w:jc w:val="both"/>
        <w:rPr>
          <w:spacing w:val="6"/>
        </w:rPr>
      </w:pPr>
    </w:p>
    <w:p w14:paraId="251D7D74" w14:textId="77777777" w:rsidR="006148EE" w:rsidRDefault="006148EE">
      <w:pPr>
        <w:pStyle w:val="Textoindependiente"/>
        <w:spacing w:line="307" w:lineRule="auto"/>
        <w:ind w:right="154"/>
        <w:jc w:val="both"/>
        <w:rPr>
          <w:spacing w:val="6"/>
        </w:rPr>
      </w:pPr>
    </w:p>
    <w:p w14:paraId="77629312" w14:textId="77777777" w:rsidR="006148EE" w:rsidRDefault="006148EE">
      <w:pPr>
        <w:pStyle w:val="Textoindependiente"/>
        <w:spacing w:line="307" w:lineRule="auto"/>
        <w:ind w:right="154"/>
        <w:jc w:val="both"/>
        <w:rPr>
          <w:spacing w:val="6"/>
        </w:rPr>
      </w:pPr>
    </w:p>
    <w:p w14:paraId="1BB101C4" w14:textId="77777777" w:rsidR="006148EE" w:rsidRDefault="006148EE">
      <w:pPr>
        <w:pStyle w:val="Textoindependiente"/>
        <w:spacing w:line="307" w:lineRule="auto"/>
        <w:ind w:right="154"/>
        <w:jc w:val="both"/>
        <w:rPr>
          <w:spacing w:val="6"/>
        </w:rPr>
      </w:pPr>
    </w:p>
    <w:p w14:paraId="709D8927" w14:textId="77777777" w:rsidR="006148EE" w:rsidRDefault="006148EE">
      <w:pPr>
        <w:pStyle w:val="Textoindependiente"/>
        <w:spacing w:line="307" w:lineRule="auto"/>
        <w:ind w:right="154"/>
        <w:jc w:val="both"/>
        <w:rPr>
          <w:spacing w:val="6"/>
        </w:rPr>
      </w:pPr>
    </w:p>
    <w:p w14:paraId="66A38BE9" w14:textId="77777777" w:rsidR="006148EE" w:rsidRDefault="006148EE">
      <w:pPr>
        <w:pStyle w:val="Textoindependiente"/>
        <w:spacing w:line="307" w:lineRule="auto"/>
        <w:ind w:right="154"/>
        <w:jc w:val="both"/>
        <w:rPr>
          <w:spacing w:val="6"/>
        </w:rPr>
      </w:pPr>
    </w:p>
    <w:p w14:paraId="2B3B5578" w14:textId="77777777" w:rsidR="006148EE" w:rsidRDefault="006148EE">
      <w:pPr>
        <w:pStyle w:val="Textoindependiente"/>
        <w:spacing w:line="307" w:lineRule="auto"/>
        <w:ind w:right="154"/>
        <w:jc w:val="both"/>
        <w:rPr>
          <w:spacing w:val="6"/>
        </w:rPr>
      </w:pPr>
    </w:p>
    <w:p w14:paraId="1E4A9EAF" w14:textId="77777777" w:rsidR="006148EE" w:rsidRDefault="006148EE">
      <w:pPr>
        <w:pStyle w:val="Textoindependiente"/>
        <w:spacing w:line="307" w:lineRule="auto"/>
        <w:ind w:right="154"/>
        <w:jc w:val="both"/>
        <w:rPr>
          <w:spacing w:val="6"/>
        </w:rPr>
      </w:pPr>
    </w:p>
    <w:p w14:paraId="2FB65AFE" w14:textId="77777777" w:rsidR="006148EE" w:rsidRDefault="006148EE">
      <w:pPr>
        <w:pStyle w:val="Textoindependiente"/>
        <w:spacing w:line="307" w:lineRule="auto"/>
        <w:ind w:right="154"/>
        <w:jc w:val="both"/>
        <w:rPr>
          <w:spacing w:val="6"/>
        </w:rPr>
      </w:pPr>
    </w:p>
    <w:p w14:paraId="01CD9DB1" w14:textId="77777777" w:rsidR="006148EE" w:rsidRDefault="006148EE">
      <w:pPr>
        <w:pStyle w:val="Textoindependiente"/>
        <w:spacing w:line="307" w:lineRule="auto"/>
        <w:ind w:right="154"/>
        <w:jc w:val="both"/>
        <w:rPr>
          <w:spacing w:val="6"/>
        </w:rPr>
      </w:pPr>
    </w:p>
    <w:p w14:paraId="4827337E" w14:textId="77777777" w:rsidR="006148EE" w:rsidRDefault="006148EE">
      <w:pPr>
        <w:pStyle w:val="Textoindependiente"/>
        <w:spacing w:line="307" w:lineRule="auto"/>
        <w:ind w:right="154"/>
        <w:jc w:val="both"/>
        <w:rPr>
          <w:spacing w:val="6"/>
        </w:rPr>
      </w:pPr>
    </w:p>
    <w:p w14:paraId="22EF385A" w14:textId="77777777" w:rsidR="006148EE" w:rsidRDefault="006148EE">
      <w:pPr>
        <w:pStyle w:val="Textoindependiente"/>
        <w:spacing w:line="307" w:lineRule="auto"/>
        <w:ind w:right="154"/>
        <w:jc w:val="both"/>
        <w:rPr>
          <w:spacing w:val="6"/>
        </w:rPr>
      </w:pPr>
    </w:p>
    <w:p w14:paraId="4E519B6D" w14:textId="77777777" w:rsidR="006148EE" w:rsidRDefault="006148EE">
      <w:pPr>
        <w:pStyle w:val="Textoindependiente"/>
        <w:spacing w:line="307" w:lineRule="auto"/>
        <w:ind w:right="154"/>
        <w:jc w:val="both"/>
        <w:rPr>
          <w:spacing w:val="6"/>
        </w:rPr>
      </w:pPr>
    </w:p>
    <w:p w14:paraId="2BC4906C" w14:textId="77777777" w:rsidR="006148EE" w:rsidRDefault="006148EE">
      <w:pPr>
        <w:pStyle w:val="Textoindependiente"/>
        <w:spacing w:line="307" w:lineRule="auto"/>
        <w:ind w:right="154"/>
        <w:jc w:val="both"/>
        <w:rPr>
          <w:spacing w:val="6"/>
        </w:rPr>
      </w:pPr>
    </w:p>
    <w:p w14:paraId="2EE54153" w14:textId="77777777" w:rsidR="006148EE" w:rsidRDefault="006148EE">
      <w:pPr>
        <w:pStyle w:val="Textoindependiente"/>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lastRenderedPageBreak/>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Aghion P., Caroli, E. and C. García-</w:t>
      </w:r>
      <w:proofErr w:type="spellStart"/>
      <w:r>
        <w:t>Peñalosa</w:t>
      </w:r>
      <w:proofErr w:type="spellEnd"/>
      <w:r>
        <w:t xml:space="preserve">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proofErr w:type="spellStart"/>
      <w:r>
        <w:t>Agnello</w:t>
      </w:r>
      <w:proofErr w:type="spellEnd"/>
      <w:r>
        <w:t xml:space="preserve">,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proofErr w:type="spellStart"/>
      <w:r>
        <w:t>Alesina</w:t>
      </w:r>
      <w:proofErr w:type="spellEnd"/>
      <w:r>
        <w:t xml:space="preserve">, A. and R. </w:t>
      </w:r>
      <w:proofErr w:type="spellStart"/>
      <w:r>
        <w:t>Perotti</w:t>
      </w:r>
      <w:proofErr w:type="spellEnd"/>
      <w:r>
        <w:t xml:space="preserve">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692" w:author="dani" w:date="2022-02-02T12:20:00Z"/>
        </w:rPr>
      </w:pPr>
      <w:proofErr w:type="spellStart"/>
      <w:r>
        <w:t>Alesina</w:t>
      </w:r>
      <w:proofErr w:type="spellEnd"/>
      <w:r>
        <w:t xml:space="preserve">, A., S. </w:t>
      </w:r>
      <w:proofErr w:type="spellStart"/>
      <w:r>
        <w:t>Ardagna</w:t>
      </w:r>
      <w:proofErr w:type="spellEnd"/>
      <w:r>
        <w:t xml:space="preserve">, R. </w:t>
      </w:r>
      <w:proofErr w:type="spellStart"/>
      <w:r>
        <w:t>Perotti</w:t>
      </w:r>
      <w:proofErr w:type="spellEnd"/>
      <w:r>
        <w:t xml:space="preserve"> and F. </w:t>
      </w:r>
      <w:proofErr w:type="spellStart"/>
      <w:r>
        <w:t>Schiantarelli</w:t>
      </w:r>
      <w:proofErr w:type="spellEnd"/>
      <w:r>
        <w:t xml:space="preserve"> (2002), "Fiscal policy, profits, and investment", </w:t>
      </w:r>
      <w:r>
        <w:rPr>
          <w:i/>
        </w:rPr>
        <w:t>American Economic Review</w:t>
      </w:r>
      <w:r>
        <w:t>, 92, pp. 571-589.</w:t>
      </w:r>
    </w:p>
    <w:p w14:paraId="45359C50" w14:textId="34BA7D6F" w:rsidR="00E31A3D" w:rsidRDefault="00E31A3D">
      <w:pPr>
        <w:jc w:val="both"/>
        <w:rPr>
          <w:ins w:id="1693" w:author="dani" w:date="2022-02-02T12:20:00Z"/>
        </w:rPr>
      </w:pPr>
    </w:p>
    <w:p w14:paraId="716AD307" w14:textId="06C3A5C9" w:rsidR="00E31A3D" w:rsidRDefault="00E31A3D" w:rsidP="00E31A3D">
      <w:pPr>
        <w:jc w:val="both"/>
      </w:pPr>
      <w:proofErr w:type="spellStart"/>
      <w:ins w:id="1694" w:author="dani" w:date="2022-02-02T12:20:00Z">
        <w:r>
          <w:t>Ardagna</w:t>
        </w:r>
        <w:proofErr w:type="spellEnd"/>
        <w:r>
          <w:t xml:space="preserve"> S., </w:t>
        </w:r>
      </w:ins>
      <w:ins w:id="1695" w:author="dani" w:date="2022-02-02T12:21:00Z">
        <w:r>
          <w:t>“</w:t>
        </w:r>
      </w:ins>
      <w:ins w:id="1696" w:author="dani" w:date="2022-02-02T12:20:00Z">
        <w:r>
          <w:t xml:space="preserve">Financial Markets’ </w:t>
        </w:r>
        <w:proofErr w:type="spellStart"/>
        <w:r>
          <w:t>Behavior</w:t>
        </w:r>
        <w:proofErr w:type="spellEnd"/>
        <w:r>
          <w:t xml:space="preserve"> around Episodes of Large Changes in the Fiscal Stance” </w:t>
        </w:r>
      </w:ins>
      <w:ins w:id="1697" w:author="dani" w:date="2022-02-02T12:22:00Z">
        <w:r>
          <w:t>(</w:t>
        </w:r>
      </w:ins>
      <w:ins w:id="1698" w:author="dani" w:date="2022-02-02T12:20:00Z">
        <w:r>
          <w:t>2004</w:t>
        </w:r>
      </w:ins>
      <w:ins w:id="1699" w:author="dani" w:date="2022-02-02T12:22:00Z">
        <w:r>
          <w:t>)</w:t>
        </w:r>
      </w:ins>
      <w:ins w:id="1700"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w:t>
      </w:r>
      <w:proofErr w:type="spellStart"/>
      <w:r>
        <w:t>Figari</w:t>
      </w:r>
      <w:proofErr w:type="spellEnd"/>
      <w:r>
        <w:t xml:space="preserve">, F., </w:t>
      </w:r>
      <w:proofErr w:type="spellStart"/>
      <w:r>
        <w:t>Leventi</w:t>
      </w:r>
      <w:proofErr w:type="spellEnd"/>
      <w:r>
        <w:t xml:space="preserve">, C., Levy, H., </w:t>
      </w:r>
      <w:proofErr w:type="spellStart"/>
      <w:r>
        <w:t>Navicke</w:t>
      </w:r>
      <w:proofErr w:type="spellEnd"/>
      <w:r>
        <w:t xml:space="preserve">, J., and </w:t>
      </w:r>
      <w:proofErr w:type="spellStart"/>
      <w:r>
        <w:t>Matsaganis</w:t>
      </w:r>
      <w:proofErr w:type="spellEnd"/>
      <w:r>
        <w:t xml:space="preserve">, M. </w:t>
      </w:r>
      <w:proofErr w:type="spellStart"/>
      <w:r>
        <w:t>Militaru</w:t>
      </w:r>
      <w:proofErr w:type="spellEnd"/>
      <w:r>
        <w:t xml:space="preserve"> E., Paulus A., </w:t>
      </w:r>
      <w:proofErr w:type="spellStart"/>
      <w:r>
        <w:t>Rastrigina</w:t>
      </w:r>
      <w:proofErr w:type="spellEnd"/>
      <w:r>
        <w:t xml:space="preserve">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 xml:space="preserve">Barbieri, P. and G. </w:t>
      </w:r>
      <w:proofErr w:type="spellStart"/>
      <w:r>
        <w:rPr>
          <w:shd w:val="clear" w:color="auto" w:fill="FFFFFF"/>
          <w:lang w:val="en-US"/>
        </w:rPr>
        <w:t>Cutuli</w:t>
      </w:r>
      <w:proofErr w:type="spellEnd"/>
      <w:r>
        <w:rPr>
          <w:shd w:val="clear" w:color="auto" w:fill="FFFFFF"/>
          <w:lang w:val="en-US"/>
        </w:rPr>
        <w:t xml:space="preserve"> (2016), “Employment Protection Legislation, </w:t>
      </w:r>
      <w:proofErr w:type="spellStart"/>
      <w:r>
        <w:rPr>
          <w:shd w:val="clear" w:color="auto" w:fill="FFFFFF"/>
          <w:lang w:val="en-US"/>
        </w:rPr>
        <w:t>Labour</w:t>
      </w:r>
      <w:proofErr w:type="spellEnd"/>
      <w:r>
        <w:rPr>
          <w:shd w:val="clear" w:color="auto" w:fill="FFFFFF"/>
          <w:lang w:val="en-US"/>
        </w:rPr>
        <w:t xml:space="preserve"> Market Dualism, and Inequality in Europe”, </w:t>
      </w:r>
      <w:r>
        <w:rPr>
          <w:rStyle w:val="nfasis"/>
          <w:shd w:val="clear" w:color="auto" w:fill="FFFFFF"/>
          <w:lang w:val="en-US"/>
        </w:rPr>
        <w:t>European Sociological Review</w:t>
      </w:r>
      <w:r>
        <w:rPr>
          <w:shd w:val="clear" w:color="auto" w:fill="FFFFFF"/>
          <w:lang w:val="en-US"/>
        </w:rPr>
        <w:t xml:space="preserve"> 32(4), pp. 501-516, doi.org/10.1093/</w:t>
      </w:r>
      <w:proofErr w:type="spellStart"/>
      <w:r>
        <w:rPr>
          <w:shd w:val="clear" w:color="auto" w:fill="FFFFFF"/>
          <w:lang w:val="en-US"/>
        </w:rPr>
        <w:t>esr</w:t>
      </w:r>
      <w:proofErr w:type="spellEnd"/>
      <w:r>
        <w:rPr>
          <w:shd w:val="clear" w:color="auto" w:fill="FFFFFF"/>
          <w:lang w:val="en-US"/>
        </w:rPr>
        <w:t>/jcv058.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w:t>
      </w:r>
      <w:proofErr w:type="spellStart"/>
      <w:r>
        <w:rPr>
          <w:shd w:val="clear" w:color="auto" w:fill="FFFFFF"/>
          <w:lang w:val="en-US"/>
        </w:rPr>
        <w:t>Dooerley</w:t>
      </w:r>
      <w:proofErr w:type="spellEnd"/>
      <w:r>
        <w:rPr>
          <w:shd w:val="clear" w:color="auto" w:fill="FFFFFF"/>
          <w:lang w:val="en-US"/>
        </w:rPr>
        <w:t xml:space="preserve">,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proofErr w:type="spellStart"/>
      <w:r>
        <w:t>Bénabou</w:t>
      </w:r>
      <w:proofErr w:type="spellEnd"/>
      <w:r>
        <w:t xml:space="preserve">,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 xml:space="preserve">Callan T., C. </w:t>
      </w:r>
      <w:proofErr w:type="spellStart"/>
      <w:r>
        <w:t>Leventi</w:t>
      </w:r>
      <w:proofErr w:type="spellEnd"/>
      <w:r>
        <w:t xml:space="preserve">, H. Levy, M. </w:t>
      </w:r>
      <w:proofErr w:type="spellStart"/>
      <w:r>
        <w:t>Matsaganis</w:t>
      </w:r>
      <w:proofErr w:type="spellEnd"/>
      <w: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w:t>
      </w:r>
      <w:proofErr w:type="spellStart"/>
      <w:r>
        <w:t>Serres</w:t>
      </w:r>
      <w:proofErr w:type="spellEnd"/>
      <w:r>
        <w:t xml:space="preserve">,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proofErr w:type="spellStart"/>
      <w:r>
        <w:t>Cingano</w:t>
      </w:r>
      <w:proofErr w:type="spellEnd"/>
      <w:r>
        <w:t xml:space="preserve">,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proofErr w:type="spellStart"/>
      <w:r>
        <w:t>Dabla</w:t>
      </w:r>
      <w:proofErr w:type="spellEnd"/>
      <w:r>
        <w:t xml:space="preserve">-Norris, E., Yan Ji, R. T. and D.F. </w:t>
      </w:r>
      <w:proofErr w:type="spellStart"/>
      <w:r>
        <w:t>Unsal</w:t>
      </w:r>
      <w:proofErr w:type="spellEnd"/>
      <w:r>
        <w:t xml:space="preserve">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proofErr w:type="spellStart"/>
      <w:r>
        <w:t>Doerrenberg</w:t>
      </w:r>
      <w:proofErr w:type="spellEnd"/>
      <w:r>
        <w:t xml:space="preserve">, P. and A. </w:t>
      </w:r>
      <w:proofErr w:type="spellStart"/>
      <w:r>
        <w:t>Peichl</w:t>
      </w:r>
      <w:proofErr w:type="spellEnd"/>
      <w:r>
        <w:t xml:space="preserve">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701"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0A4BA0">
      <w:pPr>
        <w:jc w:val="both"/>
        <w:outlineLvl w:val="1"/>
        <w:rPr>
          <w:rFonts w:ascii="MuseoSlab-300" w:hAnsi="MuseoSlab-300"/>
          <w:noProof/>
          <w:szCs w:val="42"/>
        </w:rPr>
      </w:pPr>
      <w:hyperlink r:id="rId19" w:history="1">
        <w:r w:rsidR="00720711">
          <w:rPr>
            <w:rFonts w:ascii="MuseoSans-300" w:hAnsi="MuseoSans-300"/>
            <w:noProof/>
          </w:rPr>
          <w:t>Furceri</w:t>
        </w:r>
      </w:hyperlink>
      <w:r w:rsidR="00720711">
        <w:rPr>
          <w:rFonts w:ascii="MuseoSans-300" w:hAnsi="MuseoSans-300"/>
          <w:noProof/>
        </w:rPr>
        <w:t xml:space="preserve">, D., G. </w:t>
      </w:r>
      <w:hyperlink r:id="rId20" w:history="1">
        <w:r w:rsidR="00720711">
          <w:rPr>
            <w:rFonts w:ascii="MuseoSans-300" w:hAnsi="MuseoSans-300"/>
            <w:noProof/>
          </w:rPr>
          <w:t xml:space="preserve">Jun, </w:t>
        </w:r>
      </w:hyperlink>
      <w:hyperlink r:id="rId21"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2"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proofErr w:type="spellStart"/>
      <w:r>
        <w:t>Galor</w:t>
      </w:r>
      <w:proofErr w:type="spellEnd"/>
      <w:r>
        <w:t xml:space="preserve">, O. and O. </w:t>
      </w:r>
      <w:proofErr w:type="spellStart"/>
      <w:r>
        <w:t>Moav</w:t>
      </w:r>
      <w:proofErr w:type="spellEnd"/>
      <w:r>
        <w:t xml:space="preserve">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proofErr w:type="spellStart"/>
      <w:r>
        <w:t>Góes</w:t>
      </w:r>
      <w:proofErr w:type="spellEnd"/>
      <w:r>
        <w:t xml:space="preserve">,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proofErr w:type="spellStart"/>
      <w:r>
        <w:t>Immervoll</w:t>
      </w:r>
      <w:proofErr w:type="spellEnd"/>
      <w:r>
        <w:t xml:space="preserve">,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proofErr w:type="spellStart"/>
      <w:r>
        <w:t>Imrohoroglu</w:t>
      </w:r>
      <w:proofErr w:type="spellEnd"/>
      <w:r>
        <w:t xml:space="preserve">, A., S. </w:t>
      </w:r>
      <w:proofErr w:type="spellStart"/>
      <w:r>
        <w:t>Imrohoroglu</w:t>
      </w:r>
      <w:proofErr w:type="spellEnd"/>
      <w:r>
        <w:t xml:space="preserve"> and D. </w:t>
      </w:r>
      <w:proofErr w:type="spellStart"/>
      <w:r>
        <w:t>Joines</w:t>
      </w:r>
      <w:proofErr w:type="spellEnd"/>
      <w:r>
        <w:t xml:space="preserve">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Köhler-</w:t>
      </w:r>
      <w:proofErr w:type="spellStart"/>
      <w:r>
        <w:rPr>
          <w:rFonts w:eastAsia="SimSun"/>
          <w:lang w:val="en-US" w:eastAsia="es-ES"/>
        </w:rPr>
        <w:t>Ulbrich</w:t>
      </w:r>
      <w:proofErr w:type="spellEnd"/>
      <w:r>
        <w:rPr>
          <w:rFonts w:eastAsia="SimSun"/>
          <w:lang w:val="en-US" w:eastAsia="es-ES"/>
        </w:rPr>
        <w:t xml:space="preserve">, P., </w:t>
      </w:r>
      <w:proofErr w:type="spellStart"/>
      <w:r>
        <w:rPr>
          <w:rFonts w:eastAsia="SimSun"/>
          <w:lang w:val="en-US" w:eastAsia="es-ES"/>
        </w:rPr>
        <w:t>Asimakopoulos</w:t>
      </w:r>
      <w:proofErr w:type="spellEnd"/>
      <w:r>
        <w:rPr>
          <w:rFonts w:eastAsia="SimSun"/>
          <w:lang w:val="en-US" w:eastAsia="es-ES"/>
        </w:rPr>
        <w:t xml:space="preserve">, Y., Doyle, N., </w:t>
      </w:r>
      <w:proofErr w:type="spellStart"/>
      <w:r>
        <w:rPr>
          <w:rFonts w:eastAsia="SimSun"/>
          <w:lang w:val="en-US" w:eastAsia="es-ES"/>
        </w:rPr>
        <w:t>Magono</w:t>
      </w:r>
      <w:proofErr w:type="spellEnd"/>
      <w:r>
        <w:rPr>
          <w:rFonts w:eastAsia="SimSun"/>
          <w:lang w:val="en-US" w:eastAsia="es-ES"/>
        </w:rPr>
        <w:t xml:space="preserve">, R., Zachary, M., </w:t>
      </w:r>
      <w:proofErr w:type="spellStart"/>
      <w:r>
        <w:rPr>
          <w:rFonts w:eastAsia="SimSun"/>
          <w:lang w:val="en-US" w:eastAsia="es-ES"/>
        </w:rPr>
        <w:t>Walko</w:t>
      </w:r>
      <w:proofErr w:type="spellEnd"/>
      <w:r>
        <w:rPr>
          <w:rFonts w:eastAsia="SimSun"/>
          <w:lang w:val="en-US" w:eastAsia="es-ES"/>
        </w:rPr>
        <w:t xml:space="preserve">, Z., </w:t>
      </w:r>
      <w:proofErr w:type="spellStart"/>
      <w:r>
        <w:rPr>
          <w:rFonts w:eastAsia="SimSun"/>
          <w:lang w:val="en-US" w:eastAsia="es-ES"/>
        </w:rPr>
        <w:t>Stoess</w:t>
      </w:r>
      <w:proofErr w:type="spellEnd"/>
      <w:r>
        <w:rPr>
          <w:rFonts w:eastAsia="SimSun"/>
          <w:lang w:val="en-US" w:eastAsia="es-ES"/>
        </w:rPr>
        <w:t xml:space="preserve">, E., </w:t>
      </w:r>
      <w:proofErr w:type="spellStart"/>
      <w:r>
        <w:rPr>
          <w:rFonts w:eastAsia="SimSun"/>
          <w:lang w:val="en-US" w:eastAsia="es-ES"/>
        </w:rPr>
        <w:t>Kok</w:t>
      </w:r>
      <w:proofErr w:type="spellEnd"/>
      <w:r>
        <w:rPr>
          <w:rFonts w:eastAsia="SimSun"/>
          <w:lang w:val="en-US" w:eastAsia="es-ES"/>
        </w:rPr>
        <w:t xml:space="preserve">, Ch., Wagner, K., </w:t>
      </w:r>
      <w:proofErr w:type="spellStart"/>
      <w:r>
        <w:rPr>
          <w:rFonts w:eastAsia="SimSun"/>
          <w:lang w:val="en-US" w:eastAsia="es-ES"/>
        </w:rPr>
        <w:t>Valckx</w:t>
      </w:r>
      <w:proofErr w:type="spellEnd"/>
      <w:r>
        <w:rPr>
          <w:rFonts w:eastAsia="SimSun"/>
          <w:lang w:val="en-US" w:eastAsia="es-ES"/>
        </w:rPr>
        <w:t xml:space="preserve">, N., and Martínez </w:t>
      </w:r>
      <w:proofErr w:type="spellStart"/>
      <w:r>
        <w:rPr>
          <w:rFonts w:eastAsia="SimSun"/>
          <w:lang w:val="en-US" w:eastAsia="es-ES"/>
        </w:rPr>
        <w:t>Pagés</w:t>
      </w:r>
      <w:proofErr w:type="spellEnd"/>
      <w:r>
        <w:rPr>
          <w:rFonts w:eastAsia="SimSun"/>
          <w:lang w:val="en-US" w:eastAsia="es-ES"/>
        </w:rPr>
        <w:t xml:space="preserve">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proofErr w:type="spellStart"/>
      <w:r>
        <w:t>Kumhof</w:t>
      </w:r>
      <w:proofErr w:type="spellEnd"/>
      <w:r>
        <w:t xml:space="preserve">, M. and R. </w:t>
      </w:r>
      <w:proofErr w:type="spellStart"/>
      <w:r>
        <w:t>Rancière</w:t>
      </w:r>
      <w:proofErr w:type="spellEnd"/>
      <w:r>
        <w:t xml:space="preserv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proofErr w:type="spellStart"/>
      <w:r>
        <w:t>Lequiller</w:t>
      </w:r>
      <w:proofErr w:type="spellEnd"/>
      <w:r>
        <w:t>,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proofErr w:type="spellStart"/>
      <w:r>
        <w:t>Muinelo</w:t>
      </w:r>
      <w:proofErr w:type="spellEnd"/>
      <w:r>
        <w:t>-Gallo, L. and O. Roca-</w:t>
      </w:r>
      <w:proofErr w:type="spellStart"/>
      <w:r>
        <w:t>Segalés</w:t>
      </w:r>
      <w:proofErr w:type="spellEnd"/>
      <w:r>
        <w:t xml:space="preserve">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proofErr w:type="spellStart"/>
      <w:r>
        <w:t>Muinelo</w:t>
      </w:r>
      <w:proofErr w:type="spellEnd"/>
      <w:r>
        <w:t>-Gallo, L. and O. Roca-</w:t>
      </w:r>
      <w:proofErr w:type="spellStart"/>
      <w:r>
        <w:t>Segalés</w:t>
      </w:r>
      <w:proofErr w:type="spellEnd"/>
      <w:r>
        <w:t xml:space="preserve">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proofErr w:type="spellStart"/>
      <w:r>
        <w:t>Pedroni</w:t>
      </w:r>
      <w:proofErr w:type="spellEnd"/>
      <w:r>
        <w:t xml:space="preserve">, P. (2013). “Structural Panel VARs”, Econometrics 1, pp. 180:206. </w:t>
      </w:r>
      <w:proofErr w:type="spellStart"/>
      <w:r>
        <w:t>doi</w:t>
      </w:r>
      <w:proofErr w:type="spellEnd"/>
      <w:r>
        <w:t>: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proofErr w:type="spellStart"/>
      <w:r>
        <w:t>Perotti</w:t>
      </w:r>
      <w:proofErr w:type="spellEnd"/>
      <w:r>
        <w:t xml:space="preserve">,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proofErr w:type="spellStart"/>
      <w:r>
        <w:t>Rajan</w:t>
      </w:r>
      <w:proofErr w:type="spellEnd"/>
      <w:r>
        <w:t xml:space="preserve">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proofErr w:type="spellStart"/>
      <w:r>
        <w:t>Raitano</w:t>
      </w:r>
      <w:proofErr w:type="spellEnd"/>
      <w:r>
        <w:t xml:space="preserve">, M. (2016), “Income inequality in Europe since the crisis”, </w:t>
      </w:r>
      <w:proofErr w:type="spellStart"/>
      <w:r>
        <w:rPr>
          <w:i/>
        </w:rPr>
        <w:t>Intereconomics</w:t>
      </w:r>
      <w:proofErr w:type="spellEnd"/>
      <w:r>
        <w:rPr>
          <w:i/>
        </w:rPr>
        <w:t xml:space="preserve">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proofErr w:type="spellStart"/>
      <w:r>
        <w:t>Ravallion</w:t>
      </w:r>
      <w:proofErr w:type="spellEnd"/>
      <w:r>
        <w:t>,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proofErr w:type="spellStart"/>
      <w:r>
        <w:t>Rawdanowicz</w:t>
      </w:r>
      <w:proofErr w:type="spellEnd"/>
      <w:r>
        <w:t xml:space="preserve">,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proofErr w:type="spellStart"/>
      <w:r>
        <w:t>Roine</w:t>
      </w:r>
      <w:proofErr w:type="spellEnd"/>
      <w:r>
        <w:t xml:space="preserve">, J., Vlachos, J. and D. </w:t>
      </w:r>
      <w:proofErr w:type="spellStart"/>
      <w:r>
        <w:t>Waldenström</w:t>
      </w:r>
      <w:proofErr w:type="spellEnd"/>
      <w:r>
        <w:t xml:space="preserve">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proofErr w:type="spellStart"/>
      <w:r>
        <w:t>Sabirianova</w:t>
      </w:r>
      <w:proofErr w:type="spellEnd"/>
      <w:r>
        <w:t xml:space="preserve">-Peter, K., </w:t>
      </w:r>
      <w:proofErr w:type="spellStart"/>
      <w:r>
        <w:t>Buttrick</w:t>
      </w:r>
      <w:proofErr w:type="spellEnd"/>
      <w:r>
        <w:t xml:space="preserve">,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proofErr w:type="spellStart"/>
      <w:r>
        <w:t>Schwabish</w:t>
      </w:r>
      <w:proofErr w:type="spellEnd"/>
      <w:r>
        <w:t xml:space="preserve">, J., T. M. </w:t>
      </w:r>
      <w:proofErr w:type="spellStart"/>
      <w:r>
        <w:t>Smeeding</w:t>
      </w:r>
      <w:proofErr w:type="spellEnd"/>
      <w:r>
        <w:t xml:space="preserve"> and L. </w:t>
      </w:r>
      <w:proofErr w:type="spellStart"/>
      <w:r>
        <w:t>Osberg</w:t>
      </w:r>
      <w:proofErr w:type="spellEnd"/>
      <w:r>
        <w:t xml:space="preserve">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proofErr w:type="spellStart"/>
      <w:r>
        <w:t>Solt</w:t>
      </w:r>
      <w:proofErr w:type="spellEnd"/>
      <w:r>
        <w:t xml:space="preserve">,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proofErr w:type="spellStart"/>
      <w:r>
        <w:rPr>
          <w:i/>
        </w:rPr>
        <w:t>Econometrica</w:t>
      </w:r>
      <w:proofErr w:type="spellEnd"/>
      <w:r>
        <w:t>, 37(3), pp. 382–397</w:t>
      </w:r>
    </w:p>
    <w:p w14:paraId="37E0320A" w14:textId="77777777" w:rsidR="006148EE" w:rsidRDefault="00720711">
      <w:pPr>
        <w:jc w:val="both"/>
      </w:pPr>
      <w:r>
        <w:t xml:space="preserve"> </w:t>
      </w:r>
    </w:p>
    <w:p w14:paraId="2EEC881E" w14:textId="77777777" w:rsidR="006148EE" w:rsidRDefault="00720711">
      <w:pPr>
        <w:jc w:val="both"/>
      </w:pPr>
      <w:proofErr w:type="spellStart"/>
      <w:r>
        <w:t>Zweimüller</w:t>
      </w:r>
      <w:proofErr w:type="spellEnd"/>
      <w:r>
        <w:t xml:space="preserve">, J. and J. K. Brunner (2005), "Innovation and Growth with Rich and Poor consumers", </w:t>
      </w:r>
      <w:proofErr w:type="spellStart"/>
      <w:r>
        <w:rPr>
          <w:i/>
        </w:rPr>
        <w:t>Metroeconomica</w:t>
      </w:r>
      <w:proofErr w:type="spellEnd"/>
      <w:r>
        <w:t>, 56, pp. 233–262.</w:t>
      </w:r>
    </w:p>
    <w:p w14:paraId="432EC29C" w14:textId="77777777" w:rsidR="006148EE" w:rsidRDefault="006148EE">
      <w:pPr>
        <w:jc w:val="both"/>
      </w:pPr>
    </w:p>
    <w:p w14:paraId="73ECC119" w14:textId="77777777" w:rsidR="006148EE" w:rsidRDefault="006148EE">
      <w:pPr>
        <w:jc w:val="both"/>
      </w:pPr>
    </w:p>
    <w:p w14:paraId="5CB8C189" w14:textId="77777777" w:rsidR="006148EE" w:rsidRDefault="006148EE">
      <w:pPr>
        <w:spacing w:before="84" w:line="250" w:lineRule="auto"/>
        <w:ind w:left="118" w:right="100"/>
        <w:rPr>
          <w:rFonts w:eastAsia="Arial"/>
          <w:sz w:val="16"/>
          <w:szCs w:val="16"/>
        </w:rPr>
      </w:pPr>
    </w:p>
    <w:p w14:paraId="36E57C83" w14:textId="77777777" w:rsidR="006148EE" w:rsidRDefault="006148EE">
      <w:pPr>
        <w:spacing w:before="84" w:line="250" w:lineRule="auto"/>
        <w:ind w:left="118" w:right="100"/>
        <w:rPr>
          <w:rFonts w:eastAsia="Arial"/>
          <w:sz w:val="16"/>
          <w:szCs w:val="16"/>
        </w:rPr>
      </w:pPr>
    </w:p>
    <w:p w14:paraId="1CE67BF8" w14:textId="77777777" w:rsidR="006148EE" w:rsidRDefault="006148EE">
      <w:pPr>
        <w:spacing w:before="84" w:line="250" w:lineRule="auto"/>
        <w:ind w:left="118" w:right="100"/>
        <w:rPr>
          <w:rFonts w:eastAsia="Arial"/>
          <w:sz w:val="16"/>
          <w:szCs w:val="16"/>
        </w:rPr>
      </w:pPr>
    </w:p>
    <w:p w14:paraId="512E8C6B" w14:textId="77777777" w:rsidR="006148EE" w:rsidRDefault="006148EE">
      <w:pPr>
        <w:spacing w:before="84" w:line="250" w:lineRule="auto"/>
        <w:ind w:left="118" w:right="100"/>
        <w:rPr>
          <w:rFonts w:eastAsia="Arial"/>
          <w:sz w:val="16"/>
          <w:szCs w:val="16"/>
        </w:rPr>
      </w:pPr>
    </w:p>
    <w:p w14:paraId="01CDCEF9" w14:textId="77777777" w:rsidR="006148EE" w:rsidRDefault="006148EE">
      <w:pPr>
        <w:spacing w:before="84" w:line="250" w:lineRule="auto"/>
        <w:ind w:left="118" w:right="100"/>
        <w:rPr>
          <w:rFonts w:eastAsia="Arial"/>
          <w:sz w:val="16"/>
          <w:szCs w:val="16"/>
        </w:rPr>
      </w:pPr>
    </w:p>
    <w:p w14:paraId="4F89E1BA" w14:textId="77777777" w:rsidR="006148EE" w:rsidRDefault="006148EE">
      <w:pPr>
        <w:spacing w:before="84" w:line="250" w:lineRule="auto"/>
        <w:ind w:left="118" w:right="100"/>
        <w:rPr>
          <w:rFonts w:eastAsia="Arial"/>
          <w:sz w:val="16"/>
          <w:szCs w:val="16"/>
        </w:rPr>
      </w:pPr>
    </w:p>
    <w:p w14:paraId="77A56A0C" w14:textId="77777777" w:rsidR="006148EE" w:rsidRDefault="006148EE">
      <w:pPr>
        <w:spacing w:before="84" w:line="250" w:lineRule="auto"/>
        <w:ind w:left="118" w:right="100"/>
        <w:rPr>
          <w:rFonts w:eastAsia="Arial"/>
          <w:sz w:val="16"/>
          <w:szCs w:val="16"/>
        </w:rPr>
      </w:pPr>
    </w:p>
    <w:p w14:paraId="1FE23829" w14:textId="77777777" w:rsidR="006148EE" w:rsidRDefault="006148EE">
      <w:pPr>
        <w:spacing w:before="84" w:line="250" w:lineRule="auto"/>
        <w:ind w:left="118" w:right="100"/>
        <w:rPr>
          <w:rFonts w:eastAsia="Arial"/>
          <w:sz w:val="16"/>
          <w:szCs w:val="16"/>
        </w:rPr>
      </w:pPr>
    </w:p>
    <w:p w14:paraId="449142A7" w14:textId="77777777" w:rsidR="006148EE" w:rsidRDefault="006148EE">
      <w:pPr>
        <w:spacing w:before="84" w:line="250" w:lineRule="auto"/>
        <w:ind w:left="118" w:right="100"/>
        <w:rPr>
          <w:rFonts w:eastAsia="Arial"/>
          <w:sz w:val="16"/>
          <w:szCs w:val="16"/>
        </w:rPr>
      </w:pPr>
    </w:p>
    <w:p w14:paraId="13B6DEA2" w14:textId="77777777" w:rsidR="006148EE" w:rsidRDefault="006148EE">
      <w:pPr>
        <w:spacing w:before="84" w:line="250" w:lineRule="auto"/>
        <w:ind w:left="118" w:right="100"/>
        <w:rPr>
          <w:rFonts w:eastAsia="Arial"/>
          <w:sz w:val="16"/>
          <w:szCs w:val="16"/>
        </w:rPr>
      </w:pPr>
    </w:p>
    <w:p w14:paraId="698797C9" w14:textId="77777777" w:rsidR="006148EE" w:rsidRDefault="006148EE">
      <w:pPr>
        <w:spacing w:before="84" w:line="250" w:lineRule="auto"/>
        <w:ind w:left="118" w:right="100"/>
        <w:rPr>
          <w:rFonts w:eastAsia="Arial"/>
          <w:sz w:val="16"/>
          <w:szCs w:val="16"/>
        </w:rPr>
      </w:pPr>
    </w:p>
    <w:p w14:paraId="11D6D6EF" w14:textId="77777777" w:rsidR="006148EE" w:rsidRDefault="006148EE">
      <w:pPr>
        <w:spacing w:before="84" w:line="250" w:lineRule="auto"/>
        <w:ind w:left="118" w:right="100"/>
        <w:rPr>
          <w:rFonts w:eastAsia="Arial"/>
          <w:sz w:val="16"/>
          <w:szCs w:val="16"/>
        </w:rPr>
      </w:pPr>
    </w:p>
    <w:p w14:paraId="7A004B4A" w14:textId="77777777" w:rsidR="006148EE" w:rsidRDefault="006148EE">
      <w:pPr>
        <w:spacing w:before="84" w:line="250" w:lineRule="auto"/>
        <w:ind w:left="118" w:right="100"/>
        <w:rPr>
          <w:rFonts w:eastAsia="Arial"/>
          <w:sz w:val="16"/>
          <w:szCs w:val="16"/>
        </w:rPr>
      </w:pPr>
    </w:p>
    <w:p w14:paraId="7855461F" w14:textId="77777777" w:rsidR="006148EE" w:rsidRDefault="006148EE">
      <w:pPr>
        <w:spacing w:before="84" w:line="250" w:lineRule="auto"/>
        <w:ind w:left="118" w:right="100"/>
        <w:rPr>
          <w:rFonts w:eastAsia="Arial"/>
          <w:sz w:val="16"/>
          <w:szCs w:val="16"/>
        </w:rPr>
      </w:pPr>
    </w:p>
    <w:p w14:paraId="7A70175B" w14:textId="77777777" w:rsidR="006148EE" w:rsidRDefault="006148EE">
      <w:pPr>
        <w:spacing w:before="84" w:line="250" w:lineRule="auto"/>
        <w:ind w:left="118" w:right="100"/>
        <w:rPr>
          <w:rFonts w:eastAsia="Arial"/>
          <w:sz w:val="16"/>
          <w:szCs w:val="16"/>
        </w:rPr>
      </w:pPr>
    </w:p>
    <w:p w14:paraId="393D0741" w14:textId="77777777" w:rsidR="006148EE" w:rsidRDefault="006148EE">
      <w:pPr>
        <w:spacing w:before="84" w:line="250" w:lineRule="auto"/>
        <w:ind w:left="118" w:right="100"/>
        <w:rPr>
          <w:rFonts w:eastAsia="Arial"/>
          <w:sz w:val="16"/>
          <w:szCs w:val="16"/>
        </w:rPr>
      </w:pPr>
    </w:p>
    <w:p w14:paraId="754C1291" w14:textId="77777777" w:rsidR="006148EE" w:rsidRDefault="006148EE">
      <w:pPr>
        <w:spacing w:before="84" w:line="250" w:lineRule="auto"/>
        <w:ind w:left="118" w:right="100"/>
        <w:rPr>
          <w:rFonts w:eastAsia="Arial"/>
          <w:sz w:val="16"/>
          <w:szCs w:val="16"/>
        </w:rPr>
      </w:pPr>
    </w:p>
    <w:p w14:paraId="0271293C" w14:textId="77777777" w:rsidR="006148EE" w:rsidRDefault="006148EE">
      <w:pPr>
        <w:spacing w:before="84" w:line="250" w:lineRule="auto"/>
        <w:ind w:left="118" w:right="100"/>
        <w:rPr>
          <w:rFonts w:eastAsia="Arial"/>
          <w:sz w:val="16"/>
          <w:szCs w:val="16"/>
        </w:rPr>
      </w:pPr>
    </w:p>
    <w:p w14:paraId="4A478D48" w14:textId="77777777" w:rsidR="006148EE" w:rsidRDefault="006148EE">
      <w:pPr>
        <w:spacing w:before="84" w:line="250" w:lineRule="auto"/>
        <w:ind w:left="118" w:right="100"/>
        <w:rPr>
          <w:rFonts w:eastAsia="Arial"/>
          <w:sz w:val="16"/>
          <w:szCs w:val="16"/>
        </w:rPr>
      </w:pPr>
    </w:p>
    <w:p w14:paraId="3603DCA0" w14:textId="77777777" w:rsidR="006148EE" w:rsidRDefault="006148EE">
      <w:pPr>
        <w:spacing w:before="84" w:line="250" w:lineRule="auto"/>
        <w:ind w:left="118" w:right="100"/>
        <w:rPr>
          <w:rFonts w:eastAsia="Arial"/>
          <w:sz w:val="16"/>
          <w:szCs w:val="16"/>
        </w:rPr>
      </w:pPr>
    </w:p>
    <w:p w14:paraId="4D33ABF5" w14:textId="77777777" w:rsidR="006148EE" w:rsidRDefault="006148EE">
      <w:pPr>
        <w:spacing w:before="84" w:line="250" w:lineRule="auto"/>
        <w:ind w:left="118" w:right="100"/>
        <w:rPr>
          <w:rFonts w:eastAsia="Arial"/>
          <w:sz w:val="16"/>
          <w:szCs w:val="16"/>
        </w:rPr>
      </w:pPr>
    </w:p>
    <w:p w14:paraId="5258BAEE" w14:textId="77777777" w:rsidR="006148EE" w:rsidRDefault="006148EE">
      <w:pPr>
        <w:spacing w:before="84" w:line="250" w:lineRule="auto"/>
        <w:ind w:left="118" w:right="100"/>
        <w:rPr>
          <w:rFonts w:eastAsia="Arial"/>
          <w:sz w:val="16"/>
          <w:szCs w:val="16"/>
        </w:rPr>
      </w:pPr>
    </w:p>
    <w:p w14:paraId="31083000" w14:textId="77777777" w:rsidR="006148EE" w:rsidRDefault="006148EE">
      <w:pPr>
        <w:spacing w:before="84" w:line="250" w:lineRule="auto"/>
        <w:ind w:left="118" w:right="100"/>
        <w:rPr>
          <w:rFonts w:eastAsia="Arial"/>
          <w:sz w:val="16"/>
          <w:szCs w:val="16"/>
        </w:rPr>
      </w:pPr>
    </w:p>
    <w:p w14:paraId="22264D4A" w14:textId="77777777" w:rsidR="006148EE" w:rsidRDefault="006148EE">
      <w:pPr>
        <w:spacing w:before="84" w:line="250" w:lineRule="auto"/>
        <w:ind w:left="118" w:right="100"/>
        <w:rPr>
          <w:rFonts w:eastAsia="Arial"/>
          <w:sz w:val="16"/>
          <w:szCs w:val="16"/>
        </w:rPr>
      </w:pPr>
    </w:p>
    <w:p w14:paraId="326FC8D4" w14:textId="77777777" w:rsidR="006148EE" w:rsidRDefault="00720711">
      <w:pPr>
        <w:pStyle w:val="Ttulo1"/>
        <w:jc w:val="center"/>
        <w:rPr>
          <w:rFonts w:ascii="Times New Roman" w:hAnsi="Times New Roman" w:cs="Times New Roman"/>
        </w:rPr>
      </w:pPr>
      <w:r>
        <w:rPr>
          <w:rFonts w:ascii="Times New Roman" w:hAnsi="Times New Roman" w:cs="Times New Roman"/>
        </w:rPr>
        <w:lastRenderedPageBreak/>
        <w:t xml:space="preserve">Appendix </w:t>
      </w:r>
    </w:p>
    <w:p w14:paraId="057848A8" w14:textId="77777777" w:rsidR="006148EE" w:rsidRDefault="006148EE"/>
    <w:p w14:paraId="72880E20" w14:textId="77777777" w:rsidR="006148EE" w:rsidRDefault="00720711">
      <w:pPr>
        <w:pStyle w:val="Textoindependiente"/>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Textoindependiente"/>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91.80pt;margin-top:-0.85pt;mso-position-horizontal-relative:page;width:232.85pt;height:0.10pt;z-index:251658261" coordorigin="3836,7131" coordsize="4657,2">
                <v:shape id="Freeform 12" o:spid="_x0000_s1026" style="position:absolute;left:3836;top:7131;width:4657;height:2" coordsize="4657,2" path="m0,0l4657,0e" strokeweight="0.60pt" filled="f" v:ext="SMDATA_13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gAAAAIAAAAAQAAAAEAAAA=">
                  <v:path arrowok="t"/>
                </v:shape>
                <w10:wrap type="none" anchorx="page" anchory="text"/>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702" w:author="dani" w:date="2022-02-02T12:24:00Z">
        <w:r w:rsidDel="00102A23">
          <w:rPr>
            <w:spacing w:val="-3"/>
            <w:sz w:val="16"/>
            <w:szCs w:val="16"/>
          </w:rPr>
          <w:delText>i</w:delText>
        </w:r>
        <w:r w:rsidDel="00102A23">
          <w:rPr>
            <w:sz w:val="16"/>
            <w:szCs w:val="16"/>
          </w:rPr>
          <w:delText>s</w:delText>
        </w:r>
      </w:del>
      <w:ins w:id="1703"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22BA4D78" w14:textId="77777777" w:rsidR="006148EE" w:rsidRDefault="006148EE">
      <w:pPr>
        <w:jc w:val="both"/>
        <w:rPr>
          <w:b/>
          <w:bCs/>
        </w:rPr>
      </w:pPr>
    </w:p>
    <w:p w14:paraId="603AC9DD" w14:textId="77777777" w:rsidR="006148EE" w:rsidRDefault="006148EE">
      <w:pPr>
        <w:jc w:val="both"/>
        <w:rPr>
          <w:b/>
          <w:bCs/>
        </w:rPr>
      </w:pPr>
    </w:p>
    <w:p w14:paraId="4A5EFD63" w14:textId="77777777" w:rsidR="006148EE" w:rsidRDefault="006148EE">
      <w:pPr>
        <w:jc w:val="both"/>
        <w:rPr>
          <w:b/>
          <w:bCs/>
        </w:rPr>
      </w:pPr>
    </w:p>
    <w:p w14:paraId="392B95E2" w14:textId="77777777" w:rsidR="006148EE" w:rsidRDefault="006148EE">
      <w:pPr>
        <w:jc w:val="both"/>
        <w:rPr>
          <w:b/>
          <w:bCs/>
        </w:rPr>
      </w:pPr>
    </w:p>
    <w:p w14:paraId="5821CD8D" w14:textId="77777777" w:rsidR="006148EE" w:rsidRDefault="006148EE">
      <w:pPr>
        <w:jc w:val="both"/>
        <w:rPr>
          <w:b/>
          <w:bCs/>
        </w:rPr>
      </w:pPr>
    </w:p>
    <w:p w14:paraId="23D77AE2" w14:textId="77777777" w:rsidR="006148EE" w:rsidRDefault="006148EE">
      <w:pPr>
        <w:jc w:val="both"/>
        <w:rPr>
          <w:b/>
          <w:bCs/>
        </w:rPr>
      </w:pPr>
    </w:p>
    <w:p w14:paraId="1C91EFB8" w14:textId="77777777" w:rsidR="006148EE" w:rsidRDefault="006148EE">
      <w:pPr>
        <w:jc w:val="both"/>
        <w:rPr>
          <w:b/>
          <w:bCs/>
        </w:rPr>
      </w:pPr>
    </w:p>
    <w:p w14:paraId="25A6217D" w14:textId="77777777" w:rsidR="006148EE" w:rsidRDefault="006148EE">
      <w:pPr>
        <w:jc w:val="both"/>
        <w:rPr>
          <w:b/>
          <w:bCs/>
        </w:rPr>
      </w:pPr>
    </w:p>
    <w:p w14:paraId="715F825D" w14:textId="77777777" w:rsidR="006148EE" w:rsidRDefault="006148EE">
      <w:pPr>
        <w:jc w:val="both"/>
        <w:rPr>
          <w:b/>
          <w:bCs/>
        </w:rPr>
      </w:pPr>
    </w:p>
    <w:p w14:paraId="78190E56" w14:textId="77777777" w:rsidR="006148EE" w:rsidRDefault="006148EE">
      <w:pPr>
        <w:jc w:val="both"/>
        <w:rPr>
          <w:b/>
          <w:bCs/>
        </w:rPr>
      </w:pP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704"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705"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706"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707"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708"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709"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710"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665BE691" w14:textId="77777777" w:rsidR="006148EE" w:rsidRDefault="006148EE">
      <w:pPr>
        <w:jc w:val="both"/>
      </w:pPr>
    </w:p>
    <w:p w14:paraId="6EA92BA7" w14:textId="77777777" w:rsidR="006148EE" w:rsidRDefault="006148EE">
      <w:pPr>
        <w:jc w:val="both"/>
      </w:pPr>
    </w:p>
    <w:p w14:paraId="6AFCA3D8" w14:textId="77777777" w:rsidR="006148EE" w:rsidRDefault="006148EE">
      <w:pPr>
        <w:jc w:val="both"/>
      </w:pPr>
    </w:p>
    <w:p w14:paraId="7926912C" w14:textId="77777777" w:rsidR="006148EE" w:rsidRDefault="006148EE">
      <w:pPr>
        <w:jc w:val="both"/>
      </w:pPr>
    </w:p>
    <w:p w14:paraId="579C40FD" w14:textId="77777777" w:rsidR="006148EE" w:rsidRDefault="006148EE">
      <w:pPr>
        <w:jc w:val="both"/>
      </w:pPr>
    </w:p>
    <w:p w14:paraId="20761B6E" w14:textId="77777777" w:rsidR="006148EE" w:rsidRDefault="006148EE">
      <w:pPr>
        <w:jc w:val="both"/>
      </w:pPr>
    </w:p>
    <w:p w14:paraId="6E07058D" w14:textId="77777777" w:rsidR="006148EE" w:rsidRDefault="006148EE">
      <w:pPr>
        <w:jc w:val="both"/>
      </w:pPr>
    </w:p>
    <w:p w14:paraId="1E6CF413" w14:textId="77777777" w:rsidR="006148EE" w:rsidRDefault="006148EE">
      <w:pPr>
        <w:jc w:val="both"/>
      </w:pPr>
    </w:p>
    <w:p w14:paraId="54DC4E80" w14:textId="77777777" w:rsidR="006148EE" w:rsidRDefault="006148EE">
      <w:pPr>
        <w:jc w:val="both"/>
      </w:pPr>
    </w:p>
    <w:p w14:paraId="22BC56EC" w14:textId="77777777" w:rsidR="006148EE" w:rsidRDefault="006148EE">
      <w:pPr>
        <w:jc w:val="both"/>
      </w:pPr>
    </w:p>
    <w:p w14:paraId="2E5F6E15" w14:textId="77777777" w:rsidR="006148EE" w:rsidRDefault="006148EE">
      <w:pPr>
        <w:jc w:val="both"/>
      </w:pPr>
    </w:p>
    <w:p w14:paraId="1E0EE702" w14:textId="77777777" w:rsidR="006148EE" w:rsidRDefault="006148EE">
      <w:pPr>
        <w:jc w:val="both"/>
      </w:pPr>
    </w:p>
    <w:p w14:paraId="3CC1073A" w14:textId="77777777" w:rsidR="006148EE" w:rsidRDefault="006148EE">
      <w:pPr>
        <w:jc w:val="both"/>
      </w:pPr>
    </w:p>
    <w:p w14:paraId="543F0B32" w14:textId="77777777" w:rsidR="006148EE" w:rsidRDefault="006148EE">
      <w:pPr>
        <w:jc w:val="both"/>
      </w:pPr>
    </w:p>
    <w:p w14:paraId="119D4FD0" w14:textId="77777777" w:rsidR="006148EE" w:rsidRDefault="006148EE">
      <w:pPr>
        <w:jc w:val="both"/>
      </w:pPr>
    </w:p>
    <w:p w14:paraId="5B0B9F73" w14:textId="77777777" w:rsidR="006148EE" w:rsidRDefault="006148EE">
      <w:pPr>
        <w:jc w:val="both"/>
      </w:pPr>
    </w:p>
    <w:p w14:paraId="67F0E427" w14:textId="77777777" w:rsidR="006148EE" w:rsidRDefault="006148EE">
      <w:pPr>
        <w:jc w:val="both"/>
      </w:pPr>
    </w:p>
    <w:p w14:paraId="1F6DA328" w14:textId="77777777" w:rsidR="006148EE" w:rsidRDefault="006148EE">
      <w:pPr>
        <w:jc w:val="both"/>
      </w:pPr>
    </w:p>
    <w:p w14:paraId="4C18FA17" w14:textId="77777777" w:rsidR="006148EE" w:rsidRDefault="006148EE">
      <w:pPr>
        <w:jc w:val="both"/>
      </w:pPr>
    </w:p>
    <w:p w14:paraId="753F25E9" w14:textId="77777777" w:rsidR="006148EE" w:rsidRDefault="006148EE">
      <w:pPr>
        <w:jc w:val="both"/>
      </w:pPr>
    </w:p>
    <w:p w14:paraId="129E4885" w14:textId="77777777" w:rsidR="006148EE" w:rsidRDefault="006148EE">
      <w:pPr>
        <w:jc w:val="both"/>
      </w:pPr>
    </w:p>
    <w:p w14:paraId="5D50C6F2" w14:textId="77777777" w:rsidR="006148EE" w:rsidRDefault="006148EE">
      <w:pPr>
        <w:jc w:val="both"/>
      </w:pPr>
    </w:p>
    <w:p w14:paraId="7EED0754" w14:textId="77777777" w:rsidR="006148EE" w:rsidRDefault="006148EE">
      <w:pPr>
        <w:jc w:val="both"/>
      </w:pPr>
    </w:p>
    <w:p w14:paraId="663F246A" w14:textId="77777777" w:rsidR="006148EE" w:rsidRDefault="006148EE">
      <w:pPr>
        <w:jc w:val="both"/>
      </w:pPr>
    </w:p>
    <w:p w14:paraId="1F64DCF0" w14:textId="77777777" w:rsidR="006148EE" w:rsidRDefault="006148EE">
      <w:pPr>
        <w:jc w:val="both"/>
      </w:pPr>
    </w:p>
    <w:p w14:paraId="7B7CA246" w14:textId="77777777" w:rsidR="006148EE" w:rsidRDefault="006148EE">
      <w:pPr>
        <w:jc w:val="both"/>
      </w:pPr>
    </w:p>
    <w:p w14:paraId="776A5562" w14:textId="77777777" w:rsidR="006148EE" w:rsidRDefault="006148EE">
      <w:pPr>
        <w:jc w:val="both"/>
      </w:pPr>
    </w:p>
    <w:p w14:paraId="455A777A" w14:textId="77777777" w:rsidR="006148EE" w:rsidRDefault="006148EE">
      <w:pPr>
        <w:jc w:val="both"/>
      </w:pPr>
    </w:p>
    <w:p w14:paraId="3AA66C4C" w14:textId="77777777" w:rsidR="006148EE" w:rsidRDefault="006148EE">
      <w:pPr>
        <w:jc w:val="both"/>
      </w:pPr>
    </w:p>
    <w:p w14:paraId="1D956572" w14:textId="77777777" w:rsidR="006148EE" w:rsidRDefault="006148EE">
      <w:pPr>
        <w:jc w:val="both"/>
      </w:pPr>
    </w:p>
    <w:p w14:paraId="076184FC" w14:textId="77777777" w:rsidR="006148EE" w:rsidRDefault="006148EE">
      <w:pPr>
        <w:jc w:val="both"/>
      </w:pPr>
    </w:p>
    <w:p w14:paraId="43375E5C" w14:textId="77777777" w:rsidR="006148EE" w:rsidRDefault="006148EE">
      <w:pPr>
        <w:jc w:val="both"/>
      </w:pPr>
    </w:p>
    <w:p w14:paraId="3E2BCCB5" w14:textId="77777777" w:rsidR="006148EE" w:rsidRDefault="006148EE">
      <w:pPr>
        <w:jc w:val="both"/>
      </w:pPr>
    </w:p>
    <w:p w14:paraId="31591B10"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lastRenderedPageBreak/>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7D0A5A" w14:textId="77777777" w:rsidR="006148EE" w:rsidRDefault="00720711">
      <w:pPr>
        <w:spacing w:before="120"/>
        <w:jc w:val="both"/>
        <w:rPr>
          <w:sz w:val="18"/>
          <w:lang w:val="en-US"/>
        </w:rPr>
      </w:pPr>
      <w:r>
        <w:rPr>
          <w:sz w:val="18"/>
          <w:lang w:val="en-US"/>
        </w:rPr>
        <w:t>Source:</w:t>
      </w:r>
      <w:ins w:id="1711" w:author="Daniel H." w:date="2019-05-28T16:18:00Z">
        <w:r>
          <w:t xml:space="preserve"> </w:t>
        </w:r>
        <w:r>
          <w:rPr>
            <w:sz w:val="18"/>
            <w:lang w:val="en-US"/>
          </w:rPr>
          <w:t>Household Finance and Consumption Survey (HFCS).</w:t>
        </w:r>
      </w:ins>
      <w:del w:id="1712"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w:t>
      </w:r>
      <w:r>
        <w:rPr>
          <w:lang w:val="en-US"/>
        </w:rPr>
        <w:lastRenderedPageBreak/>
        <w:t xml:space="preserve">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4"/>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Refdenotaalpi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t>
      </w:r>
      <w:r>
        <w:rPr>
          <w:lang w:val="en-US"/>
        </w:rPr>
        <w:lastRenderedPageBreak/>
        <w:t xml:space="preserve">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19CCDFDB" w14:textId="77777777" w:rsidR="006148EE" w:rsidRDefault="006148EE">
      <w:pPr>
        <w:jc w:val="both"/>
        <w:rPr>
          <w:lang w:val="en-US"/>
        </w:rPr>
      </w:pPr>
    </w:p>
    <w:p w14:paraId="63B48FAD" w14:textId="77777777" w:rsidR="006148EE" w:rsidRDefault="006148EE">
      <w:pPr>
        <w:jc w:val="both"/>
        <w:rPr>
          <w:lang w:val="en-US"/>
        </w:rPr>
      </w:pPr>
    </w:p>
    <w:p w14:paraId="20F8C5C1" w14:textId="77777777" w:rsidR="006148EE" w:rsidRDefault="006148EE">
      <w:pPr>
        <w:jc w:val="both"/>
        <w:rPr>
          <w:lang w:val="en-US"/>
        </w:rPr>
      </w:pPr>
    </w:p>
    <w:p w14:paraId="02C731CB" w14:textId="77777777" w:rsidR="006148EE" w:rsidRDefault="006148EE">
      <w:pPr>
        <w:jc w:val="both"/>
        <w:rPr>
          <w:lang w:val="en-US"/>
        </w:rPr>
      </w:pPr>
    </w:p>
    <w:p w14:paraId="2ECDE076" w14:textId="77777777" w:rsidR="006148EE" w:rsidRDefault="006148EE">
      <w:pPr>
        <w:jc w:val="both"/>
        <w:rPr>
          <w:lang w:val="en-US"/>
        </w:rPr>
      </w:pPr>
    </w:p>
    <w:p w14:paraId="2B28CCB0" w14:textId="77777777" w:rsidR="006148EE" w:rsidRDefault="006148EE">
      <w:pPr>
        <w:jc w:val="both"/>
        <w:rPr>
          <w:lang w:val="en-US"/>
        </w:rPr>
      </w:pPr>
    </w:p>
    <w:p w14:paraId="574140CC" w14:textId="77777777" w:rsidR="006148EE" w:rsidRDefault="006148EE">
      <w:pPr>
        <w:jc w:val="both"/>
        <w:rPr>
          <w:lang w:val="en-US"/>
        </w:rPr>
      </w:pPr>
    </w:p>
    <w:p w14:paraId="7D5FA92C" w14:textId="77777777" w:rsidR="006148EE" w:rsidRDefault="006148EE">
      <w:pPr>
        <w:jc w:val="both"/>
        <w:rPr>
          <w:lang w:val="en-US"/>
        </w:rPr>
      </w:pPr>
    </w:p>
    <w:p w14:paraId="59E9FFBC"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lastRenderedPageBreak/>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6"/>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lastRenderedPageBreak/>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headerReference w:type="default" r:id="rId27"/>
      <w:footerReference w:type="default" r:id="rId28"/>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2" w:author="dani" w:date="2021-12-20T16:13:00Z" w:initials="d">
    <w:p w14:paraId="30C42009" w14:textId="77777777" w:rsidR="006148EE" w:rsidRDefault="00720711">
      <w:pPr>
        <w:pStyle w:val="Textocomentario1"/>
        <w:rPr>
          <w:lang w:val="es-ES"/>
        </w:rPr>
      </w:pPr>
      <w:r>
        <w:rPr>
          <w:lang w:val="es-ES"/>
        </w:rPr>
        <w:t>No tenemos esta referencia</w:t>
      </w:r>
    </w:p>
  </w:comment>
  <w:comment w:id="25"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31"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1"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0" w:author="dani" w:date="2022-01-23T18:23:00Z" w:initials="d">
    <w:p w14:paraId="44C78DD7" w14:textId="77777777" w:rsidR="006148EE" w:rsidRPr="00667E9F" w:rsidRDefault="00720711">
      <w:pPr>
        <w:pStyle w:val="Textocomentario1"/>
        <w:rPr>
          <w:lang w:val="es-ES"/>
        </w:rPr>
      </w:pPr>
      <w:proofErr w:type="spellStart"/>
      <w:r w:rsidRPr="00667E9F">
        <w:rPr>
          <w:lang w:val="es-ES"/>
        </w:rPr>
        <w:t>Add</w:t>
      </w:r>
      <w:proofErr w:type="spellEnd"/>
      <w:r w:rsidRPr="00667E9F">
        <w:rPr>
          <w:lang w:val="es-ES"/>
        </w:rPr>
        <w:t xml:space="preserve"> </w:t>
      </w:r>
      <w:proofErr w:type="spellStart"/>
      <w:r w:rsidRPr="00667E9F">
        <w:rPr>
          <w:lang w:val="es-ES"/>
        </w:rPr>
        <w:t>counterfactual</w:t>
      </w:r>
      <w:proofErr w:type="spellEnd"/>
      <w:r w:rsidRPr="00667E9F">
        <w:rPr>
          <w:lang w:val="es-ES"/>
        </w:rPr>
        <w:t xml:space="preserve"> </w:t>
      </w:r>
      <w:proofErr w:type="spellStart"/>
      <w:r w:rsidRPr="00667E9F">
        <w:rPr>
          <w:lang w:val="es-ES"/>
        </w:rPr>
        <w:t>here</w:t>
      </w:r>
      <w:proofErr w:type="spellEnd"/>
    </w:p>
  </w:comment>
  <w:comment w:id="58" w:author="Dan" w:date="2022-02-01T16:41:00Z" w:initials="D">
    <w:p w14:paraId="36994613" w14:textId="77777777" w:rsidR="006148EE" w:rsidRPr="00667E9F" w:rsidRDefault="00720711">
      <w:pPr>
        <w:pStyle w:val="CommentText"/>
        <w:rPr>
          <w:lang w:val="es-ES"/>
        </w:rPr>
      </w:pPr>
      <w:r w:rsidRPr="00667E9F">
        <w:rPr>
          <w:lang w:val="es-ES"/>
        </w:rPr>
        <w:t>Ver en resultados o borrar</w:t>
      </w:r>
    </w:p>
  </w:comment>
  <w:comment w:id="60"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1669" w:author="dani" w:date="2022-01-24T18:42:00Z" w:initials="d">
    <w:p w14:paraId="7CD51246" w14:textId="77777777" w:rsidR="006148EE" w:rsidRDefault="00720711">
      <w:pPr>
        <w:pStyle w:val="Textocomentario1"/>
        <w:rPr>
          <w:lang w:val="es-ES"/>
        </w:rPr>
      </w:pPr>
      <w:r>
        <w:rPr>
          <w:lang w:val="es-ES"/>
        </w:rPr>
        <w:t xml:space="preserve">Revisar a donde o </w:t>
      </w:r>
      <w:proofErr w:type="spellStart"/>
      <w:r>
        <w:rPr>
          <w:lang w:val="es-ES"/>
        </w:rPr>
        <w:t>que</w:t>
      </w:r>
      <w:proofErr w:type="spellEnd"/>
      <w:r>
        <w:rPr>
          <w:lang w:val="es-ES"/>
        </w:rPr>
        <w:t xml:space="preserve"> hacer con esta parte</w:t>
      </w:r>
    </w:p>
  </w:comment>
  <w:comment w:id="1684"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44C78DD7" w15:done="0"/>
  <w15:commentEx w15:paraId="36994613" w15:done="0"/>
  <w15:commentEx w15:paraId="31221FFE" w15:done="0"/>
  <w15:commentEx w15:paraId="7CD51246" w15:done="0"/>
  <w15:commentEx w15:paraId="152AEF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44C78DD7" w16cid:durableId="25A4EF0F"/>
  <w16cid:commentId w16cid:paraId="36994613" w16cid:durableId="25A4EF10"/>
  <w16cid:commentId w16cid:paraId="31221FFE" w16cid:durableId="25A4EF11"/>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BE58" w14:textId="77777777" w:rsidR="000A4BA0" w:rsidRDefault="000A4BA0">
      <w:r>
        <w:separator/>
      </w:r>
    </w:p>
  </w:endnote>
  <w:endnote w:type="continuationSeparator" w:id="0">
    <w:p w14:paraId="62A1A610" w14:textId="77777777" w:rsidR="000A4BA0" w:rsidRDefault="000A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Piedepgina"/>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DCDA" w14:textId="77777777" w:rsidR="000A4BA0" w:rsidRDefault="000A4BA0">
      <w:r>
        <w:separator/>
      </w:r>
    </w:p>
  </w:footnote>
  <w:footnote w:type="continuationSeparator" w:id="0">
    <w:p w14:paraId="1DD031A0" w14:textId="77777777" w:rsidR="000A4BA0" w:rsidRDefault="000A4BA0">
      <w:r>
        <w:continuationSeparator/>
      </w:r>
    </w:p>
  </w:footnote>
  <w:footnote w:id="1">
    <w:p w14:paraId="1022F2DD" w14:textId="77777777" w:rsidR="006148EE" w:rsidRDefault="00720711">
      <w:pPr>
        <w:pStyle w:val="Textonotapie"/>
      </w:pPr>
      <w:r>
        <w:rPr>
          <w:rStyle w:val="Refdenotaalpie"/>
        </w:rPr>
        <w:footnoteRef/>
      </w:r>
      <w:r>
        <w:t xml:space="preserve"> Fiscal consolidation usually leads to a short-run reduction in output and employment, which often goes along with an increase in income inequality and relative poverty rates (</w:t>
      </w:r>
      <w:del w:id="15" w:author="dani" w:date="2021-12-20T16:16:00Z">
        <w:r>
          <w:delText>e.g.</w:delText>
        </w:r>
      </w:del>
      <w:ins w:id="16" w:author="dani" w:date="2021-12-20T16:16:00Z">
        <w:r>
          <w:t>e.g.,</w:t>
        </w:r>
      </w:ins>
      <w:r>
        <w:t xml:space="preserve">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Textonotapie"/>
      </w:pPr>
      <w:r>
        <w:rPr>
          <w:rStyle w:val="Refdenotaalpi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77777777" w:rsidR="006148EE" w:rsidRDefault="00720711">
      <w:pPr>
        <w:pStyle w:val="Textonotapie"/>
      </w:pPr>
      <w:r>
        <w:rPr>
          <w:rStyle w:val="Refdenotaalpi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 xml:space="preserve">-Norris et al. (2015) </w:t>
      </w:r>
      <w:del w:id="17" w:author="dani" w:date="2022-01-23T18:04:00Z">
        <w:r>
          <w:delText>discuss</w:delText>
        </w:r>
      </w:del>
      <w:ins w:id="18"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Textonotapie"/>
      </w:pPr>
      <w:r>
        <w:rPr>
          <w:rStyle w:val="Refdenotaalpi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Textonotapie"/>
      </w:pPr>
      <w:r>
        <w:rPr>
          <w:rStyle w:val="Refdenotaalpi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Textonotapie"/>
        <w:rPr>
          <w:lang w:val="en-US"/>
        </w:rPr>
      </w:pPr>
      <w:r>
        <w:rPr>
          <w:rStyle w:val="Refdenotaalpi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Textonotapie"/>
      </w:pPr>
      <w:r>
        <w:rPr>
          <w:rStyle w:val="Refdenotaalpi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Textonotapie"/>
      </w:pPr>
      <w:r>
        <w:rPr>
          <w:rStyle w:val="Refdenotaalpi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Textonotapie"/>
      </w:pPr>
      <w:r>
        <w:rPr>
          <w:rStyle w:val="Refdenotaalpie"/>
        </w:rPr>
        <w:footnoteRef/>
      </w:r>
      <w:r>
        <w:t xml:space="preserve"> </w:t>
      </w:r>
      <w:proofErr w:type="spellStart"/>
      <w:r>
        <w:t>Sabirianova</w:t>
      </w:r>
      <w:proofErr w:type="spellEnd"/>
      <w:r>
        <w:t xml:space="preserve">-Peter et al. (2010) </w:t>
      </w:r>
      <w:del w:id="51" w:author="dani" w:date="2021-12-21T16:47:00Z">
        <w:r>
          <w:delText>use</w:delText>
        </w:r>
      </w:del>
      <w:ins w:id="52"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Textonotapie"/>
        <w:rPr>
          <w:del w:id="73" w:author="dani" w:date="2022-02-15T17:02:00Z"/>
        </w:rPr>
      </w:pPr>
      <w:del w:id="74" w:author="dani" w:date="2022-02-15T17:02:00Z">
        <w:r w:rsidDel="00215E0B">
          <w:rPr>
            <w:rStyle w:val="Refdenotaalpi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Textonotapie"/>
        <w:rPr>
          <w:lang w:val="en-US"/>
        </w:rPr>
      </w:pPr>
      <w:r>
        <w:rPr>
          <w:rStyle w:val="Refdenotaalpi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Textonotapie"/>
        <w:rPr>
          <w:del w:id="258" w:author="dani" w:date="2022-02-08T16:46:00Z"/>
        </w:rPr>
      </w:pPr>
      <w:del w:id="259" w:author="dani" w:date="2022-02-08T16:46:00Z">
        <w:r w:rsidDel="00F17549">
          <w:rPr>
            <w:rStyle w:val="Refdenotaalpie"/>
          </w:rPr>
          <w:footnoteRef/>
        </w:r>
        <w:r w:rsidDel="00F17549">
          <w:delText xml:space="preserve"> Results are not presented in this document, but are available under request.</w:delText>
        </w:r>
      </w:del>
    </w:p>
  </w:footnote>
  <w:footnote w:id="13">
    <w:p w14:paraId="1A627A34" w14:textId="77777777" w:rsidR="006148EE" w:rsidDel="00215E0B" w:rsidRDefault="00720711">
      <w:pPr>
        <w:pStyle w:val="Textonotapie"/>
        <w:rPr>
          <w:del w:id="292" w:author="dani" w:date="2022-02-15T17:07:00Z"/>
          <w:lang w:val="en-US"/>
        </w:rPr>
      </w:pPr>
      <w:del w:id="293" w:author="dani" w:date="2022-02-15T17:07:00Z">
        <w:r w:rsidDel="00215E0B">
          <w:rPr>
            <w:rStyle w:val="Refdenotaalpi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294" w:author="dani" w:date="2022-01-24T18:30:00Z">
        <w:del w:id="295" w:author="dani" w:date="2022-02-15T17:07:00Z">
          <w:r w:rsidDel="00215E0B">
            <w:delText>So,</w:delText>
          </w:r>
        </w:del>
      </w:ins>
      <w:del w:id="296" w:author="dani" w:date="2022-02-15T17:07:00Z">
        <w:r w:rsidDel="00215E0B">
          <w:delText xml:space="preserve"> a 1% increase in cash transfers reduces Gini net income by 1.0001%</w:delText>
        </w:r>
      </w:del>
    </w:p>
  </w:footnote>
  <w:footnote w:id="14">
    <w:p w14:paraId="4EF6E01A" w14:textId="77777777" w:rsidR="006148EE" w:rsidRDefault="00720711">
      <w:pPr>
        <w:pStyle w:val="Textonotapie"/>
        <w:rPr>
          <w:del w:id="310" w:author="dani" w:date="2022-01-24T18:30:00Z"/>
          <w:lang w:val="en-US"/>
        </w:rPr>
      </w:pPr>
      <w:del w:id="311" w:author="dani" w:date="2022-01-24T18:30:00Z">
        <w:r>
          <w:rPr>
            <w:rStyle w:val="Refdenotaalpi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312" w:author="dani" w:date="2022-01-24T18:30:00Z">
        <w:del w:id="313" w:author="dani" w:date="2022-01-24T18:30:00Z">
          <w:r>
            <w:delText>Survey as</w:delText>
          </w:r>
        </w:del>
      </w:ins>
      <w:del w:id="314" w:author="dani" w:date="2022-01-24T18:30:00Z">
        <w:r>
          <w:delText xml:space="preserve"> well as a different statistical approach, they found that the minimum wage explains at most 30% to 40% of the rise in wage inequality among the lowest earners.</w:delText>
        </w:r>
      </w:del>
    </w:p>
  </w:footnote>
  <w:footnote w:id="15">
    <w:p w14:paraId="70001CA9" w14:textId="77777777" w:rsidR="006148EE" w:rsidRDefault="00720711">
      <w:pPr>
        <w:pStyle w:val="Textonotapie"/>
      </w:pPr>
      <w:r>
        <w:rPr>
          <w:rStyle w:val="Refdenotaalpie"/>
        </w:rPr>
        <w:footnoteRef/>
      </w:r>
      <w:r>
        <w:t xml:space="preserve"> There is a growing empirical literature investigating the effects of various social expenditure items on measures of inequality (</w:t>
      </w:r>
      <w:del w:id="850" w:author="dani" w:date="2022-01-24T18:30:00Z">
        <w:r>
          <w:delText>i.e.</w:delText>
        </w:r>
      </w:del>
      <w:ins w:id="851"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852"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6">
    <w:p w14:paraId="4F5869B8" w14:textId="77777777" w:rsidR="006148EE" w:rsidRDefault="00720711">
      <w:pPr>
        <w:pStyle w:val="Textonotapie"/>
      </w:pPr>
      <w:r>
        <w:rPr>
          <w:rStyle w:val="Refdenotaalpi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Textonotapie"/>
        <w:rPr>
          <w:lang w:val="en-US"/>
        </w:rPr>
      </w:pPr>
      <w:r>
        <w:rPr>
          <w:rStyle w:val="Refdenotaalpi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A06" w14:textId="77777777" w:rsidR="006148EE" w:rsidRDefault="006148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qQUAQvCCCiwAAAA="/>
  </w:docVars>
  <w:rsids>
    <w:rsidRoot w:val="006148EE"/>
    <w:rsid w:val="00065637"/>
    <w:rsid w:val="000A4BA0"/>
    <w:rsid w:val="00102A23"/>
    <w:rsid w:val="0017722D"/>
    <w:rsid w:val="00215E0B"/>
    <w:rsid w:val="002849EA"/>
    <w:rsid w:val="00310C3F"/>
    <w:rsid w:val="00384507"/>
    <w:rsid w:val="003F77CF"/>
    <w:rsid w:val="00605382"/>
    <w:rsid w:val="006148EE"/>
    <w:rsid w:val="00667E9F"/>
    <w:rsid w:val="0068350A"/>
    <w:rsid w:val="00720711"/>
    <w:rsid w:val="007818D4"/>
    <w:rsid w:val="008E0C3F"/>
    <w:rsid w:val="009117D7"/>
    <w:rsid w:val="009327EA"/>
    <w:rsid w:val="0099423F"/>
    <w:rsid w:val="00AE2474"/>
    <w:rsid w:val="00B66C0C"/>
    <w:rsid w:val="00C729B0"/>
    <w:rsid w:val="00C87740"/>
    <w:rsid w:val="00CF21D5"/>
    <w:rsid w:val="00DF00C1"/>
    <w:rsid w:val="00E31A3D"/>
    <w:rsid w:val="00EA1730"/>
    <w:rsid w:val="00EB04DA"/>
    <w:rsid w:val="00F17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480379C2-2490-4CDB-B868-FA8A3900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GB" w:eastAsia="en-GB"/>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qFormat/>
    <w:pPr>
      <w:widowControl w:val="0"/>
      <w:ind w:left="1537"/>
      <w:outlineLvl w:val="1"/>
    </w:pPr>
    <w:rPr>
      <w:rFonts w:ascii="Arial" w:eastAsia="Arial" w:hAnsi="Arial"/>
      <w:sz w:val="28"/>
      <w:szCs w:val="28"/>
      <w:lang w:val="en-US" w:eastAsia="en-US"/>
    </w:rPr>
  </w:style>
  <w:style w:type="paragraph" w:styleId="Ttulo3">
    <w:name w:val="heading 3"/>
    <w:basedOn w:val="Normal"/>
    <w:qFormat/>
    <w:pPr>
      <w:widowControl w:val="0"/>
      <w:spacing w:before="68"/>
      <w:ind w:left="946"/>
      <w:outlineLvl w:val="2"/>
    </w:pPr>
    <w:rPr>
      <w:rFonts w:ascii="Arial" w:eastAsia="Arial" w:hAnsi="Arial"/>
      <w:lang w:val="en-US" w:eastAsia="en-US"/>
    </w:rPr>
  </w:style>
  <w:style w:type="paragraph" w:styleId="Ttulo4">
    <w:name w:val="heading 4"/>
    <w:basedOn w:val="Normal"/>
    <w:qFormat/>
    <w:pPr>
      <w:widowControl w:val="0"/>
      <w:ind w:left="40"/>
      <w:outlineLvl w:val="3"/>
    </w:pPr>
    <w:rPr>
      <w:rFonts w:ascii="Calibri" w:eastAsia="Calibri" w:hAnsi="Calibri"/>
      <w:sz w:val="22"/>
      <w:szCs w:val="22"/>
      <w:lang w:val="en-US" w:eastAsia="en-US"/>
    </w:rPr>
  </w:style>
  <w:style w:type="paragraph" w:styleId="Ttulo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Ttulo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Textodeglobo">
    <w:name w:val="Balloon Text"/>
    <w:basedOn w:val="Normal"/>
    <w:qFormat/>
    <w:rPr>
      <w:rFonts w:ascii="Tahoma" w:hAnsi="Tahoma" w:cs="Tahoma"/>
      <w:sz w:val="16"/>
      <w:szCs w:val="16"/>
    </w:rPr>
  </w:style>
  <w:style w:type="paragraph" w:styleId="Piedepgina">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Textoindependiente">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DC1">
    <w:name w:val="toc 1"/>
    <w:basedOn w:val="Normal"/>
    <w:qFormat/>
    <w:pPr>
      <w:widowControl w:val="0"/>
      <w:spacing w:before="261"/>
      <w:ind w:left="2195"/>
    </w:pPr>
    <w:rPr>
      <w:rFonts w:ascii="Arial" w:eastAsia="Arial" w:hAnsi="Arial"/>
      <w:b/>
      <w:bCs/>
      <w:sz w:val="19"/>
      <w:szCs w:val="19"/>
      <w:lang w:val="en-US" w:eastAsia="en-US"/>
    </w:rPr>
  </w:style>
  <w:style w:type="paragraph" w:styleId="Prrafodelista">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Encabezado">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tuloTDC">
    <w:name w:val="TOC Heading"/>
    <w:basedOn w:val="Ttulo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D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
    <w:name w:val="Comment Text"/>
    <w:basedOn w:val="Normal"/>
    <w:qFormat/>
    <w:rPr>
      <w:sz w:val="20"/>
      <w:szCs w:val="20"/>
    </w:rPr>
  </w:style>
  <w:style w:type="paragraph" w:customStyle="1" w:styleId="CommentSubject">
    <w:name w:val="Comment Subject"/>
    <w:basedOn w:val="CommentText"/>
    <w:next w:val="CommentText"/>
    <w:qFormat/>
    <w:rPr>
      <w:b/>
      <w:bCs/>
    </w:rPr>
  </w:style>
  <w:style w:type="character" w:styleId="Refdenotaalpie">
    <w:name w:val="footnote reference"/>
    <w:rPr>
      <w:vertAlign w:val="superscript"/>
    </w:rPr>
  </w:style>
  <w:style w:type="character" w:customStyle="1" w:styleId="TextonotapieCar">
    <w:name w:val="Texto nota pie Car"/>
    <w:rPr>
      <w:sz w:val="18"/>
      <w:lang w:val="en-GB" w:eastAsia="en-GB" w:bidi="ar-SA"/>
    </w:rPr>
  </w:style>
  <w:style w:type="character" w:styleId="Nmerodepgina">
    <w:name w:val="page number"/>
    <w:basedOn w:val="Fuentedeprrafopredeter"/>
  </w:style>
  <w:style w:type="character" w:styleId="Hipervnculo">
    <w:name w:val="Hyperlink"/>
    <w:rPr>
      <w:color w:val="0000FF"/>
      <w:u w:val="single"/>
    </w:rPr>
  </w:style>
  <w:style w:type="character" w:styleId="nf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Fuentedeprrafopredeter"/>
    <w:rPr>
      <w:vanish/>
      <w:color w:val="FF0000"/>
      <w:szCs w:val="32"/>
    </w:rPr>
  </w:style>
  <w:style w:type="character" w:customStyle="1" w:styleId="MTDisplayEquationCar">
    <w:name w:val="MTDisplayEquation Car"/>
    <w:basedOn w:val="Fuentedeprrafopredeter"/>
    <w:rPr>
      <w:rFonts w:eastAsia="Times New Roman"/>
      <w:sz w:val="24"/>
      <w:szCs w:val="24"/>
      <w:lang w:val="en-GB" w:eastAsia="en-GB"/>
    </w:rPr>
  </w:style>
  <w:style w:type="character" w:styleId="nfasisintenso">
    <w:name w:val="Intense Emphasis"/>
    <w:rPr>
      <w:b/>
      <w:bCs/>
      <w:i w:val="0"/>
      <w:iCs/>
      <w:color w:val="003299"/>
    </w:rPr>
  </w:style>
  <w:style w:type="character" w:customStyle="1" w:styleId="ahaChar">
    <w:name w:val="aha Char"/>
    <w:rPr>
      <w:rFonts w:cs="Sendnya"/>
      <w:color w:val="000000"/>
      <w:kern w:val="1"/>
      <w:sz w:val="15"/>
      <w:szCs w:val="18"/>
    </w:rPr>
  </w:style>
  <w:style w:type="character" w:styleId="Textodelmarcadordeposicin">
    <w:name w:val="Placeholder Text"/>
    <w:basedOn w:val="Fuentedeprrafopredeter"/>
    <w:rPr>
      <w:color w:val="808080"/>
    </w:rPr>
  </w:style>
  <w:style w:type="table" w:styleId="Tablaconcuadrcula">
    <w:name w:val="Table Grid"/>
    <w:basedOn w:val="Tabla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Textocomentario">
    <w:name w:val="annotation text"/>
    <w:basedOn w:val="Normal"/>
    <w:link w:val="TextocomentarioCar1"/>
    <w:uiPriority w:val="99"/>
    <w:rPr>
      <w:sz w:val="20"/>
      <w:szCs w:val="20"/>
    </w:rPr>
  </w:style>
  <w:style w:type="character" w:customStyle="1" w:styleId="TextocomentarioCar1">
    <w:name w:val="Texto comentario Car1"/>
    <w:basedOn w:val="Fuentedeprrafopredeter"/>
    <w:link w:val="Textocomentario"/>
    <w:uiPriority w:val="99"/>
    <w:rPr>
      <w:rFonts w:eastAsia="Times New Roman"/>
      <w:lang w:val="en-GB" w:eastAsia="en-GB"/>
    </w:rPr>
  </w:style>
  <w:style w:type="character" w:styleId="Refdecomentario">
    <w:name w:val="annotation reference"/>
    <w:basedOn w:val="Fuentedeprrafopredeter"/>
    <w:uiPriority w:val="9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5.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imf.org/en/Publications/Publications-By-Author?author=Prakash++Loungan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Ju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4.xm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imf.org/en/Publications/Publications-By-Author?author=Davide++Furceri"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yperlink" Target="http://www.imf.org/en/Publications/Publications-By-Author?author=Giovanni++Melina" TargetMode="External"/><Relationship Id="rId27" Type="http://schemas.openxmlformats.org/officeDocument/2006/relationships/header" Target="header1.xml"/><Relationship Id="rId30" Type="http://schemas.microsoft.com/office/2011/relationships/people" Target="peop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10859</Words>
  <Characters>59727</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Sector imbalances</vt:lpstr>
    </vt:vector>
  </TitlesOfParts>
  <Company/>
  <LinksUpToDate>false</LinksUpToDate>
  <CharactersWithSpaces>70446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25</cp:revision>
  <cp:lastPrinted>2019-05-28T12:31:00Z</cp:lastPrinted>
  <dcterms:created xsi:type="dcterms:W3CDTF">2022-01-23T17:02:00Z</dcterms:created>
  <dcterms:modified xsi:type="dcterms:W3CDTF">2022-02-15T16:09:00Z</dcterms:modified>
</cp:coreProperties>
</file>